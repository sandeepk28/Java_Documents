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71A" w:rsidRPr="0088671A" w:rsidRDefault="0088671A" w:rsidP="008867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671A">
        <w:rPr>
          <w:rFonts w:ascii="Times New Roman" w:eastAsia="Times New Roman" w:hAnsi="Times New Roman" w:cs="Times New Roman"/>
          <w:b/>
          <w:bCs/>
          <w:kern w:val="36"/>
          <w:sz w:val="48"/>
          <w:szCs w:val="48"/>
        </w:rPr>
        <w:t>C Data Structure</w:t>
      </w:r>
    </w:p>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Times New Roman" w:eastAsia="Times New Roman" w:hAnsi="Times New Roman" w:cs="Times New Roman"/>
          <w:sz w:val="24"/>
          <w:szCs w:val="24"/>
        </w:rPr>
        <w:t>Sponsored Links</w:t>
      </w:r>
    </w:p>
    <w:p w:rsidR="0088671A" w:rsidRPr="0088671A" w:rsidRDefault="0088671A" w:rsidP="0088671A">
      <w:pPr>
        <w:numPr>
          <w:ilvl w:val="0"/>
          <w:numId w:val="1"/>
        </w:numPr>
        <w:spacing w:before="100" w:beforeAutospacing="1" w:after="100" w:afterAutospacing="1" w:line="240" w:lineRule="auto"/>
        <w:outlineLvl w:val="1"/>
        <w:rPr>
          <w:ins w:id="0" w:author="Unknown"/>
          <w:rFonts w:ascii="Times New Roman" w:eastAsia="Times New Roman" w:hAnsi="Times New Roman" w:cs="Times New Roman"/>
          <w:b/>
          <w:bCs/>
          <w:sz w:val="36"/>
          <w:szCs w:val="36"/>
        </w:rPr>
      </w:pPr>
      <w:ins w:id="1" w:author="Unknown">
        <w:r w:rsidRPr="0088671A">
          <w:rPr>
            <w:rFonts w:ascii="Times New Roman" w:eastAsia="Times New Roman" w:hAnsi="Times New Roman" w:cs="Times New Roman"/>
            <w:b/>
            <w:bCs/>
            <w:sz w:val="36"/>
            <w:szCs w:val="36"/>
          </w:rPr>
          <w:fldChar w:fldCharType="begin"/>
        </w:r>
        <w:r w:rsidRPr="0088671A">
          <w:rPr>
            <w:rFonts w:ascii="Times New Roman" w:eastAsia="Times New Roman" w:hAnsi="Times New Roman" w:cs="Times New Roman"/>
            <w:b/>
            <w:bCs/>
            <w:sz w:val="36"/>
            <w:szCs w:val="36"/>
          </w:rPr>
          <w:instrText xml:space="preserve"> HYPERLINK "http://cprogramminglanguage.net/c-stack-data-structure.aspx" \o "Stack Data Structure" </w:instrText>
        </w:r>
        <w:r w:rsidRPr="0088671A">
          <w:rPr>
            <w:rFonts w:ascii="Times New Roman" w:eastAsia="Times New Roman" w:hAnsi="Times New Roman" w:cs="Times New Roman"/>
            <w:b/>
            <w:bCs/>
            <w:sz w:val="36"/>
            <w:szCs w:val="36"/>
          </w:rPr>
          <w:fldChar w:fldCharType="separate"/>
        </w:r>
        <w:r w:rsidRPr="0088671A">
          <w:rPr>
            <w:rFonts w:ascii="Times New Roman" w:eastAsia="Times New Roman" w:hAnsi="Times New Roman" w:cs="Times New Roman"/>
            <w:b/>
            <w:bCs/>
            <w:color w:val="0000FF"/>
            <w:sz w:val="36"/>
            <w:szCs w:val="36"/>
            <w:u w:val="single"/>
          </w:rPr>
          <w:t>Stack Data Structure</w:t>
        </w:r>
        <w:r w:rsidRPr="0088671A">
          <w:rPr>
            <w:rFonts w:ascii="Times New Roman" w:eastAsia="Times New Roman" w:hAnsi="Times New Roman" w:cs="Times New Roman"/>
            <w:b/>
            <w:bCs/>
            <w:sz w:val="36"/>
            <w:szCs w:val="36"/>
          </w:rPr>
          <w:fldChar w:fldCharType="end"/>
        </w:r>
      </w:ins>
    </w:p>
    <w:p w:rsidR="0088671A" w:rsidRPr="0088671A" w:rsidRDefault="0088671A" w:rsidP="0088671A">
      <w:pPr>
        <w:spacing w:beforeAutospacing="1" w:after="0" w:afterAutospacing="1" w:line="240" w:lineRule="auto"/>
        <w:ind w:left="720"/>
        <w:rPr>
          <w:ins w:id="2" w:author="Unknown"/>
          <w:rFonts w:ascii="Times New Roman" w:eastAsia="Times New Roman" w:hAnsi="Times New Roman" w:cs="Times New Roman"/>
          <w:sz w:val="24"/>
          <w:szCs w:val="24"/>
        </w:rPr>
      </w:pPr>
      <w:ins w:id="3" w:author="Unknown">
        <w:r w:rsidRPr="0088671A">
          <w:rPr>
            <w:rFonts w:ascii="Times New Roman" w:eastAsia="Times New Roman" w:hAnsi="Times New Roman" w:cs="Times New Roman"/>
            <w:sz w:val="24"/>
            <w:szCs w:val="24"/>
          </w:rPr>
          <w:t xml:space="preserve">Here you will learn what stack data structure is, how to implement a stack using C array, linked representation and applications of stack. </w:t>
        </w:r>
      </w:ins>
    </w:p>
    <w:p w:rsidR="0088671A" w:rsidRPr="0088671A" w:rsidRDefault="0088671A" w:rsidP="0088671A">
      <w:pPr>
        <w:numPr>
          <w:ilvl w:val="0"/>
          <w:numId w:val="1"/>
        </w:numPr>
        <w:spacing w:before="100" w:beforeAutospacing="1" w:after="100" w:afterAutospacing="1" w:line="240" w:lineRule="auto"/>
        <w:outlineLvl w:val="1"/>
        <w:rPr>
          <w:ins w:id="4" w:author="Unknown"/>
          <w:rFonts w:ascii="Times New Roman" w:eastAsia="Times New Roman" w:hAnsi="Times New Roman" w:cs="Times New Roman"/>
          <w:b/>
          <w:bCs/>
          <w:sz w:val="36"/>
          <w:szCs w:val="36"/>
        </w:rPr>
      </w:pPr>
      <w:ins w:id="5" w:author="Unknown">
        <w:r w:rsidRPr="0088671A">
          <w:rPr>
            <w:rFonts w:ascii="Times New Roman" w:eastAsia="Times New Roman" w:hAnsi="Times New Roman" w:cs="Times New Roman"/>
            <w:b/>
            <w:bCs/>
            <w:sz w:val="36"/>
            <w:szCs w:val="36"/>
          </w:rPr>
          <w:fldChar w:fldCharType="begin"/>
        </w:r>
        <w:r w:rsidRPr="0088671A">
          <w:rPr>
            <w:rFonts w:ascii="Times New Roman" w:eastAsia="Times New Roman" w:hAnsi="Times New Roman" w:cs="Times New Roman"/>
            <w:b/>
            <w:bCs/>
            <w:sz w:val="36"/>
            <w:szCs w:val="36"/>
          </w:rPr>
          <w:instrText xml:space="preserve"> HYPERLINK "http://cprogramminglanguage.net/queue-data-structure.aspx" \o "Queue" </w:instrText>
        </w:r>
        <w:r w:rsidRPr="0088671A">
          <w:rPr>
            <w:rFonts w:ascii="Times New Roman" w:eastAsia="Times New Roman" w:hAnsi="Times New Roman" w:cs="Times New Roman"/>
            <w:b/>
            <w:bCs/>
            <w:sz w:val="36"/>
            <w:szCs w:val="36"/>
          </w:rPr>
          <w:fldChar w:fldCharType="separate"/>
        </w:r>
        <w:r w:rsidRPr="0088671A">
          <w:rPr>
            <w:rFonts w:ascii="Times New Roman" w:eastAsia="Times New Roman" w:hAnsi="Times New Roman" w:cs="Times New Roman"/>
            <w:b/>
            <w:bCs/>
            <w:color w:val="0000FF"/>
            <w:sz w:val="36"/>
            <w:szCs w:val="36"/>
            <w:u w:val="single"/>
          </w:rPr>
          <w:t>Queue</w:t>
        </w:r>
        <w:r w:rsidRPr="0088671A">
          <w:rPr>
            <w:rFonts w:ascii="Times New Roman" w:eastAsia="Times New Roman" w:hAnsi="Times New Roman" w:cs="Times New Roman"/>
            <w:b/>
            <w:bCs/>
            <w:sz w:val="36"/>
            <w:szCs w:val="36"/>
          </w:rPr>
          <w:fldChar w:fldCharType="end"/>
        </w:r>
      </w:ins>
    </w:p>
    <w:p w:rsidR="0088671A" w:rsidRPr="0088671A" w:rsidRDefault="0088671A" w:rsidP="0088671A">
      <w:pPr>
        <w:spacing w:before="100" w:beforeAutospacing="1" w:after="100" w:afterAutospacing="1" w:line="240" w:lineRule="auto"/>
        <w:ind w:left="720"/>
        <w:rPr>
          <w:ins w:id="6" w:author="Unknown"/>
          <w:rFonts w:ascii="Times New Roman" w:eastAsia="Times New Roman" w:hAnsi="Times New Roman" w:cs="Times New Roman"/>
          <w:sz w:val="24"/>
          <w:szCs w:val="24"/>
        </w:rPr>
      </w:pPr>
      <w:proofErr w:type="gramStart"/>
      <w:ins w:id="7" w:author="Unknown">
        <w:r w:rsidRPr="0088671A">
          <w:rPr>
            <w:rFonts w:ascii="Times New Roman" w:eastAsia="Times New Roman" w:hAnsi="Times New Roman" w:cs="Times New Roman"/>
            <w:sz w:val="24"/>
            <w:szCs w:val="24"/>
          </w:rPr>
          <w:t>Provides the definition of queue data structure - one of the most common uses data structure in computer world.</w:t>
        </w:r>
        <w:proofErr w:type="gramEnd"/>
        <w:r w:rsidRPr="0088671A">
          <w:rPr>
            <w:rFonts w:ascii="Times New Roman" w:eastAsia="Times New Roman" w:hAnsi="Times New Roman" w:cs="Times New Roman"/>
            <w:sz w:val="24"/>
            <w:szCs w:val="24"/>
          </w:rPr>
          <w:t xml:space="preserve"> It also gives varies implementations of queue using array, link with source code.</w:t>
        </w:r>
      </w:ins>
    </w:p>
    <w:p w:rsidR="0088671A" w:rsidRPr="0088671A" w:rsidRDefault="0088671A" w:rsidP="0088671A">
      <w:pPr>
        <w:numPr>
          <w:ilvl w:val="0"/>
          <w:numId w:val="1"/>
        </w:numPr>
        <w:spacing w:before="100" w:beforeAutospacing="1" w:after="100" w:afterAutospacing="1" w:line="240" w:lineRule="auto"/>
        <w:outlineLvl w:val="1"/>
        <w:rPr>
          <w:ins w:id="8" w:author="Unknown"/>
          <w:rFonts w:ascii="Times New Roman" w:eastAsia="Times New Roman" w:hAnsi="Times New Roman" w:cs="Times New Roman"/>
          <w:b/>
          <w:bCs/>
          <w:sz w:val="36"/>
          <w:szCs w:val="36"/>
        </w:rPr>
      </w:pPr>
      <w:ins w:id="9" w:author="Unknown">
        <w:r w:rsidRPr="0088671A">
          <w:rPr>
            <w:rFonts w:ascii="Times New Roman" w:eastAsia="Times New Roman" w:hAnsi="Times New Roman" w:cs="Times New Roman"/>
            <w:b/>
            <w:bCs/>
            <w:sz w:val="36"/>
            <w:szCs w:val="36"/>
          </w:rPr>
          <w:fldChar w:fldCharType="begin"/>
        </w:r>
        <w:r w:rsidRPr="0088671A">
          <w:rPr>
            <w:rFonts w:ascii="Times New Roman" w:eastAsia="Times New Roman" w:hAnsi="Times New Roman" w:cs="Times New Roman"/>
            <w:b/>
            <w:bCs/>
            <w:sz w:val="36"/>
            <w:szCs w:val="36"/>
          </w:rPr>
          <w:instrText xml:space="preserve"> HYPERLINK "http://cprogramminglanguage.net/linked-list-data-structure-c-source-code.aspx" \o "Linked List" </w:instrText>
        </w:r>
        <w:r w:rsidRPr="0088671A">
          <w:rPr>
            <w:rFonts w:ascii="Times New Roman" w:eastAsia="Times New Roman" w:hAnsi="Times New Roman" w:cs="Times New Roman"/>
            <w:b/>
            <w:bCs/>
            <w:sz w:val="36"/>
            <w:szCs w:val="36"/>
          </w:rPr>
          <w:fldChar w:fldCharType="separate"/>
        </w:r>
        <w:r w:rsidRPr="0088671A">
          <w:rPr>
            <w:rFonts w:ascii="Times New Roman" w:eastAsia="Times New Roman" w:hAnsi="Times New Roman" w:cs="Times New Roman"/>
            <w:b/>
            <w:bCs/>
            <w:color w:val="0000FF"/>
            <w:sz w:val="36"/>
            <w:szCs w:val="36"/>
            <w:u w:val="single"/>
          </w:rPr>
          <w:t>Linked List</w:t>
        </w:r>
        <w:r w:rsidRPr="0088671A">
          <w:rPr>
            <w:rFonts w:ascii="Times New Roman" w:eastAsia="Times New Roman" w:hAnsi="Times New Roman" w:cs="Times New Roman"/>
            <w:b/>
            <w:bCs/>
            <w:sz w:val="36"/>
            <w:szCs w:val="36"/>
          </w:rPr>
          <w:fldChar w:fldCharType="end"/>
        </w:r>
      </w:ins>
    </w:p>
    <w:p w:rsidR="0088671A" w:rsidRPr="0088671A" w:rsidRDefault="0088671A" w:rsidP="0088671A">
      <w:pPr>
        <w:spacing w:before="100" w:beforeAutospacing="1" w:after="100" w:afterAutospacing="1" w:line="240" w:lineRule="auto"/>
        <w:ind w:left="720"/>
        <w:rPr>
          <w:ins w:id="10" w:author="Unknown"/>
          <w:rFonts w:ascii="Times New Roman" w:eastAsia="Times New Roman" w:hAnsi="Times New Roman" w:cs="Times New Roman"/>
          <w:sz w:val="24"/>
          <w:szCs w:val="24"/>
        </w:rPr>
      </w:pPr>
      <w:ins w:id="11" w:author="Unknown">
        <w:r w:rsidRPr="0088671A">
          <w:rPr>
            <w:rFonts w:ascii="Times New Roman" w:eastAsia="Times New Roman" w:hAnsi="Times New Roman" w:cs="Times New Roman"/>
            <w:sz w:val="24"/>
            <w:szCs w:val="24"/>
          </w:rPr>
          <w:t xml:space="preserve">Provides all common linked list data structures such as: singly-linked list, doubly-linked </w:t>
        </w:r>
        <w:proofErr w:type="spellStart"/>
        <w:r w:rsidRPr="0088671A">
          <w:rPr>
            <w:rFonts w:ascii="Times New Roman" w:eastAsia="Times New Roman" w:hAnsi="Times New Roman" w:cs="Times New Roman"/>
            <w:sz w:val="24"/>
            <w:szCs w:val="24"/>
          </w:rPr>
          <w:t>list</w:t>
        </w:r>
        <w:proofErr w:type="gramStart"/>
        <w:r w:rsidRPr="0088671A">
          <w:rPr>
            <w:rFonts w:ascii="Times New Roman" w:eastAsia="Times New Roman" w:hAnsi="Times New Roman" w:cs="Times New Roman"/>
            <w:sz w:val="24"/>
            <w:szCs w:val="24"/>
          </w:rPr>
          <w:t>,singly</w:t>
        </w:r>
        <w:proofErr w:type="spellEnd"/>
        <w:proofErr w:type="gramEnd"/>
        <w:r w:rsidRPr="0088671A">
          <w:rPr>
            <w:rFonts w:ascii="Times New Roman" w:eastAsia="Times New Roman" w:hAnsi="Times New Roman" w:cs="Times New Roman"/>
            <w:sz w:val="24"/>
            <w:szCs w:val="24"/>
          </w:rPr>
          <w:t>-circularly-linked list and Doubly-circularly-linked list with clear explanation and source code in C.</w:t>
        </w:r>
      </w:ins>
    </w:p>
    <w:p w:rsidR="0088671A" w:rsidRPr="0088671A" w:rsidRDefault="0088671A" w:rsidP="0088671A">
      <w:pPr>
        <w:numPr>
          <w:ilvl w:val="0"/>
          <w:numId w:val="1"/>
        </w:numPr>
        <w:spacing w:before="100" w:beforeAutospacing="1" w:after="100" w:afterAutospacing="1" w:line="240" w:lineRule="auto"/>
        <w:outlineLvl w:val="1"/>
        <w:rPr>
          <w:ins w:id="12" w:author="Unknown"/>
          <w:rFonts w:ascii="Times New Roman" w:eastAsia="Times New Roman" w:hAnsi="Times New Roman" w:cs="Times New Roman"/>
          <w:b/>
          <w:bCs/>
          <w:sz w:val="36"/>
          <w:szCs w:val="36"/>
        </w:rPr>
      </w:pPr>
      <w:ins w:id="13" w:author="Unknown">
        <w:r w:rsidRPr="0088671A">
          <w:rPr>
            <w:rFonts w:ascii="Times New Roman" w:eastAsia="Times New Roman" w:hAnsi="Times New Roman" w:cs="Times New Roman"/>
            <w:b/>
            <w:bCs/>
            <w:sz w:val="36"/>
            <w:szCs w:val="36"/>
          </w:rPr>
          <w:fldChar w:fldCharType="begin"/>
        </w:r>
        <w:r w:rsidRPr="0088671A">
          <w:rPr>
            <w:rFonts w:ascii="Times New Roman" w:eastAsia="Times New Roman" w:hAnsi="Times New Roman" w:cs="Times New Roman"/>
            <w:b/>
            <w:bCs/>
            <w:sz w:val="36"/>
            <w:szCs w:val="36"/>
          </w:rPr>
          <w:instrText xml:space="preserve"> HYPERLINK "http://cprogramminglanguage.net/avl-tree.aspx" \o "AVL Tree" </w:instrText>
        </w:r>
        <w:r w:rsidRPr="0088671A">
          <w:rPr>
            <w:rFonts w:ascii="Times New Roman" w:eastAsia="Times New Roman" w:hAnsi="Times New Roman" w:cs="Times New Roman"/>
            <w:b/>
            <w:bCs/>
            <w:sz w:val="36"/>
            <w:szCs w:val="36"/>
          </w:rPr>
          <w:fldChar w:fldCharType="separate"/>
        </w:r>
        <w:r w:rsidRPr="0088671A">
          <w:rPr>
            <w:rFonts w:ascii="Times New Roman" w:eastAsia="Times New Roman" w:hAnsi="Times New Roman" w:cs="Times New Roman"/>
            <w:b/>
            <w:bCs/>
            <w:color w:val="0000FF"/>
            <w:sz w:val="36"/>
            <w:szCs w:val="36"/>
            <w:u w:val="single"/>
          </w:rPr>
          <w:t>AVL Tree</w:t>
        </w:r>
        <w:r w:rsidRPr="0088671A">
          <w:rPr>
            <w:rFonts w:ascii="Times New Roman" w:eastAsia="Times New Roman" w:hAnsi="Times New Roman" w:cs="Times New Roman"/>
            <w:b/>
            <w:bCs/>
            <w:sz w:val="36"/>
            <w:szCs w:val="36"/>
          </w:rPr>
          <w:fldChar w:fldCharType="end"/>
        </w:r>
      </w:ins>
    </w:p>
    <w:p w:rsidR="0088671A" w:rsidRPr="0088671A" w:rsidRDefault="0088671A" w:rsidP="0088671A">
      <w:pPr>
        <w:spacing w:beforeAutospacing="1" w:after="0" w:afterAutospacing="1" w:line="240" w:lineRule="auto"/>
        <w:ind w:left="720"/>
        <w:rPr>
          <w:ins w:id="14" w:author="Unknown"/>
          <w:rFonts w:ascii="Times New Roman" w:eastAsia="Times New Roman" w:hAnsi="Times New Roman" w:cs="Times New Roman"/>
          <w:sz w:val="24"/>
          <w:szCs w:val="24"/>
        </w:rPr>
      </w:pPr>
      <w:ins w:id="15" w:author="Unknown">
        <w:r w:rsidRPr="0088671A">
          <w:rPr>
            <w:rFonts w:ascii="Times New Roman" w:eastAsia="Times New Roman" w:hAnsi="Times New Roman" w:cs="Times New Roman"/>
            <w:sz w:val="24"/>
            <w:szCs w:val="24"/>
          </w:rPr>
          <w:t xml:space="preserve">An AVL tree is a self-balancing binary search tree, and it is the first such data structure to be invented. </w:t>
        </w:r>
      </w:ins>
    </w:p>
    <w:p w:rsidR="0088671A" w:rsidRPr="0088671A" w:rsidRDefault="0088671A" w:rsidP="0088671A">
      <w:pPr>
        <w:numPr>
          <w:ilvl w:val="0"/>
          <w:numId w:val="1"/>
        </w:numPr>
        <w:spacing w:before="100" w:beforeAutospacing="1" w:after="100" w:afterAutospacing="1" w:line="240" w:lineRule="auto"/>
        <w:outlineLvl w:val="1"/>
        <w:rPr>
          <w:ins w:id="16" w:author="Unknown"/>
          <w:rFonts w:ascii="Times New Roman" w:eastAsia="Times New Roman" w:hAnsi="Times New Roman" w:cs="Times New Roman"/>
          <w:b/>
          <w:bCs/>
          <w:sz w:val="36"/>
          <w:szCs w:val="36"/>
        </w:rPr>
      </w:pPr>
      <w:ins w:id="17" w:author="Unknown">
        <w:r w:rsidRPr="0088671A">
          <w:rPr>
            <w:rFonts w:ascii="Times New Roman" w:eastAsia="Times New Roman" w:hAnsi="Times New Roman" w:cs="Times New Roman"/>
            <w:b/>
            <w:bCs/>
            <w:sz w:val="36"/>
            <w:szCs w:val="36"/>
          </w:rPr>
          <w:fldChar w:fldCharType="begin"/>
        </w:r>
        <w:r w:rsidRPr="0088671A">
          <w:rPr>
            <w:rFonts w:ascii="Times New Roman" w:eastAsia="Times New Roman" w:hAnsi="Times New Roman" w:cs="Times New Roman"/>
            <w:b/>
            <w:bCs/>
            <w:sz w:val="36"/>
            <w:szCs w:val="36"/>
          </w:rPr>
          <w:instrText xml:space="preserve"> HYPERLINK "http://cprogramminglanguage.net/binary-search-tree-c-code.aspx" \o "Binary Search Tree" </w:instrText>
        </w:r>
        <w:r w:rsidRPr="0088671A">
          <w:rPr>
            <w:rFonts w:ascii="Times New Roman" w:eastAsia="Times New Roman" w:hAnsi="Times New Roman" w:cs="Times New Roman"/>
            <w:b/>
            <w:bCs/>
            <w:sz w:val="36"/>
            <w:szCs w:val="36"/>
          </w:rPr>
          <w:fldChar w:fldCharType="separate"/>
        </w:r>
        <w:r w:rsidRPr="0088671A">
          <w:rPr>
            <w:rFonts w:ascii="Times New Roman" w:eastAsia="Times New Roman" w:hAnsi="Times New Roman" w:cs="Times New Roman"/>
            <w:b/>
            <w:bCs/>
            <w:color w:val="0000FF"/>
            <w:sz w:val="36"/>
            <w:szCs w:val="36"/>
            <w:u w:val="single"/>
          </w:rPr>
          <w:t>Binary Search Tree</w:t>
        </w:r>
        <w:r w:rsidRPr="0088671A">
          <w:rPr>
            <w:rFonts w:ascii="Times New Roman" w:eastAsia="Times New Roman" w:hAnsi="Times New Roman" w:cs="Times New Roman"/>
            <w:b/>
            <w:bCs/>
            <w:sz w:val="36"/>
            <w:szCs w:val="36"/>
          </w:rPr>
          <w:fldChar w:fldCharType="end"/>
        </w:r>
      </w:ins>
    </w:p>
    <w:p w:rsidR="0088671A" w:rsidRPr="0088671A" w:rsidRDefault="0088671A" w:rsidP="0088671A">
      <w:pPr>
        <w:spacing w:before="100" w:beforeAutospacing="1" w:after="100" w:afterAutospacing="1" w:line="240" w:lineRule="auto"/>
        <w:ind w:left="720"/>
        <w:rPr>
          <w:ins w:id="18" w:author="Unknown"/>
          <w:rFonts w:ascii="Times New Roman" w:eastAsia="Times New Roman" w:hAnsi="Times New Roman" w:cs="Times New Roman"/>
          <w:sz w:val="24"/>
          <w:szCs w:val="24"/>
        </w:rPr>
      </w:pPr>
      <w:ins w:id="19" w:author="Unknown">
        <w:r w:rsidRPr="0088671A">
          <w:rPr>
            <w:rFonts w:ascii="Times New Roman" w:eastAsia="Times New Roman" w:hAnsi="Times New Roman" w:cs="Times New Roman"/>
            <w:sz w:val="24"/>
            <w:szCs w:val="24"/>
          </w:rPr>
          <w:t>Binary search tree (BST) is a node based binary tree data structure.</w:t>
        </w:r>
      </w:ins>
    </w:p>
    <w:p w:rsidR="0088671A" w:rsidRPr="0088671A" w:rsidRDefault="0088671A" w:rsidP="0088671A">
      <w:pPr>
        <w:numPr>
          <w:ilvl w:val="0"/>
          <w:numId w:val="1"/>
        </w:numPr>
        <w:spacing w:before="100" w:beforeAutospacing="1" w:after="100" w:afterAutospacing="1" w:line="240" w:lineRule="auto"/>
        <w:outlineLvl w:val="1"/>
        <w:rPr>
          <w:ins w:id="20" w:author="Unknown"/>
          <w:rFonts w:ascii="Times New Roman" w:eastAsia="Times New Roman" w:hAnsi="Times New Roman" w:cs="Times New Roman"/>
          <w:b/>
          <w:bCs/>
          <w:sz w:val="36"/>
          <w:szCs w:val="36"/>
        </w:rPr>
      </w:pPr>
      <w:ins w:id="21" w:author="Unknown">
        <w:r w:rsidRPr="0088671A">
          <w:rPr>
            <w:rFonts w:ascii="Times New Roman" w:eastAsia="Times New Roman" w:hAnsi="Times New Roman" w:cs="Times New Roman"/>
            <w:b/>
            <w:bCs/>
            <w:sz w:val="36"/>
            <w:szCs w:val="36"/>
          </w:rPr>
          <w:fldChar w:fldCharType="begin"/>
        </w:r>
        <w:r w:rsidRPr="0088671A">
          <w:rPr>
            <w:rFonts w:ascii="Times New Roman" w:eastAsia="Times New Roman" w:hAnsi="Times New Roman" w:cs="Times New Roman"/>
            <w:b/>
            <w:bCs/>
            <w:sz w:val="36"/>
            <w:szCs w:val="36"/>
          </w:rPr>
          <w:instrText xml:space="preserve"> HYPERLINK "http://cprogramminglanguage.net/binary-heap-c-code.aspx" \o "Binary Heap" </w:instrText>
        </w:r>
        <w:r w:rsidRPr="0088671A">
          <w:rPr>
            <w:rFonts w:ascii="Times New Roman" w:eastAsia="Times New Roman" w:hAnsi="Times New Roman" w:cs="Times New Roman"/>
            <w:b/>
            <w:bCs/>
            <w:sz w:val="36"/>
            <w:szCs w:val="36"/>
          </w:rPr>
          <w:fldChar w:fldCharType="separate"/>
        </w:r>
        <w:r w:rsidRPr="0088671A">
          <w:rPr>
            <w:rFonts w:ascii="Times New Roman" w:eastAsia="Times New Roman" w:hAnsi="Times New Roman" w:cs="Times New Roman"/>
            <w:b/>
            <w:bCs/>
            <w:color w:val="0000FF"/>
            <w:sz w:val="36"/>
            <w:szCs w:val="36"/>
            <w:u w:val="single"/>
          </w:rPr>
          <w:t>Binary Heap</w:t>
        </w:r>
        <w:r w:rsidRPr="0088671A">
          <w:rPr>
            <w:rFonts w:ascii="Times New Roman" w:eastAsia="Times New Roman" w:hAnsi="Times New Roman" w:cs="Times New Roman"/>
            <w:b/>
            <w:bCs/>
            <w:sz w:val="36"/>
            <w:szCs w:val="36"/>
          </w:rPr>
          <w:fldChar w:fldCharType="end"/>
        </w:r>
      </w:ins>
    </w:p>
    <w:p w:rsidR="0088671A" w:rsidRPr="0088671A" w:rsidRDefault="0088671A" w:rsidP="0088671A">
      <w:pPr>
        <w:spacing w:before="100" w:beforeAutospacing="1" w:after="100" w:afterAutospacing="1" w:line="240" w:lineRule="auto"/>
        <w:ind w:left="720"/>
        <w:rPr>
          <w:ins w:id="22" w:author="Unknown"/>
          <w:rFonts w:ascii="Times New Roman" w:eastAsia="Times New Roman" w:hAnsi="Times New Roman" w:cs="Times New Roman"/>
          <w:sz w:val="24"/>
          <w:szCs w:val="24"/>
        </w:rPr>
      </w:pPr>
      <w:ins w:id="23" w:author="Unknown">
        <w:r w:rsidRPr="0088671A">
          <w:rPr>
            <w:rFonts w:ascii="Times New Roman" w:eastAsia="Times New Roman" w:hAnsi="Times New Roman" w:cs="Times New Roman"/>
            <w:sz w:val="24"/>
            <w:szCs w:val="24"/>
          </w:rPr>
          <w:t>A binary heap is a heap data structure created using a binary tree.</w:t>
        </w:r>
      </w:ins>
    </w:p>
    <w:p w:rsidR="0088671A" w:rsidRDefault="0088671A" w:rsidP="0088671A">
      <w:pPr>
        <w:spacing w:after="0" w:line="240" w:lineRule="auto"/>
        <w:rPr>
          <w:rFonts w:ascii="Courier New" w:eastAsia="Times New Roman" w:hAnsi="Courier New" w:cs="Courier New"/>
          <w:b/>
          <w:bCs/>
          <w:sz w:val="28"/>
          <w:szCs w:val="28"/>
        </w:rPr>
      </w:pPr>
    </w:p>
    <w:p w:rsidR="0088671A" w:rsidRDefault="0088671A" w:rsidP="0088671A">
      <w:pPr>
        <w:spacing w:after="0" w:line="240" w:lineRule="auto"/>
        <w:rPr>
          <w:rFonts w:ascii="Courier New" w:eastAsia="Times New Roman" w:hAnsi="Courier New" w:cs="Courier New"/>
          <w:b/>
          <w:bCs/>
          <w:sz w:val="28"/>
          <w:szCs w:val="28"/>
        </w:rPr>
      </w:pPr>
    </w:p>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b/>
          <w:bCs/>
          <w:sz w:val="28"/>
          <w:szCs w:val="28"/>
        </w:rPr>
        <w:t>Source code of simple Selection sort implementation using array ascending order in c programming language</w:t>
      </w:r>
    </w:p>
    <w:p w:rsidR="0088671A" w:rsidRPr="0088671A" w:rsidRDefault="0088671A" w:rsidP="0088671A">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2206"/>
        <w:gridCol w:w="1171"/>
        <w:gridCol w:w="1186"/>
      </w:tblGrid>
      <w:tr w:rsidR="0088671A" w:rsidRPr="0088671A" w:rsidTr="0088671A">
        <w:trPr>
          <w:gridAfter w:val="1"/>
          <w:tblCellSpacing w:w="15" w:type="dxa"/>
        </w:trPr>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#include &lt;</w:t>
            </w:r>
            <w:proofErr w:type="spellStart"/>
            <w:r w:rsidRPr="0088671A">
              <w:rPr>
                <w:rFonts w:ascii="Courier New" w:eastAsia="Times New Roman" w:hAnsi="Courier New" w:cs="Courier New"/>
                <w:sz w:val="20"/>
              </w:rPr>
              <w:t>stdio.h</w:t>
            </w:r>
            <w:proofErr w:type="spellEnd"/>
            <w:r w:rsidRPr="0088671A">
              <w:rPr>
                <w:rFonts w:ascii="Courier New" w:eastAsia="Times New Roman" w:hAnsi="Courier New" w:cs="Courier New"/>
                <w:sz w:val="20"/>
              </w:rPr>
              <w:t>&gt;</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#include &lt;</w:t>
            </w:r>
            <w:proofErr w:type="spellStart"/>
            <w:r w:rsidRPr="0088671A">
              <w:rPr>
                <w:rFonts w:ascii="Courier New" w:eastAsia="Times New Roman" w:hAnsi="Courier New" w:cs="Courier New"/>
                <w:sz w:val="20"/>
              </w:rPr>
              <w:t>stdlib.h</w:t>
            </w:r>
            <w:proofErr w:type="spellEnd"/>
            <w:r w:rsidRPr="0088671A">
              <w:rPr>
                <w:rFonts w:ascii="Courier New" w:eastAsia="Times New Roman" w:hAnsi="Courier New" w:cs="Courier New"/>
                <w:sz w:val="20"/>
              </w:rPr>
              <w:t xml:space="preserve">&gt; </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73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lastRenderedPageBreak/>
              <w:t>03</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Times New Roman" w:eastAsia="Times New Roman" w:hAnsi="Times New Roman" w:cs="Times New Roman"/>
                <w:sz w:val="24"/>
                <w:szCs w:val="24"/>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04</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void</w:t>
            </w:r>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swap(</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w:t>
            </w:r>
            <w:proofErr w:type="spellStart"/>
            <w:r w:rsidRPr="0088671A">
              <w:rPr>
                <w:rFonts w:ascii="Courier New" w:eastAsia="Times New Roman" w:hAnsi="Courier New" w:cs="Courier New"/>
                <w:sz w:val="20"/>
              </w:rPr>
              <w:t>x,int</w:t>
            </w:r>
            <w:proofErr w:type="spellEnd"/>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*y)</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41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05</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06</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temp;</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07</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temp = *x;</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08</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*x = *y;</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09</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*y = temp;</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10</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41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11</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Times New Roman" w:eastAsia="Times New Roman" w:hAnsi="Times New Roman" w:cs="Times New Roman"/>
                <w:sz w:val="24"/>
                <w:szCs w:val="24"/>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12</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void</w:t>
            </w:r>
            <w:r w:rsidRPr="0088671A">
              <w:rPr>
                <w:rFonts w:ascii="Times New Roman" w:eastAsia="Times New Roman" w:hAnsi="Times New Roman" w:cs="Times New Roman"/>
                <w:sz w:val="24"/>
                <w:szCs w:val="24"/>
              </w:rPr>
              <w:t xml:space="preserve"> </w:t>
            </w:r>
            <w:proofErr w:type="spellStart"/>
            <w:r w:rsidRPr="0088671A">
              <w:rPr>
                <w:rFonts w:ascii="Courier New" w:eastAsia="Times New Roman" w:hAnsi="Courier New" w:cs="Courier New"/>
                <w:sz w:val="20"/>
              </w:rPr>
              <w:t>selection_sort</w:t>
            </w:r>
            <w:proofErr w:type="spellEnd"/>
            <w:r w:rsidRPr="0088671A">
              <w:rPr>
                <w:rFonts w:ascii="Courier New" w:eastAsia="Times New Roman" w:hAnsi="Courier New" w:cs="Courier New"/>
                <w:sz w:val="20"/>
              </w:rPr>
              <w:t>(</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 xml:space="preserve">list[], </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n)</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89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13</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14</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 j, min;</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45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15</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r w:rsidRPr="0088671A">
              <w:rPr>
                <w:rFonts w:ascii="Times New Roman" w:eastAsia="Times New Roman" w:hAnsi="Times New Roman" w:cs="Times New Roman"/>
                <w:sz w:val="24"/>
                <w:szCs w:val="24"/>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16</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for</w:t>
            </w:r>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 xml:space="preserve"> = 0; </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 xml:space="preserve"> &lt; n - 1; </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17</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18</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xml:space="preserve">    min = </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45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19</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for</w:t>
            </w:r>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(j = i+1; j &lt; n; j++)</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20</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69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21</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if</w:t>
            </w:r>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(list[j] &lt; list[min])</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22</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xml:space="preserve">       {          </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23</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min = j;</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24</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25</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26</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swap(&amp;list[</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 &amp;list[min]);</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9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27</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28</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69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29</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Times New Roman" w:eastAsia="Times New Roman" w:hAnsi="Times New Roman" w:cs="Times New Roman"/>
                <w:sz w:val="24"/>
                <w:szCs w:val="24"/>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30</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void</w:t>
            </w:r>
            <w:r w:rsidRPr="0088671A">
              <w:rPr>
                <w:rFonts w:ascii="Times New Roman" w:eastAsia="Times New Roman" w:hAnsi="Times New Roman" w:cs="Times New Roman"/>
                <w:sz w:val="24"/>
                <w:szCs w:val="24"/>
              </w:rPr>
              <w:t xml:space="preserve"> </w:t>
            </w:r>
            <w:proofErr w:type="spellStart"/>
            <w:r w:rsidRPr="0088671A">
              <w:rPr>
                <w:rFonts w:ascii="Courier New" w:eastAsia="Times New Roman" w:hAnsi="Courier New" w:cs="Courier New"/>
                <w:sz w:val="20"/>
              </w:rPr>
              <w:t>printlist</w:t>
            </w:r>
            <w:proofErr w:type="spellEnd"/>
            <w:r w:rsidRPr="0088671A">
              <w:rPr>
                <w:rFonts w:ascii="Courier New" w:eastAsia="Times New Roman" w:hAnsi="Courier New" w:cs="Courier New"/>
                <w:sz w:val="20"/>
              </w:rPr>
              <w:t>(</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list[],</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n)</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05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31</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32</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33</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for(</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=0;i&lt;</w:t>
            </w:r>
            <w:proofErr w:type="spellStart"/>
            <w:r w:rsidRPr="0088671A">
              <w:rPr>
                <w:rFonts w:ascii="Courier New" w:eastAsia="Times New Roman" w:hAnsi="Courier New" w:cs="Courier New"/>
                <w:sz w:val="20"/>
              </w:rPr>
              <w:t>n;i</w:t>
            </w:r>
            <w:proofErr w:type="spellEnd"/>
            <w:r w:rsidRPr="0088671A">
              <w:rPr>
                <w:rFonts w:ascii="Courier New" w:eastAsia="Times New Roman" w:hAnsi="Courier New" w:cs="Courier New"/>
                <w:sz w:val="20"/>
              </w:rPr>
              <w:t>++)</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34</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printf</w:t>
            </w:r>
            <w:proofErr w:type="spellEnd"/>
            <w:r w:rsidRPr="0088671A">
              <w:rPr>
                <w:rFonts w:ascii="Courier New" w:eastAsia="Times New Roman" w:hAnsi="Courier New" w:cs="Courier New"/>
                <w:sz w:val="20"/>
              </w:rPr>
              <w:t>("%d\</w:t>
            </w:r>
            <w:proofErr w:type="spellStart"/>
            <w:r w:rsidRPr="0088671A">
              <w:rPr>
                <w:rFonts w:ascii="Courier New" w:eastAsia="Times New Roman" w:hAnsi="Courier New" w:cs="Courier New"/>
                <w:sz w:val="20"/>
              </w:rPr>
              <w:t>t",list</w:t>
            </w:r>
            <w:proofErr w:type="spellEnd"/>
            <w:r w:rsidRPr="0088671A">
              <w:rPr>
                <w:rFonts w:ascii="Courier New" w:eastAsia="Times New Roman" w:hAnsi="Courier New" w:cs="Courier New"/>
                <w:sz w:val="20"/>
              </w:rPr>
              <w:t>[</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35</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36</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Times New Roman" w:eastAsia="Times New Roman" w:hAnsi="Times New Roman" w:cs="Times New Roman"/>
                <w:sz w:val="24"/>
                <w:szCs w:val="24"/>
              </w:rPr>
              <w:t> </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29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37</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void</w:t>
            </w:r>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main()</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38</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39</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const</w:t>
            </w:r>
            <w:r w:rsidRPr="0088671A">
              <w:rPr>
                <w:rFonts w:ascii="Times New Roman" w:eastAsia="Times New Roman" w:hAnsi="Times New Roman" w:cs="Times New Roman"/>
                <w:sz w:val="24"/>
                <w:szCs w:val="24"/>
              </w:rPr>
              <w:t xml:space="preserve"> </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MAX_ELEMENTS = 10;</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40</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r w:rsidRPr="0088671A">
              <w:rPr>
                <w:rFonts w:ascii="Courier New" w:eastAsia="Times New Roman" w:hAnsi="Courier New" w:cs="Courier New"/>
                <w:sz w:val="20"/>
              </w:rPr>
              <w:t>list[MAX_ELEMENTS];</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53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41</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Times New Roman" w:eastAsia="Times New Roman" w:hAnsi="Times New Roman" w:cs="Times New Roman"/>
                <w:sz w:val="24"/>
                <w:szCs w:val="24"/>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42</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int</w:t>
            </w:r>
            <w:proofErr w:type="spellEnd"/>
            <w:r w:rsidRPr="0088671A">
              <w:rPr>
                <w:rFonts w:ascii="Times New Roman" w:eastAsia="Times New Roman" w:hAnsi="Times New Roman" w:cs="Times New Roman"/>
                <w:sz w:val="24"/>
                <w:szCs w:val="24"/>
              </w:rPr>
              <w:t xml:space="preserve"> </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 xml:space="preserve"> = 0;</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632"/>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43</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r w:rsidRPr="0088671A">
              <w:rPr>
                <w:rFonts w:ascii="Times New Roman" w:eastAsia="Times New Roman" w:hAnsi="Times New Roman" w:cs="Times New Roman"/>
                <w:sz w:val="24"/>
                <w:szCs w:val="24"/>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lastRenderedPageBreak/>
              <w:t>44</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 generate random numbers and fill them to the list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45</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for(</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 xml:space="preserve"> = 0; </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 xml:space="preserve"> &lt; MAX_ELEMENTS; </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 ){</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46</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list[</w:t>
            </w:r>
            <w:proofErr w:type="spellStart"/>
            <w:r w:rsidRPr="0088671A">
              <w:rPr>
                <w:rFonts w:ascii="Courier New" w:eastAsia="Times New Roman" w:hAnsi="Courier New" w:cs="Courier New"/>
                <w:sz w:val="20"/>
              </w:rPr>
              <w:t>i</w:t>
            </w:r>
            <w:proofErr w:type="spellEnd"/>
            <w:r w:rsidRPr="0088671A">
              <w:rPr>
                <w:rFonts w:ascii="Courier New" w:eastAsia="Times New Roman" w:hAnsi="Courier New" w:cs="Courier New"/>
                <w:sz w:val="20"/>
              </w:rPr>
              <w:t>] = rand();</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47</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48</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printf</w:t>
            </w:r>
            <w:proofErr w:type="spellEnd"/>
            <w:r w:rsidRPr="0088671A">
              <w:rPr>
                <w:rFonts w:ascii="Courier New" w:eastAsia="Times New Roman" w:hAnsi="Courier New" w:cs="Courier New"/>
                <w:sz w:val="20"/>
              </w:rPr>
              <w:t>("The list before sorting is:\n");</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87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49</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printlist</w:t>
            </w:r>
            <w:proofErr w:type="spellEnd"/>
            <w:r w:rsidRPr="0088671A">
              <w:rPr>
                <w:rFonts w:ascii="Courier New" w:eastAsia="Times New Roman" w:hAnsi="Courier New" w:cs="Courier New"/>
                <w:sz w:val="20"/>
              </w:rPr>
              <w:t>(</w:t>
            </w:r>
            <w:proofErr w:type="spellStart"/>
            <w:r w:rsidRPr="0088671A">
              <w:rPr>
                <w:rFonts w:ascii="Courier New" w:eastAsia="Times New Roman" w:hAnsi="Courier New" w:cs="Courier New"/>
                <w:sz w:val="20"/>
              </w:rPr>
              <w:t>list,MAX_ELEMENTS</w:t>
            </w:r>
            <w:proofErr w:type="spellEnd"/>
            <w:r w:rsidRPr="0088671A">
              <w:rPr>
                <w:rFonts w:ascii="Courier New" w:eastAsia="Times New Roman" w:hAnsi="Courier New" w:cs="Courier New"/>
                <w:sz w:val="20"/>
              </w:rPr>
              <w:t>);</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50</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r w:rsidRPr="0088671A">
              <w:rPr>
                <w:rFonts w:ascii="Times New Roman" w:eastAsia="Times New Roman" w:hAnsi="Times New Roman" w:cs="Times New Roman"/>
                <w:sz w:val="24"/>
                <w:szCs w:val="24"/>
              </w:rPr>
              <w:t> </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51</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 sort the list</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52</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selection_sort</w:t>
            </w:r>
            <w:proofErr w:type="spellEnd"/>
            <w:r w:rsidRPr="0088671A">
              <w:rPr>
                <w:rFonts w:ascii="Courier New" w:eastAsia="Times New Roman" w:hAnsi="Courier New" w:cs="Courier New"/>
                <w:sz w:val="20"/>
              </w:rPr>
              <w:t>(</w:t>
            </w:r>
            <w:proofErr w:type="spellStart"/>
            <w:r w:rsidRPr="0088671A">
              <w:rPr>
                <w:rFonts w:ascii="Courier New" w:eastAsia="Times New Roman" w:hAnsi="Courier New" w:cs="Courier New"/>
                <w:sz w:val="20"/>
              </w:rPr>
              <w:t>list,MAX_ELEMENTS</w:t>
            </w:r>
            <w:proofErr w:type="spellEnd"/>
            <w:r w:rsidRPr="0088671A">
              <w:rPr>
                <w:rFonts w:ascii="Courier New" w:eastAsia="Times New Roman" w:hAnsi="Courier New" w:cs="Courier New"/>
                <w:sz w:val="20"/>
              </w:rPr>
              <w: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53</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Times New Roman" w:eastAsia="Times New Roman" w:hAnsi="Times New Roman" w:cs="Times New Roman"/>
                <w:sz w:val="24"/>
                <w:szCs w:val="24"/>
              </w:rPr>
              <w:t> </w:t>
            </w:r>
          </w:p>
        </w:tc>
      </w:tr>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54</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 print the result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55</w:t>
            </w:r>
          </w:p>
        </w:tc>
        <w:tc>
          <w:tcPr>
            <w:tcW w:w="0" w:type="auto"/>
            <w:gridSpan w:val="2"/>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printf</w:t>
            </w:r>
            <w:proofErr w:type="spellEnd"/>
            <w:r w:rsidRPr="0088671A">
              <w:rPr>
                <w:rFonts w:ascii="Courier New" w:eastAsia="Times New Roman" w:hAnsi="Courier New" w:cs="Courier New"/>
                <w:sz w:val="20"/>
              </w:rPr>
              <w:t>("The list after sorting:\n");</w:t>
            </w:r>
          </w:p>
        </w:tc>
      </w:tr>
      <w:tr w:rsidR="0088671A" w:rsidRPr="0088671A" w:rsidTr="0088671A">
        <w:trPr>
          <w:gridAfter w:val="1"/>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56</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   </w:t>
            </w:r>
            <w:proofErr w:type="spellStart"/>
            <w:r w:rsidRPr="0088671A">
              <w:rPr>
                <w:rFonts w:ascii="Courier New" w:eastAsia="Times New Roman" w:hAnsi="Courier New" w:cs="Courier New"/>
                <w:sz w:val="20"/>
              </w:rPr>
              <w:t>printlist</w:t>
            </w:r>
            <w:proofErr w:type="spellEnd"/>
            <w:r w:rsidRPr="0088671A">
              <w:rPr>
                <w:rFonts w:ascii="Courier New" w:eastAsia="Times New Roman" w:hAnsi="Courier New" w:cs="Courier New"/>
                <w:sz w:val="20"/>
              </w:rPr>
              <w:t>(</w:t>
            </w:r>
            <w:proofErr w:type="spellStart"/>
            <w:r w:rsidRPr="0088671A">
              <w:rPr>
                <w:rFonts w:ascii="Courier New" w:eastAsia="Times New Roman" w:hAnsi="Courier New" w:cs="Courier New"/>
                <w:sz w:val="20"/>
              </w:rPr>
              <w:t>list,MAX_ELEMENTS</w:t>
            </w:r>
            <w:proofErr w:type="spellEnd"/>
            <w:r w:rsidRPr="0088671A">
              <w:rPr>
                <w:rFonts w:ascii="Courier New" w:eastAsia="Times New Roman" w:hAnsi="Courier New" w:cs="Courier New"/>
                <w:sz w:val="20"/>
              </w:rPr>
              <w:t>);</w:t>
            </w:r>
          </w:p>
        </w:tc>
      </w:tr>
    </w:tbl>
    <w:p w:rsidR="0088671A" w:rsidRPr="0088671A" w:rsidRDefault="0088671A" w:rsidP="008867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96"/>
      </w:tblGrid>
      <w:tr w:rsidR="0088671A" w:rsidRPr="0088671A" w:rsidTr="0088671A">
        <w:trPr>
          <w:tblCellSpacing w:w="15" w:type="dxa"/>
        </w:trPr>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57</w:t>
            </w:r>
          </w:p>
        </w:tc>
        <w:tc>
          <w:tcPr>
            <w:tcW w:w="0" w:type="auto"/>
            <w:vAlign w:val="center"/>
            <w:hideMark/>
          </w:tcPr>
          <w:p w:rsidR="0088671A" w:rsidRPr="0088671A" w:rsidRDefault="0088671A" w:rsidP="0088671A">
            <w:pPr>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0"/>
              </w:rPr>
              <w:t>}</w:t>
            </w:r>
          </w:p>
        </w:tc>
      </w:tr>
    </w:tbl>
    <w:p w:rsidR="00215DD7" w:rsidRDefault="0088671A" w:rsidP="0088671A">
      <w:pPr>
        <w:autoSpaceDE w:val="0"/>
        <w:autoSpaceDN w:val="0"/>
        <w:adjustRightInd w:val="0"/>
        <w:spacing w:after="0" w:line="240" w:lineRule="auto"/>
      </w:pPr>
      <w:r>
        <w:t>////////////////////////////////////////////////////////</w:t>
      </w:r>
    </w:p>
    <w:p w:rsidR="0088671A" w:rsidRPr="0088671A" w:rsidRDefault="0088671A" w:rsidP="0088671A">
      <w:pPr>
        <w:spacing w:after="0" w:line="240" w:lineRule="auto"/>
        <w:jc w:val="both"/>
        <w:rPr>
          <w:rFonts w:ascii="Times New Roman" w:eastAsia="Times New Roman" w:hAnsi="Times New Roman" w:cs="Times New Roman"/>
          <w:sz w:val="24"/>
          <w:szCs w:val="24"/>
        </w:rPr>
      </w:pPr>
      <w:r w:rsidRPr="0088671A">
        <w:rPr>
          <w:rFonts w:ascii="Courier New" w:eastAsia="Times New Roman" w:hAnsi="Courier New" w:cs="Courier New"/>
          <w:b/>
          <w:bCs/>
          <w:sz w:val="28"/>
          <w:szCs w:val="28"/>
        </w:rPr>
        <w:t>Source code of simple insertion sort implementation using array in ascending order in c programming language</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7F0055"/>
          <w:sz w:val="28"/>
          <w:szCs w:val="28"/>
        </w:rPr>
        <w:t>#include</w:t>
      </w:r>
      <w:r w:rsidRPr="0088671A">
        <w:rPr>
          <w:rFonts w:ascii="Courier New" w:eastAsia="Times New Roman" w:hAnsi="Courier New" w:cs="Courier New"/>
          <w:color w:val="2A00FF"/>
          <w:sz w:val="28"/>
          <w:szCs w:val="28"/>
        </w:rPr>
        <w:t>&lt;</w:t>
      </w:r>
      <w:proofErr w:type="spellStart"/>
      <w:r w:rsidRPr="0088671A">
        <w:rPr>
          <w:rFonts w:ascii="Courier New" w:eastAsia="Times New Roman" w:hAnsi="Courier New" w:cs="Courier New"/>
          <w:color w:val="2A00FF"/>
          <w:sz w:val="28"/>
          <w:szCs w:val="28"/>
        </w:rPr>
        <w:t>stdio.h</w:t>
      </w:r>
      <w:proofErr w:type="spellEnd"/>
      <w:r w:rsidRPr="0088671A">
        <w:rPr>
          <w:rFonts w:ascii="Courier New" w:eastAsia="Times New Roman" w:hAnsi="Courier New" w:cs="Courier New"/>
          <w:color w:val="2A00FF"/>
          <w:sz w:val="28"/>
          <w:szCs w:val="28"/>
        </w:rPr>
        <w:t>&gt;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88671A">
        <w:rPr>
          <w:rFonts w:ascii="Courier New" w:eastAsia="Times New Roman" w:hAnsi="Courier New" w:cs="Courier New"/>
          <w:color w:val="7F0055"/>
          <w:sz w:val="28"/>
          <w:szCs w:val="28"/>
        </w:rPr>
        <w:t>int</w:t>
      </w:r>
      <w:proofErr w:type="spellEnd"/>
      <w:proofErr w:type="gramEnd"/>
      <w:r w:rsidRPr="0088671A">
        <w:rPr>
          <w:rFonts w:ascii="Courier New" w:eastAsia="Times New Roman" w:hAnsi="Courier New" w:cs="Courier New"/>
          <w:color w:val="000000"/>
          <w:sz w:val="28"/>
          <w:szCs w:val="28"/>
        </w:rPr>
        <w:t xml:space="preserve"> main(){</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7F0055"/>
          <w:sz w:val="28"/>
          <w:szCs w:val="28"/>
        </w:rPr>
        <w:t>int</w:t>
      </w:r>
      <w:proofErr w:type="spellEnd"/>
      <w:proofErr w:type="gram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i,j,s,temp,a</w:t>
      </w:r>
      <w:proofErr w:type="spellEnd"/>
      <w:r w:rsidRPr="0088671A">
        <w:rPr>
          <w:rFonts w:ascii="Courier New" w:eastAsia="Times New Roman" w:hAnsi="Courier New" w:cs="Courier New"/>
          <w:color w:val="000000"/>
          <w:sz w:val="28"/>
          <w:szCs w:val="28"/>
        </w:rPr>
        <w:t>[20];</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"Enter total elements: "</w:t>
      </w: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scanf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w:t>
      </w:r>
      <w:proofErr w:type="spellStart"/>
      <w:r w:rsidRPr="0088671A">
        <w:rPr>
          <w:rFonts w:ascii="Courier New" w:eastAsia="Times New Roman" w:hAnsi="Courier New" w:cs="Courier New"/>
          <w:color w:val="2A00FF"/>
          <w:sz w:val="28"/>
          <w:szCs w:val="28"/>
        </w:rPr>
        <w:t>d"</w:t>
      </w:r>
      <w:r w:rsidRPr="0088671A">
        <w:rPr>
          <w:rFonts w:ascii="Courier New" w:eastAsia="Times New Roman" w:hAnsi="Courier New" w:cs="Courier New"/>
          <w:color w:val="000000"/>
          <w:sz w:val="28"/>
          <w:szCs w:val="28"/>
        </w:rPr>
        <w:t>,&amp;s</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"Enter %d elements: "</w:t>
      </w:r>
      <w:r w:rsidRPr="0088671A">
        <w:rPr>
          <w:rFonts w:ascii="Courier New" w:eastAsia="Times New Roman" w:hAnsi="Courier New" w:cs="Courier New"/>
          <w:color w:val="000000"/>
          <w:sz w:val="28"/>
          <w:szCs w:val="28"/>
        </w:rPr>
        <w:t>,s);</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=0;i&lt;</w:t>
      </w:r>
      <w:proofErr w:type="spellStart"/>
      <w:r w:rsidRPr="0088671A">
        <w:rPr>
          <w:rFonts w:ascii="Courier New" w:eastAsia="Times New Roman" w:hAnsi="Courier New" w:cs="Courier New"/>
          <w:color w:val="000000"/>
          <w:sz w:val="28"/>
          <w:szCs w:val="28"/>
        </w:rPr>
        <w:t>s;i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scanf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w:t>
      </w:r>
      <w:proofErr w:type="spellStart"/>
      <w:r w:rsidRPr="0088671A">
        <w:rPr>
          <w:rFonts w:ascii="Courier New" w:eastAsia="Times New Roman" w:hAnsi="Courier New" w:cs="Courier New"/>
          <w:color w:val="2A00FF"/>
          <w:sz w:val="28"/>
          <w:szCs w:val="28"/>
        </w:rPr>
        <w:t>d"</w:t>
      </w:r>
      <w:r w:rsidRPr="0088671A">
        <w:rPr>
          <w:rFonts w:ascii="Courier New" w:eastAsia="Times New Roman" w:hAnsi="Courier New" w:cs="Courier New"/>
          <w:color w:val="000000"/>
          <w:sz w:val="28"/>
          <w:szCs w:val="28"/>
        </w:rPr>
        <w:t>,&amp;a</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=1;i&lt;</w:t>
      </w:r>
      <w:proofErr w:type="spellStart"/>
      <w:r w:rsidRPr="0088671A">
        <w:rPr>
          <w:rFonts w:ascii="Courier New" w:eastAsia="Times New Roman" w:hAnsi="Courier New" w:cs="Courier New"/>
          <w:color w:val="000000"/>
          <w:sz w:val="28"/>
          <w:szCs w:val="28"/>
        </w:rPr>
        <w:t>s;i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temp=</w:t>
      </w:r>
      <w:proofErr w:type="gramEnd"/>
      <w:r w:rsidRPr="0088671A">
        <w:rPr>
          <w:rFonts w:ascii="Courier New" w:eastAsia="Times New Roman" w:hAnsi="Courier New" w:cs="Courier New"/>
          <w:color w:val="000000"/>
          <w:sz w:val="28"/>
          <w:szCs w:val="28"/>
        </w:rPr>
        <w:t>a[</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j=i-1;</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while</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(temp&lt;a[j])&amp;&amp;(j&gt;=0)){</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a[</w:t>
      </w:r>
      <w:proofErr w:type="gramEnd"/>
      <w:r w:rsidRPr="0088671A">
        <w:rPr>
          <w:rFonts w:ascii="Courier New" w:eastAsia="Times New Roman" w:hAnsi="Courier New" w:cs="Courier New"/>
          <w:color w:val="000000"/>
          <w:sz w:val="28"/>
          <w:szCs w:val="28"/>
        </w:rPr>
        <w:t>j+1]=a[j];</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j=j-1;</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a[</w:t>
      </w:r>
      <w:proofErr w:type="gramEnd"/>
      <w:r w:rsidRPr="0088671A">
        <w:rPr>
          <w:rFonts w:ascii="Courier New" w:eastAsia="Times New Roman" w:hAnsi="Courier New" w:cs="Courier New"/>
          <w:color w:val="000000"/>
          <w:sz w:val="28"/>
          <w:szCs w:val="28"/>
        </w:rPr>
        <w:t>j+1]=temp;</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"After sorting: "</w:t>
      </w: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=0;i&lt;</w:t>
      </w:r>
      <w:proofErr w:type="spellStart"/>
      <w:r w:rsidRPr="0088671A">
        <w:rPr>
          <w:rFonts w:ascii="Courier New" w:eastAsia="Times New Roman" w:hAnsi="Courier New" w:cs="Courier New"/>
          <w:color w:val="000000"/>
          <w:sz w:val="28"/>
          <w:szCs w:val="28"/>
        </w:rPr>
        <w:t>s;i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 %</w:t>
      </w:r>
      <w:proofErr w:type="spellStart"/>
      <w:r w:rsidRPr="0088671A">
        <w:rPr>
          <w:rFonts w:ascii="Courier New" w:eastAsia="Times New Roman" w:hAnsi="Courier New" w:cs="Courier New"/>
          <w:color w:val="2A00FF"/>
          <w:sz w:val="28"/>
          <w:szCs w:val="28"/>
        </w:rPr>
        <w:t>d"</w:t>
      </w:r>
      <w:r w:rsidRPr="0088671A">
        <w:rPr>
          <w:rFonts w:ascii="Courier New" w:eastAsia="Times New Roman" w:hAnsi="Courier New" w:cs="Courier New"/>
          <w:color w:val="000000"/>
          <w:sz w:val="28"/>
          <w:szCs w:val="28"/>
        </w:rPr>
        <w:t>,a</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return</w:t>
      </w:r>
      <w:proofErr w:type="gramEnd"/>
      <w:r w:rsidRPr="0088671A">
        <w:rPr>
          <w:rFonts w:ascii="Courier New" w:eastAsia="Times New Roman" w:hAnsi="Courier New" w:cs="Courier New"/>
          <w:color w:val="000000"/>
          <w:sz w:val="28"/>
          <w:szCs w:val="28"/>
        </w:rPr>
        <w:t xml:space="preserve"> 0;</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Output: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8"/>
          <w:szCs w:val="28"/>
        </w:rPr>
        <w:lastRenderedPageBreak/>
        <w:t>Enter total elements: 5</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8"/>
          <w:szCs w:val="28"/>
        </w:rPr>
        <w:t>Enter 5 elements: 3 7 9 0 2</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8"/>
          <w:szCs w:val="28"/>
        </w:rPr>
        <w:t>After sorting:  0 2 3 7 9</w:t>
      </w:r>
    </w:p>
    <w:p w:rsidR="0088671A" w:rsidRDefault="0088671A" w:rsidP="0088671A">
      <w:pPr>
        <w:autoSpaceDE w:val="0"/>
        <w:autoSpaceDN w:val="0"/>
        <w:adjustRightInd w:val="0"/>
        <w:spacing w:after="0" w:line="240" w:lineRule="auto"/>
      </w:pPr>
      <w:r>
        <w:t>/////////////////////////////////////////////////////////////////////</w:t>
      </w:r>
    </w:p>
    <w:p w:rsidR="0088671A" w:rsidRPr="0088671A" w:rsidRDefault="0088671A" w:rsidP="0088671A">
      <w:pPr>
        <w:spacing w:after="0" w:line="240" w:lineRule="auto"/>
        <w:jc w:val="both"/>
        <w:rPr>
          <w:rFonts w:ascii="Times New Roman" w:eastAsia="Times New Roman" w:hAnsi="Times New Roman" w:cs="Times New Roman"/>
          <w:sz w:val="24"/>
          <w:szCs w:val="24"/>
        </w:rPr>
      </w:pPr>
      <w:r w:rsidRPr="0088671A">
        <w:rPr>
          <w:rFonts w:ascii="Courier New" w:eastAsia="Times New Roman" w:hAnsi="Courier New" w:cs="Courier New"/>
          <w:b/>
          <w:bCs/>
          <w:sz w:val="28"/>
          <w:szCs w:val="28"/>
        </w:rPr>
        <w:t>Source code of simple quick sort implementation using array ascending order in c programming language</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7F0055"/>
          <w:sz w:val="28"/>
          <w:szCs w:val="28"/>
        </w:rPr>
        <w:t>#include</w:t>
      </w:r>
      <w:r w:rsidRPr="0088671A">
        <w:rPr>
          <w:rFonts w:ascii="Courier New" w:eastAsia="Times New Roman" w:hAnsi="Courier New" w:cs="Courier New"/>
          <w:color w:val="2A00FF"/>
          <w:sz w:val="28"/>
          <w:szCs w:val="28"/>
        </w:rPr>
        <w:t>&lt;</w:t>
      </w:r>
      <w:proofErr w:type="spellStart"/>
      <w:r w:rsidRPr="0088671A">
        <w:rPr>
          <w:rFonts w:ascii="Courier New" w:eastAsia="Times New Roman" w:hAnsi="Courier New" w:cs="Courier New"/>
          <w:color w:val="2A00FF"/>
          <w:sz w:val="28"/>
          <w:szCs w:val="28"/>
        </w:rPr>
        <w:t>stdio.h</w:t>
      </w:r>
      <w:proofErr w:type="spellEnd"/>
      <w:r w:rsidRPr="0088671A">
        <w:rPr>
          <w:rFonts w:ascii="Courier New" w:eastAsia="Times New Roman" w:hAnsi="Courier New" w:cs="Courier New"/>
          <w:color w:val="2A00FF"/>
          <w:sz w:val="28"/>
          <w:szCs w:val="28"/>
        </w:rPr>
        <w:t>&gt;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roofErr w:type="gramStart"/>
      <w:r w:rsidRPr="0088671A">
        <w:rPr>
          <w:rFonts w:ascii="Courier New" w:eastAsia="Times New Roman" w:hAnsi="Courier New" w:cs="Courier New"/>
          <w:color w:val="7F0055"/>
          <w:sz w:val="28"/>
          <w:szCs w:val="28"/>
        </w:rPr>
        <w:t>void</w:t>
      </w:r>
      <w:proofErr w:type="gram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quicksort</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[10],</w:t>
      </w:r>
      <w:proofErr w:type="spellStart"/>
      <w:r w:rsidRPr="0088671A">
        <w:rPr>
          <w:rFonts w:ascii="Courier New" w:eastAsia="Times New Roman" w:hAnsi="Courier New" w:cs="Courier New"/>
          <w:color w:val="7F0055"/>
          <w:sz w:val="28"/>
          <w:szCs w:val="28"/>
        </w:rPr>
        <w:t>int</w:t>
      </w:r>
      <w:r w:rsidRPr="0088671A">
        <w:rPr>
          <w:rFonts w:ascii="Courier New" w:eastAsia="Times New Roman" w:hAnsi="Courier New" w:cs="Courier New"/>
          <w:color w:val="000000"/>
          <w:sz w:val="28"/>
          <w:szCs w:val="28"/>
        </w:rPr>
        <w:t>,</w:t>
      </w:r>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88671A">
        <w:rPr>
          <w:rFonts w:ascii="Courier New" w:eastAsia="Times New Roman" w:hAnsi="Courier New" w:cs="Courier New"/>
          <w:color w:val="7F0055"/>
          <w:sz w:val="28"/>
          <w:szCs w:val="28"/>
        </w:rPr>
        <w:t>int</w:t>
      </w:r>
      <w:proofErr w:type="spellEnd"/>
      <w:proofErr w:type="gramEnd"/>
      <w:r w:rsidRPr="0088671A">
        <w:rPr>
          <w:rFonts w:ascii="Courier New" w:eastAsia="Times New Roman" w:hAnsi="Courier New" w:cs="Courier New"/>
          <w:color w:val="000000"/>
          <w:sz w:val="28"/>
          <w:szCs w:val="28"/>
        </w:rPr>
        <w:t xml:space="preserve"> main(){</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7F0055"/>
          <w:sz w:val="28"/>
          <w:szCs w:val="28"/>
        </w:rPr>
        <w:t>int</w:t>
      </w:r>
      <w:proofErr w:type="spellEnd"/>
      <w:proofErr w:type="gramEnd"/>
      <w:r w:rsidRPr="0088671A">
        <w:rPr>
          <w:rFonts w:ascii="Courier New" w:eastAsia="Times New Roman" w:hAnsi="Courier New" w:cs="Courier New"/>
          <w:color w:val="000000"/>
          <w:sz w:val="28"/>
          <w:szCs w:val="28"/>
        </w:rPr>
        <w:t xml:space="preserve"> x[20],</w:t>
      </w:r>
      <w:proofErr w:type="spellStart"/>
      <w:r w:rsidRPr="0088671A">
        <w:rPr>
          <w:rFonts w:ascii="Courier New" w:eastAsia="Times New Roman" w:hAnsi="Courier New" w:cs="Courier New"/>
          <w:color w:val="000000"/>
          <w:sz w:val="28"/>
          <w:szCs w:val="28"/>
        </w:rPr>
        <w:t>size,i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"Enter size of the array: "</w:t>
      </w: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scanf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w:t>
      </w:r>
      <w:proofErr w:type="spellStart"/>
      <w:r w:rsidRPr="0088671A">
        <w:rPr>
          <w:rFonts w:ascii="Courier New" w:eastAsia="Times New Roman" w:hAnsi="Courier New" w:cs="Courier New"/>
          <w:color w:val="2A00FF"/>
          <w:sz w:val="28"/>
          <w:szCs w:val="28"/>
        </w:rPr>
        <w:t>d"</w:t>
      </w:r>
      <w:r w:rsidRPr="0088671A">
        <w:rPr>
          <w:rFonts w:ascii="Courier New" w:eastAsia="Times New Roman" w:hAnsi="Courier New" w:cs="Courier New"/>
          <w:color w:val="000000"/>
          <w:sz w:val="28"/>
          <w:szCs w:val="28"/>
        </w:rPr>
        <w:t>,&amp;size</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"Enter %d elements: "</w:t>
      </w:r>
      <w:r w:rsidRPr="0088671A">
        <w:rPr>
          <w:rFonts w:ascii="Courier New" w:eastAsia="Times New Roman" w:hAnsi="Courier New" w:cs="Courier New"/>
          <w:color w:val="000000"/>
          <w:sz w:val="28"/>
          <w:szCs w:val="28"/>
        </w:rPr>
        <w:t>,size);</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=0;i&lt;</w:t>
      </w:r>
      <w:proofErr w:type="spellStart"/>
      <w:r w:rsidRPr="0088671A">
        <w:rPr>
          <w:rFonts w:ascii="Courier New" w:eastAsia="Times New Roman" w:hAnsi="Courier New" w:cs="Courier New"/>
          <w:color w:val="000000"/>
          <w:sz w:val="28"/>
          <w:szCs w:val="28"/>
        </w:rPr>
        <w:t>size;i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scanf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w:t>
      </w:r>
      <w:proofErr w:type="spellStart"/>
      <w:r w:rsidRPr="0088671A">
        <w:rPr>
          <w:rFonts w:ascii="Courier New" w:eastAsia="Times New Roman" w:hAnsi="Courier New" w:cs="Courier New"/>
          <w:color w:val="2A00FF"/>
          <w:sz w:val="28"/>
          <w:szCs w:val="28"/>
        </w:rPr>
        <w:t>d"</w:t>
      </w:r>
      <w:r w:rsidRPr="0088671A">
        <w:rPr>
          <w:rFonts w:ascii="Courier New" w:eastAsia="Times New Roman" w:hAnsi="Courier New" w:cs="Courier New"/>
          <w:color w:val="000000"/>
          <w:sz w:val="28"/>
          <w:szCs w:val="28"/>
        </w:rPr>
        <w:t>,&amp;x</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q</w:t>
      </w:r>
      <w:r w:rsidR="00EE0716">
        <w:rPr>
          <w:rFonts w:ascii="Courier New" w:eastAsia="Times New Roman" w:hAnsi="Courier New" w:cs="Courier New"/>
          <w:color w:val="000000"/>
          <w:sz w:val="28"/>
          <w:szCs w:val="28"/>
        </w:rPr>
        <w:t>u</w:t>
      </w:r>
      <w:r w:rsidRPr="0088671A">
        <w:rPr>
          <w:rFonts w:ascii="Courier New" w:eastAsia="Times New Roman" w:hAnsi="Courier New" w:cs="Courier New"/>
          <w:color w:val="000000"/>
          <w:sz w:val="28"/>
          <w:szCs w:val="28"/>
        </w:rPr>
        <w:t>icksort</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x,0,size-1);</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"Sorted elements: "</w:t>
      </w: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=0;i&lt;</w:t>
      </w:r>
      <w:proofErr w:type="spellStart"/>
      <w:r w:rsidRPr="0088671A">
        <w:rPr>
          <w:rFonts w:ascii="Courier New" w:eastAsia="Times New Roman" w:hAnsi="Courier New" w:cs="Courier New"/>
          <w:color w:val="000000"/>
          <w:sz w:val="28"/>
          <w:szCs w:val="28"/>
        </w:rPr>
        <w:t>size;i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 %</w:t>
      </w:r>
      <w:proofErr w:type="spellStart"/>
      <w:r w:rsidRPr="0088671A">
        <w:rPr>
          <w:rFonts w:ascii="Courier New" w:eastAsia="Times New Roman" w:hAnsi="Courier New" w:cs="Courier New"/>
          <w:color w:val="2A00FF"/>
          <w:sz w:val="28"/>
          <w:szCs w:val="28"/>
        </w:rPr>
        <w:t>d"</w:t>
      </w:r>
      <w:r w:rsidRPr="0088671A">
        <w:rPr>
          <w:rFonts w:ascii="Courier New" w:eastAsia="Times New Roman" w:hAnsi="Courier New" w:cs="Courier New"/>
          <w:color w:val="000000"/>
          <w:sz w:val="28"/>
          <w:szCs w:val="28"/>
        </w:rPr>
        <w:t>,x</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return</w:t>
      </w:r>
      <w:proofErr w:type="gramEnd"/>
      <w:r w:rsidRPr="0088671A">
        <w:rPr>
          <w:rFonts w:ascii="Courier New" w:eastAsia="Times New Roman" w:hAnsi="Courier New" w:cs="Courier New"/>
          <w:color w:val="000000"/>
          <w:sz w:val="28"/>
          <w:szCs w:val="28"/>
        </w:rPr>
        <w:t xml:space="preserve"> 0;</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roofErr w:type="gramStart"/>
      <w:r w:rsidRPr="0088671A">
        <w:rPr>
          <w:rFonts w:ascii="Courier New" w:eastAsia="Times New Roman" w:hAnsi="Courier New" w:cs="Courier New"/>
          <w:color w:val="7F0055"/>
          <w:sz w:val="28"/>
          <w:szCs w:val="28"/>
        </w:rPr>
        <w:t>void</w:t>
      </w:r>
      <w:proofErr w:type="gram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quicksort</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x[10],</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first,</w:t>
      </w:r>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last){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7F0055"/>
          <w:sz w:val="28"/>
          <w:szCs w:val="28"/>
        </w:rPr>
        <w:t>int</w:t>
      </w:r>
      <w:proofErr w:type="spellEnd"/>
      <w:proofErr w:type="gram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pivot,j,temp,i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if</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first&lt;last){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pivot=</w:t>
      </w:r>
      <w:proofErr w:type="gramEnd"/>
      <w:r w:rsidRPr="0088671A">
        <w:rPr>
          <w:rFonts w:ascii="Courier New" w:eastAsia="Times New Roman" w:hAnsi="Courier New" w:cs="Courier New"/>
          <w:color w:val="000000"/>
          <w:sz w:val="28"/>
          <w:szCs w:val="28"/>
        </w:rPr>
        <w:t>first;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=first;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j=last;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while</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&lt;j){</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while</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x[</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]&lt;=x[pivot]&amp;&amp;</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&lt;last)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i</w:t>
      </w:r>
      <w:proofErr w:type="spellEnd"/>
      <w:proofErr w:type="gram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while</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x[j]&gt;x[pivot])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j--</w:t>
      </w:r>
      <w:proofErr w:type="gram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if</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&lt;j){</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temp=</w:t>
      </w:r>
      <w:proofErr w:type="gramEnd"/>
      <w:r w:rsidRPr="0088671A">
        <w:rPr>
          <w:rFonts w:ascii="Courier New" w:eastAsia="Times New Roman" w:hAnsi="Courier New" w:cs="Courier New"/>
          <w:color w:val="000000"/>
          <w:sz w:val="28"/>
          <w:szCs w:val="28"/>
        </w:rPr>
        <w:t>x[</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x[</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]=x[j];</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x[</w:t>
      </w:r>
      <w:proofErr w:type="gramEnd"/>
      <w:r w:rsidRPr="0088671A">
        <w:rPr>
          <w:rFonts w:ascii="Courier New" w:eastAsia="Times New Roman" w:hAnsi="Courier New" w:cs="Courier New"/>
          <w:color w:val="000000"/>
          <w:sz w:val="28"/>
          <w:szCs w:val="28"/>
        </w:rPr>
        <w:t>j]=temp;</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temp=</w:t>
      </w:r>
      <w:proofErr w:type="gramEnd"/>
      <w:r w:rsidRPr="0088671A">
        <w:rPr>
          <w:rFonts w:ascii="Courier New" w:eastAsia="Times New Roman" w:hAnsi="Courier New" w:cs="Courier New"/>
          <w:color w:val="000000"/>
          <w:sz w:val="28"/>
          <w:szCs w:val="28"/>
        </w:rPr>
        <w:t>x[pivot];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lastRenderedPageBreak/>
        <w:t xml:space="preserve">         </w:t>
      </w:r>
      <w:proofErr w:type="gramStart"/>
      <w:r w:rsidRPr="0088671A">
        <w:rPr>
          <w:rFonts w:ascii="Courier New" w:eastAsia="Times New Roman" w:hAnsi="Courier New" w:cs="Courier New"/>
          <w:color w:val="000000"/>
          <w:sz w:val="28"/>
          <w:szCs w:val="28"/>
        </w:rPr>
        <w:t>x[</w:t>
      </w:r>
      <w:proofErr w:type="gramEnd"/>
      <w:r w:rsidRPr="0088671A">
        <w:rPr>
          <w:rFonts w:ascii="Courier New" w:eastAsia="Times New Roman" w:hAnsi="Courier New" w:cs="Courier New"/>
          <w:color w:val="000000"/>
          <w:sz w:val="28"/>
          <w:szCs w:val="28"/>
        </w:rPr>
        <w:t>pivot]=x[j];</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x[</w:t>
      </w:r>
      <w:proofErr w:type="gramEnd"/>
      <w:r w:rsidRPr="0088671A">
        <w:rPr>
          <w:rFonts w:ascii="Courier New" w:eastAsia="Times New Roman" w:hAnsi="Courier New" w:cs="Courier New"/>
          <w:color w:val="000000"/>
          <w:sz w:val="28"/>
          <w:szCs w:val="28"/>
        </w:rPr>
        <w:t>j]=temp;</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quicksort</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x,first,j-1);</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quicksort</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x,j+1,last);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Output: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8"/>
          <w:szCs w:val="28"/>
        </w:rPr>
        <w:t>Enter size of the array: 5</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8"/>
          <w:szCs w:val="28"/>
        </w:rPr>
        <w:t>Enter 5 elements: 3 8 0 1 2</w:t>
      </w:r>
    </w:p>
    <w:p w:rsidR="0088671A" w:rsidRDefault="0088671A" w:rsidP="0088671A">
      <w:pPr>
        <w:autoSpaceDE w:val="0"/>
        <w:autoSpaceDN w:val="0"/>
        <w:adjustRightInd w:val="0"/>
        <w:spacing w:after="0" w:line="240" w:lineRule="auto"/>
        <w:rPr>
          <w:rFonts w:ascii="Courier New" w:eastAsia="Times New Roman" w:hAnsi="Courier New" w:cs="Courier New"/>
          <w:sz w:val="28"/>
          <w:szCs w:val="28"/>
        </w:rPr>
      </w:pPr>
      <w:r w:rsidRPr="0088671A">
        <w:rPr>
          <w:rFonts w:ascii="Courier New" w:eastAsia="Times New Roman" w:hAnsi="Courier New" w:cs="Courier New"/>
          <w:sz w:val="28"/>
          <w:szCs w:val="28"/>
        </w:rPr>
        <w:t>Sorted elements: 0 1 2 3 8</w:t>
      </w:r>
    </w:p>
    <w:p w:rsidR="0088671A" w:rsidRPr="0088671A" w:rsidRDefault="0088671A" w:rsidP="0088671A">
      <w:pPr>
        <w:autoSpaceDE w:val="0"/>
        <w:autoSpaceDN w:val="0"/>
        <w:adjustRightInd w:val="0"/>
        <w:spacing w:after="0" w:line="240" w:lineRule="auto"/>
        <w:jc w:val="both"/>
        <w:rPr>
          <w:rFonts w:ascii="Times New Roman" w:eastAsia="Times New Roman" w:hAnsi="Times New Roman" w:cs="Times New Roman"/>
          <w:sz w:val="24"/>
          <w:szCs w:val="24"/>
        </w:rPr>
      </w:pPr>
      <w:r w:rsidRPr="0088671A">
        <w:rPr>
          <w:rFonts w:ascii="Courier New" w:eastAsia="Times New Roman" w:hAnsi="Courier New" w:cs="Courier New"/>
          <w:b/>
          <w:bCs/>
          <w:sz w:val="28"/>
        </w:rPr>
        <w:t>Source code of simple merge sort implementation using array in ascending order in c programming language</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7F0055"/>
          <w:sz w:val="28"/>
          <w:szCs w:val="28"/>
        </w:rPr>
        <w:t>#include</w:t>
      </w:r>
      <w:r w:rsidRPr="0088671A">
        <w:rPr>
          <w:rFonts w:ascii="Courier New" w:eastAsia="Times New Roman" w:hAnsi="Courier New" w:cs="Courier New"/>
          <w:color w:val="2A00FF"/>
          <w:sz w:val="28"/>
          <w:szCs w:val="28"/>
        </w:rPr>
        <w:t>&lt;</w:t>
      </w:r>
      <w:proofErr w:type="spellStart"/>
      <w:r w:rsidRPr="0088671A">
        <w:rPr>
          <w:rFonts w:ascii="Courier New" w:eastAsia="Times New Roman" w:hAnsi="Courier New" w:cs="Courier New"/>
          <w:color w:val="2A00FF"/>
          <w:sz w:val="28"/>
          <w:szCs w:val="28"/>
        </w:rPr>
        <w:t>stdio.h</w:t>
      </w:r>
      <w:proofErr w:type="spellEnd"/>
      <w:r w:rsidRPr="0088671A">
        <w:rPr>
          <w:rFonts w:ascii="Courier New" w:eastAsia="Times New Roman" w:hAnsi="Courier New" w:cs="Courier New"/>
          <w:color w:val="2A00FF"/>
          <w:sz w:val="28"/>
          <w:szCs w:val="28"/>
        </w:rPr>
        <w:t>&gt;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7F0055"/>
          <w:sz w:val="28"/>
          <w:szCs w:val="28"/>
        </w:rPr>
        <w:t>#define</w:t>
      </w:r>
      <w:r w:rsidRPr="0088671A">
        <w:rPr>
          <w:rFonts w:ascii="Courier New" w:eastAsia="Times New Roman" w:hAnsi="Courier New" w:cs="Courier New"/>
          <w:color w:val="000000"/>
          <w:sz w:val="28"/>
          <w:szCs w:val="28"/>
        </w:rPr>
        <w:t xml:space="preserve"> MAX 50</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roofErr w:type="gramStart"/>
      <w:r w:rsidRPr="0088671A">
        <w:rPr>
          <w:rFonts w:ascii="Courier New" w:eastAsia="Times New Roman" w:hAnsi="Courier New" w:cs="Courier New"/>
          <w:color w:val="7F0055"/>
          <w:sz w:val="28"/>
          <w:szCs w:val="28"/>
        </w:rPr>
        <w:t>void</w:t>
      </w:r>
      <w:proofErr w:type="gram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mergeSort</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low,</w:t>
      </w:r>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mid,</w:t>
      </w:r>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high);</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roofErr w:type="gramStart"/>
      <w:r w:rsidRPr="0088671A">
        <w:rPr>
          <w:rFonts w:ascii="Courier New" w:eastAsia="Times New Roman" w:hAnsi="Courier New" w:cs="Courier New"/>
          <w:color w:val="7F0055"/>
          <w:sz w:val="28"/>
          <w:szCs w:val="28"/>
        </w:rPr>
        <w:t>void</w:t>
      </w:r>
      <w:proofErr w:type="gramEnd"/>
      <w:r w:rsidRPr="0088671A">
        <w:rPr>
          <w:rFonts w:ascii="Courier New" w:eastAsia="Times New Roman" w:hAnsi="Courier New" w:cs="Courier New"/>
          <w:color w:val="000000"/>
          <w:sz w:val="28"/>
          <w:szCs w:val="28"/>
        </w:rPr>
        <w:t xml:space="preserve"> partition(</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low,</w:t>
      </w:r>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high);</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88671A">
        <w:rPr>
          <w:rFonts w:ascii="Courier New" w:eastAsia="Times New Roman" w:hAnsi="Courier New" w:cs="Courier New"/>
          <w:color w:val="7F0055"/>
          <w:sz w:val="28"/>
          <w:szCs w:val="28"/>
        </w:rPr>
        <w:t>int</w:t>
      </w:r>
      <w:proofErr w:type="spellEnd"/>
      <w:proofErr w:type="gramEnd"/>
      <w:r w:rsidRPr="0088671A">
        <w:rPr>
          <w:rFonts w:ascii="Courier New" w:eastAsia="Times New Roman" w:hAnsi="Courier New" w:cs="Courier New"/>
          <w:color w:val="000000"/>
          <w:sz w:val="28"/>
          <w:szCs w:val="28"/>
        </w:rPr>
        <w:t xml:space="preserve"> main(){</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7F0055"/>
          <w:sz w:val="28"/>
          <w:szCs w:val="28"/>
        </w:rPr>
        <w:t>int</w:t>
      </w:r>
      <w:proofErr w:type="spellEnd"/>
      <w:proofErr w:type="gramEnd"/>
      <w:r w:rsidRPr="0088671A">
        <w:rPr>
          <w:rFonts w:ascii="Courier New" w:eastAsia="Times New Roman" w:hAnsi="Courier New" w:cs="Courier New"/>
          <w:color w:val="000000"/>
          <w:sz w:val="28"/>
          <w:szCs w:val="28"/>
        </w:rPr>
        <w:t xml:space="preserve"> merge[MAX],</w:t>
      </w:r>
      <w:proofErr w:type="spellStart"/>
      <w:r w:rsidRPr="0088671A">
        <w:rPr>
          <w:rFonts w:ascii="Courier New" w:eastAsia="Times New Roman" w:hAnsi="Courier New" w:cs="Courier New"/>
          <w:color w:val="000000"/>
          <w:sz w:val="28"/>
          <w:szCs w:val="28"/>
        </w:rPr>
        <w:t>i,n</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"Enter the total number of elements: "</w:t>
      </w: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scanf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w:t>
      </w:r>
      <w:proofErr w:type="spellStart"/>
      <w:r w:rsidRPr="0088671A">
        <w:rPr>
          <w:rFonts w:ascii="Courier New" w:eastAsia="Times New Roman" w:hAnsi="Courier New" w:cs="Courier New"/>
          <w:color w:val="2A00FF"/>
          <w:sz w:val="28"/>
          <w:szCs w:val="28"/>
        </w:rPr>
        <w:t>d"</w:t>
      </w:r>
      <w:r w:rsidRPr="0088671A">
        <w:rPr>
          <w:rFonts w:ascii="Courier New" w:eastAsia="Times New Roman" w:hAnsi="Courier New" w:cs="Courier New"/>
          <w:color w:val="000000"/>
          <w:sz w:val="28"/>
          <w:szCs w:val="28"/>
        </w:rPr>
        <w:t>,&amp;n</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"Enter the elements which to be sort: "</w:t>
      </w: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=0;i&lt;</w:t>
      </w:r>
      <w:proofErr w:type="spellStart"/>
      <w:r w:rsidRPr="0088671A">
        <w:rPr>
          <w:rFonts w:ascii="Courier New" w:eastAsia="Times New Roman" w:hAnsi="Courier New" w:cs="Courier New"/>
          <w:color w:val="000000"/>
          <w:sz w:val="28"/>
          <w:szCs w:val="28"/>
        </w:rPr>
        <w:t>n;i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scanf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w:t>
      </w:r>
      <w:proofErr w:type="spellStart"/>
      <w:r w:rsidRPr="0088671A">
        <w:rPr>
          <w:rFonts w:ascii="Courier New" w:eastAsia="Times New Roman" w:hAnsi="Courier New" w:cs="Courier New"/>
          <w:color w:val="2A00FF"/>
          <w:sz w:val="28"/>
          <w:szCs w:val="28"/>
        </w:rPr>
        <w:t>d"</w:t>
      </w:r>
      <w:r w:rsidRPr="0088671A">
        <w:rPr>
          <w:rFonts w:ascii="Courier New" w:eastAsia="Times New Roman" w:hAnsi="Courier New" w:cs="Courier New"/>
          <w:color w:val="000000"/>
          <w:sz w:val="28"/>
          <w:szCs w:val="28"/>
        </w:rPr>
        <w:t>,&amp;merge</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partition(</w:t>
      </w:r>
      <w:proofErr w:type="gramEnd"/>
      <w:r w:rsidRPr="0088671A">
        <w:rPr>
          <w:rFonts w:ascii="Courier New" w:eastAsia="Times New Roman" w:hAnsi="Courier New" w:cs="Courier New"/>
          <w:color w:val="000000"/>
          <w:sz w:val="28"/>
          <w:szCs w:val="28"/>
        </w:rPr>
        <w:t>merge,0,n-1);</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"After merge sorting elements are: "</w:t>
      </w: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=0;i&lt;</w:t>
      </w:r>
      <w:proofErr w:type="spellStart"/>
      <w:r w:rsidRPr="0088671A">
        <w:rPr>
          <w:rFonts w:ascii="Courier New" w:eastAsia="Times New Roman" w:hAnsi="Courier New" w:cs="Courier New"/>
          <w:color w:val="000000"/>
          <w:sz w:val="28"/>
          <w:szCs w:val="28"/>
        </w:rPr>
        <w:t>n;i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printf</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2A00FF"/>
          <w:sz w:val="28"/>
          <w:szCs w:val="28"/>
        </w:rPr>
        <w:t>"%d "</w:t>
      </w:r>
      <w:r w:rsidRPr="0088671A">
        <w:rPr>
          <w:rFonts w:ascii="Courier New" w:eastAsia="Times New Roman" w:hAnsi="Courier New" w:cs="Courier New"/>
          <w:color w:val="000000"/>
          <w:sz w:val="28"/>
          <w:szCs w:val="28"/>
        </w:rPr>
        <w:t>,merge[</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return</w:t>
      </w:r>
      <w:proofErr w:type="gramEnd"/>
      <w:r w:rsidRPr="0088671A">
        <w:rPr>
          <w:rFonts w:ascii="Courier New" w:eastAsia="Times New Roman" w:hAnsi="Courier New" w:cs="Courier New"/>
          <w:color w:val="000000"/>
          <w:sz w:val="28"/>
          <w:szCs w:val="28"/>
        </w:rPr>
        <w:t xml:space="preserve"> 0;</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roofErr w:type="gramStart"/>
      <w:r w:rsidRPr="0088671A">
        <w:rPr>
          <w:rFonts w:ascii="Courier New" w:eastAsia="Times New Roman" w:hAnsi="Courier New" w:cs="Courier New"/>
          <w:color w:val="7F0055"/>
          <w:sz w:val="28"/>
          <w:szCs w:val="28"/>
        </w:rPr>
        <w:t>void</w:t>
      </w:r>
      <w:proofErr w:type="gramEnd"/>
      <w:r w:rsidRPr="0088671A">
        <w:rPr>
          <w:rFonts w:ascii="Courier New" w:eastAsia="Times New Roman" w:hAnsi="Courier New" w:cs="Courier New"/>
          <w:color w:val="000000"/>
          <w:sz w:val="28"/>
          <w:szCs w:val="28"/>
        </w:rPr>
        <w:t xml:space="preserve"> partition(</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low,</w:t>
      </w:r>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high){</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7F0055"/>
          <w:sz w:val="28"/>
          <w:szCs w:val="28"/>
        </w:rPr>
        <w:t>int</w:t>
      </w:r>
      <w:proofErr w:type="spellEnd"/>
      <w:proofErr w:type="gramEnd"/>
      <w:r w:rsidRPr="0088671A">
        <w:rPr>
          <w:rFonts w:ascii="Courier New" w:eastAsia="Times New Roman" w:hAnsi="Courier New" w:cs="Courier New"/>
          <w:color w:val="000000"/>
          <w:sz w:val="28"/>
          <w:szCs w:val="28"/>
        </w:rPr>
        <w:t xml:space="preserve"> mid;</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if</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low&lt;high){</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mid</w:t>
      </w:r>
      <w:proofErr w:type="gram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low+high</w:t>
      </w:r>
      <w:proofErr w:type="spellEnd"/>
      <w:r w:rsidRPr="0088671A">
        <w:rPr>
          <w:rFonts w:ascii="Courier New" w:eastAsia="Times New Roman" w:hAnsi="Courier New" w:cs="Courier New"/>
          <w:color w:val="000000"/>
          <w:sz w:val="28"/>
          <w:szCs w:val="28"/>
        </w:rPr>
        <w:t>)/2;</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partition(</w:t>
      </w:r>
      <w:proofErr w:type="spellStart"/>
      <w:proofErr w:type="gramEnd"/>
      <w:r w:rsidRPr="0088671A">
        <w:rPr>
          <w:rFonts w:ascii="Courier New" w:eastAsia="Times New Roman" w:hAnsi="Courier New" w:cs="Courier New"/>
          <w:color w:val="000000"/>
          <w:sz w:val="28"/>
          <w:szCs w:val="28"/>
        </w:rPr>
        <w:t>arr,low,mid</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partition(</w:t>
      </w:r>
      <w:proofErr w:type="gramEnd"/>
      <w:r w:rsidRPr="0088671A">
        <w:rPr>
          <w:rFonts w:ascii="Courier New" w:eastAsia="Times New Roman" w:hAnsi="Courier New" w:cs="Courier New"/>
          <w:color w:val="000000"/>
          <w:sz w:val="28"/>
          <w:szCs w:val="28"/>
        </w:rPr>
        <w:t>arr,mid+1,high);</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lastRenderedPageBreak/>
        <w:t xml:space="preserve">         </w:t>
      </w:r>
      <w:proofErr w:type="spellStart"/>
      <w:proofErr w:type="gramStart"/>
      <w:r w:rsidRPr="0088671A">
        <w:rPr>
          <w:rFonts w:ascii="Courier New" w:eastAsia="Times New Roman" w:hAnsi="Courier New" w:cs="Courier New"/>
          <w:color w:val="000000"/>
          <w:sz w:val="28"/>
          <w:szCs w:val="28"/>
        </w:rPr>
        <w:t>mergeSort</w:t>
      </w:r>
      <w:proofErr w:type="spellEnd"/>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arr,low,mid,high</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roofErr w:type="gramStart"/>
      <w:r w:rsidRPr="0088671A">
        <w:rPr>
          <w:rFonts w:ascii="Courier New" w:eastAsia="Times New Roman" w:hAnsi="Courier New" w:cs="Courier New"/>
          <w:color w:val="7F0055"/>
          <w:sz w:val="28"/>
          <w:szCs w:val="28"/>
        </w:rPr>
        <w:t>void</w:t>
      </w:r>
      <w:proofErr w:type="gram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mergeSort</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low,</w:t>
      </w:r>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mid,</w:t>
      </w:r>
      <w:r w:rsidRPr="0088671A">
        <w:rPr>
          <w:rFonts w:ascii="Courier New" w:eastAsia="Times New Roman" w:hAnsi="Courier New" w:cs="Courier New"/>
          <w:color w:val="7F0055"/>
          <w:sz w:val="28"/>
          <w:szCs w:val="28"/>
        </w:rPr>
        <w:t>int</w:t>
      </w:r>
      <w:proofErr w:type="spellEnd"/>
      <w:r w:rsidRPr="0088671A">
        <w:rPr>
          <w:rFonts w:ascii="Courier New" w:eastAsia="Times New Roman" w:hAnsi="Courier New" w:cs="Courier New"/>
          <w:color w:val="000000"/>
          <w:sz w:val="28"/>
          <w:szCs w:val="28"/>
        </w:rPr>
        <w:t xml:space="preserve"> high){</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7F0055"/>
          <w:sz w:val="28"/>
          <w:szCs w:val="28"/>
        </w:rPr>
        <w:t>int</w:t>
      </w:r>
      <w:proofErr w:type="spellEnd"/>
      <w:proofErr w:type="gramEnd"/>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i,m,k,l,temp</w:t>
      </w:r>
      <w:proofErr w:type="spellEnd"/>
      <w:r w:rsidRPr="0088671A">
        <w:rPr>
          <w:rFonts w:ascii="Courier New" w:eastAsia="Times New Roman" w:hAnsi="Courier New" w:cs="Courier New"/>
          <w:color w:val="000000"/>
          <w:sz w:val="28"/>
          <w:szCs w:val="28"/>
        </w:rPr>
        <w:t>[MAX];</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l=low;</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=low;</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m=mid+1;</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while</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(l&lt;=mid)&amp;&amp;(m&lt;=high)){</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if</w:t>
      </w:r>
      <w:r w:rsidRPr="0088671A">
        <w:rPr>
          <w:rFonts w:ascii="Courier New" w:eastAsia="Times New Roman" w:hAnsi="Courier New" w:cs="Courier New"/>
          <w:color w:val="000000"/>
          <w:sz w:val="28"/>
          <w:szCs w:val="28"/>
        </w:rPr>
        <w:t>(</w:t>
      </w:r>
      <w:proofErr w:type="spellStart"/>
      <w:proofErr w:type="gramEnd"/>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[l]&lt;=</w:t>
      </w:r>
      <w:proofErr w:type="spell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[m]){</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temp[</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[l];</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l</w:t>
      </w:r>
      <w:proofErr w:type="gram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else</w:t>
      </w:r>
      <w:r w:rsidRPr="0088671A">
        <w:rPr>
          <w:rFonts w:ascii="Courier New" w:eastAsia="Times New Roman" w:hAnsi="Courier New" w:cs="Courier New"/>
          <w:color w:val="000000"/>
          <w:sz w:val="28"/>
          <w:szCs w:val="28"/>
        </w:rPr>
        <w:t>{</w:t>
      </w:r>
      <w:proofErr w:type="gramEnd"/>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temp[</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[m];</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m</w:t>
      </w:r>
      <w:proofErr w:type="gram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i</w:t>
      </w:r>
      <w:proofErr w:type="spellEnd"/>
      <w:proofErr w:type="gram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if</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l&gt;mid){</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k=</w:t>
      </w:r>
      <w:proofErr w:type="spellStart"/>
      <w:r w:rsidRPr="0088671A">
        <w:rPr>
          <w:rFonts w:ascii="Courier New" w:eastAsia="Times New Roman" w:hAnsi="Courier New" w:cs="Courier New"/>
          <w:color w:val="000000"/>
          <w:sz w:val="28"/>
          <w:szCs w:val="28"/>
        </w:rPr>
        <w:t>m;k</w:t>
      </w:r>
      <w:proofErr w:type="spellEnd"/>
      <w:r w:rsidRPr="0088671A">
        <w:rPr>
          <w:rFonts w:ascii="Courier New" w:eastAsia="Times New Roman" w:hAnsi="Courier New" w:cs="Courier New"/>
          <w:color w:val="000000"/>
          <w:sz w:val="28"/>
          <w:szCs w:val="28"/>
        </w:rPr>
        <w:t>&lt;=</w:t>
      </w:r>
      <w:proofErr w:type="spellStart"/>
      <w:r w:rsidRPr="0088671A">
        <w:rPr>
          <w:rFonts w:ascii="Courier New" w:eastAsia="Times New Roman" w:hAnsi="Courier New" w:cs="Courier New"/>
          <w:color w:val="000000"/>
          <w:sz w:val="28"/>
          <w:szCs w:val="28"/>
        </w:rPr>
        <w:t>high;k</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temp[</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[k];</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i</w:t>
      </w:r>
      <w:proofErr w:type="spellEnd"/>
      <w:proofErr w:type="gram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else</w:t>
      </w:r>
      <w:r w:rsidRPr="0088671A">
        <w:rPr>
          <w:rFonts w:ascii="Courier New" w:eastAsia="Times New Roman" w:hAnsi="Courier New" w:cs="Courier New"/>
          <w:color w:val="000000"/>
          <w:sz w:val="28"/>
          <w:szCs w:val="28"/>
        </w:rPr>
        <w:t>{</w:t>
      </w:r>
      <w:proofErr w:type="gramEnd"/>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k=</w:t>
      </w:r>
      <w:proofErr w:type="spellStart"/>
      <w:r w:rsidRPr="0088671A">
        <w:rPr>
          <w:rFonts w:ascii="Courier New" w:eastAsia="Times New Roman" w:hAnsi="Courier New" w:cs="Courier New"/>
          <w:color w:val="000000"/>
          <w:sz w:val="28"/>
          <w:szCs w:val="28"/>
        </w:rPr>
        <w:t>l;k</w:t>
      </w:r>
      <w:proofErr w:type="spellEnd"/>
      <w:r w:rsidRPr="0088671A">
        <w:rPr>
          <w:rFonts w:ascii="Courier New" w:eastAsia="Times New Roman" w:hAnsi="Courier New" w:cs="Courier New"/>
          <w:color w:val="000000"/>
          <w:sz w:val="28"/>
          <w:szCs w:val="28"/>
        </w:rPr>
        <w:t>&lt;=</w:t>
      </w:r>
      <w:proofErr w:type="spellStart"/>
      <w:r w:rsidRPr="0088671A">
        <w:rPr>
          <w:rFonts w:ascii="Courier New" w:eastAsia="Times New Roman" w:hAnsi="Courier New" w:cs="Courier New"/>
          <w:color w:val="000000"/>
          <w:sz w:val="28"/>
          <w:szCs w:val="28"/>
        </w:rPr>
        <w:t>mid;k</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000000"/>
          <w:sz w:val="28"/>
          <w:szCs w:val="28"/>
        </w:rPr>
        <w:t>temp[</w:t>
      </w:r>
      <w:proofErr w:type="spellStart"/>
      <w:proofErr w:type="gramEnd"/>
      <w:r w:rsidRPr="0088671A">
        <w:rPr>
          <w:rFonts w:ascii="Courier New" w:eastAsia="Times New Roman" w:hAnsi="Courier New" w:cs="Courier New"/>
          <w:color w:val="000000"/>
          <w:sz w:val="28"/>
          <w:szCs w:val="28"/>
        </w:rPr>
        <w:t>i</w:t>
      </w:r>
      <w:proofErr w:type="spellEnd"/>
      <w:r w:rsidRPr="0088671A">
        <w:rPr>
          <w:rFonts w:ascii="Courier New" w:eastAsia="Times New Roman" w:hAnsi="Courier New" w:cs="Courier New"/>
          <w:color w:val="000000"/>
          <w:sz w:val="28"/>
          <w:szCs w:val="28"/>
        </w:rPr>
        <w:t>]=</w:t>
      </w:r>
      <w:proofErr w:type="spell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[k];</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i</w:t>
      </w:r>
      <w:proofErr w:type="spellEnd"/>
      <w:proofErr w:type="gram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gramStart"/>
      <w:r w:rsidRPr="0088671A">
        <w:rPr>
          <w:rFonts w:ascii="Courier New" w:eastAsia="Times New Roman" w:hAnsi="Courier New" w:cs="Courier New"/>
          <w:color w:val="7F0055"/>
          <w:sz w:val="28"/>
          <w:szCs w:val="28"/>
        </w:rPr>
        <w:t>for</w:t>
      </w:r>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k=</w:t>
      </w:r>
      <w:proofErr w:type="spellStart"/>
      <w:r w:rsidRPr="0088671A">
        <w:rPr>
          <w:rFonts w:ascii="Courier New" w:eastAsia="Times New Roman" w:hAnsi="Courier New" w:cs="Courier New"/>
          <w:color w:val="000000"/>
          <w:sz w:val="28"/>
          <w:szCs w:val="28"/>
        </w:rPr>
        <w:t>low;k</w:t>
      </w:r>
      <w:proofErr w:type="spellEnd"/>
      <w:r w:rsidRPr="0088671A">
        <w:rPr>
          <w:rFonts w:ascii="Courier New" w:eastAsia="Times New Roman" w:hAnsi="Courier New" w:cs="Courier New"/>
          <w:color w:val="000000"/>
          <w:sz w:val="28"/>
          <w:szCs w:val="28"/>
        </w:rPr>
        <w:t>&lt;=</w:t>
      </w:r>
      <w:proofErr w:type="spellStart"/>
      <w:r w:rsidRPr="0088671A">
        <w:rPr>
          <w:rFonts w:ascii="Courier New" w:eastAsia="Times New Roman" w:hAnsi="Courier New" w:cs="Courier New"/>
          <w:color w:val="000000"/>
          <w:sz w:val="28"/>
          <w:szCs w:val="28"/>
        </w:rPr>
        <w:t>high;k</w:t>
      </w:r>
      <w:proofErr w:type="spellEnd"/>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xml:space="preserve">         </w:t>
      </w:r>
      <w:proofErr w:type="spellStart"/>
      <w:proofErr w:type="gramStart"/>
      <w:r w:rsidRPr="0088671A">
        <w:rPr>
          <w:rFonts w:ascii="Courier New" w:eastAsia="Times New Roman" w:hAnsi="Courier New" w:cs="Courier New"/>
          <w:color w:val="000000"/>
          <w:sz w:val="28"/>
          <w:szCs w:val="28"/>
        </w:rPr>
        <w:t>arr</w:t>
      </w:r>
      <w:proofErr w:type="spellEnd"/>
      <w:r w:rsidRPr="0088671A">
        <w:rPr>
          <w:rFonts w:ascii="Courier New" w:eastAsia="Times New Roman" w:hAnsi="Courier New" w:cs="Courier New"/>
          <w:color w:val="000000"/>
          <w:sz w:val="28"/>
          <w:szCs w:val="28"/>
        </w:rPr>
        <w:t>[</w:t>
      </w:r>
      <w:proofErr w:type="gramEnd"/>
      <w:r w:rsidRPr="0088671A">
        <w:rPr>
          <w:rFonts w:ascii="Courier New" w:eastAsia="Times New Roman" w:hAnsi="Courier New" w:cs="Courier New"/>
          <w:color w:val="000000"/>
          <w:sz w:val="28"/>
          <w:szCs w:val="28"/>
        </w:rPr>
        <w:t>k]=temp[k];</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    }</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color w:val="000000"/>
          <w:sz w:val="28"/>
          <w:szCs w:val="28"/>
        </w:rPr>
        <w: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b/>
          <w:sz w:val="28"/>
          <w:szCs w:val="28"/>
        </w:rPr>
        <w:t>Sample output:</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8"/>
          <w:szCs w:val="28"/>
        </w:rPr>
        <w:t>Enter the total number of elements: 5</w:t>
      </w: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r w:rsidRPr="0088671A">
        <w:rPr>
          <w:rFonts w:ascii="Courier New" w:eastAsia="Times New Roman" w:hAnsi="Courier New" w:cs="Courier New"/>
          <w:sz w:val="28"/>
          <w:szCs w:val="28"/>
        </w:rPr>
        <w:lastRenderedPageBreak/>
        <w:t>Enter the elements which to be sort: 2 5 0 9 1</w:t>
      </w:r>
    </w:p>
    <w:p w:rsidR="0088671A" w:rsidRDefault="0088671A" w:rsidP="0088671A">
      <w:pPr>
        <w:autoSpaceDE w:val="0"/>
        <w:autoSpaceDN w:val="0"/>
        <w:adjustRightInd w:val="0"/>
        <w:spacing w:after="0" w:line="240" w:lineRule="auto"/>
        <w:rPr>
          <w:rFonts w:ascii="Courier New" w:eastAsia="Times New Roman" w:hAnsi="Courier New" w:cs="Courier New"/>
          <w:sz w:val="28"/>
          <w:szCs w:val="28"/>
        </w:rPr>
      </w:pPr>
      <w:r w:rsidRPr="0088671A">
        <w:rPr>
          <w:rFonts w:ascii="Courier New" w:eastAsia="Times New Roman" w:hAnsi="Courier New" w:cs="Courier New"/>
          <w:sz w:val="28"/>
          <w:szCs w:val="28"/>
        </w:rPr>
        <w:t>After merge sorting elements are: 0 1 2 5 9</w:t>
      </w:r>
    </w:p>
    <w:p w:rsidR="00215DD7" w:rsidRDefault="00215DD7" w:rsidP="00215DD7">
      <w:pPr>
        <w:pStyle w:val="Heading3"/>
      </w:pPr>
      <w:r>
        <w:t xml:space="preserve">Find </w:t>
      </w:r>
      <w:proofErr w:type="spellStart"/>
      <w:r>
        <w:t>g.c.d</w:t>
      </w:r>
      <w:proofErr w:type="spellEnd"/>
      <w:r>
        <w:t xml:space="preserve"> of two number using c program </w:t>
      </w:r>
    </w:p>
    <w:p w:rsidR="00215DD7" w:rsidRDefault="00215DD7" w:rsidP="00215DD7">
      <w:pPr>
        <w:jc w:val="both"/>
        <w:rPr>
          <w:b/>
        </w:rPr>
      </w:pPr>
      <w:r>
        <w:rPr>
          <w:rFonts w:ascii="Courier New" w:hAnsi="Courier New" w:cs="Courier New"/>
          <w:b/>
          <w:sz w:val="28"/>
          <w:szCs w:val="28"/>
        </w:rPr>
        <w:t>Definition of HCF (</w:t>
      </w:r>
      <w:r>
        <w:rPr>
          <w:rStyle w:val="apple-converted-space"/>
          <w:rFonts w:ascii="Courier New" w:hAnsi="Courier New" w:cs="Courier New"/>
          <w:b/>
          <w:color w:val="000000"/>
          <w:sz w:val="28"/>
          <w:szCs w:val="28"/>
        </w:rPr>
        <w:t>Highest</w:t>
      </w:r>
      <w:r>
        <w:rPr>
          <w:rStyle w:val="apple-style-span"/>
          <w:rFonts w:ascii="Courier New" w:hAnsi="Courier New" w:cs="Courier New"/>
          <w:b/>
          <w:color w:val="000000"/>
          <w:sz w:val="28"/>
          <w:szCs w:val="28"/>
        </w:rPr>
        <w:t xml:space="preserve"> common facto</w:t>
      </w:r>
      <w:r>
        <w:rPr>
          <w:rStyle w:val="apple-style-span"/>
          <w:rFonts w:ascii="Courier New" w:hAnsi="Courier New" w:cs="Courier New"/>
          <w:b/>
          <w:sz w:val="28"/>
          <w:szCs w:val="28"/>
        </w:rPr>
        <w:t>r</w:t>
      </w:r>
      <w:r>
        <w:rPr>
          <w:b/>
        </w:rPr>
        <w:t xml:space="preserve">): </w:t>
      </w:r>
    </w:p>
    <w:p w:rsidR="00EE0716" w:rsidRDefault="00215DD7" w:rsidP="00215DD7">
      <w:pPr>
        <w:jc w:val="both"/>
        <w:rPr>
          <w:rStyle w:val="apple-style-span"/>
          <w:rFonts w:ascii="Courier New" w:hAnsi="Courier New" w:cs="Courier New"/>
          <w:sz w:val="28"/>
          <w:szCs w:val="28"/>
        </w:rPr>
      </w:pPr>
      <w:r>
        <w:rPr>
          <w:rFonts w:ascii="Courier New" w:hAnsi="Courier New" w:cs="Courier New"/>
          <w:sz w:val="28"/>
          <w:szCs w:val="28"/>
        </w:rPr>
        <w:t xml:space="preserve">HFC is also called </w:t>
      </w:r>
      <w:r>
        <w:rPr>
          <w:rStyle w:val="apple-style-span"/>
          <w:rFonts w:ascii="Courier New" w:hAnsi="Courier New" w:cs="Courier New"/>
          <w:color w:val="000000"/>
          <w:sz w:val="28"/>
          <w:szCs w:val="28"/>
        </w:rPr>
        <w:t>greatest common divisor</w:t>
      </w:r>
      <w:r>
        <w:rPr>
          <w:rStyle w:val="apple-converted-space"/>
          <w:rFonts w:ascii="Courier New" w:hAnsi="Courier New" w:cs="Courier New"/>
          <w:color w:val="000000"/>
          <w:sz w:val="28"/>
          <w:szCs w:val="28"/>
        </w:rPr>
        <w:t> </w:t>
      </w:r>
      <w:r>
        <w:rPr>
          <w:rStyle w:val="apple-style-span"/>
          <w:rFonts w:ascii="Courier New" w:hAnsi="Courier New" w:cs="Courier New"/>
          <w:color w:val="000000"/>
          <w:sz w:val="28"/>
          <w:szCs w:val="28"/>
        </w:rPr>
        <w:t>(</w:t>
      </w:r>
      <w:proofErr w:type="spellStart"/>
      <w:r>
        <w:rPr>
          <w:rStyle w:val="apple-style-span"/>
          <w:rFonts w:ascii="Courier New" w:hAnsi="Courier New" w:cs="Courier New"/>
          <w:color w:val="000000"/>
          <w:sz w:val="28"/>
          <w:szCs w:val="28"/>
        </w:rPr>
        <w:t>gcd</w:t>
      </w:r>
      <w:proofErr w:type="spellEnd"/>
      <w:r>
        <w:rPr>
          <w:rStyle w:val="apple-style-span"/>
          <w:rFonts w:ascii="Courier New" w:hAnsi="Courier New" w:cs="Courier New"/>
          <w:color w:val="000000"/>
          <w:sz w:val="28"/>
          <w:szCs w:val="28"/>
        </w:rPr>
        <w:t>)</w:t>
      </w:r>
      <w:r>
        <w:rPr>
          <w:rStyle w:val="apple-style-span"/>
          <w:rFonts w:ascii="Courier New" w:hAnsi="Courier New" w:cs="Courier New"/>
          <w:sz w:val="28"/>
          <w:szCs w:val="28"/>
        </w:rPr>
        <w:t>. HCF of two numbers is a largest positive numbers which can divide both numbers without any remainder.  For example HCF of two numbers 4 and 8 is 2 since 2 is the largest positive number which can dived 4 as well as 8 without a remainder.</w:t>
      </w:r>
    </w:p>
    <w:p w:rsidR="00215DD7" w:rsidRDefault="00215DD7" w:rsidP="00215DD7">
      <w:pPr>
        <w:autoSpaceDE w:val="0"/>
        <w:autoSpaceDN w:val="0"/>
        <w:adjustRightInd w:val="0"/>
      </w:pPr>
      <w:r>
        <w:rPr>
          <w:rFonts w:ascii="Courier New" w:hAnsi="Courier New" w:cs="Courier New"/>
          <w:b/>
          <w:color w:val="000000"/>
          <w:sz w:val="28"/>
          <w:szCs w:val="28"/>
        </w:rPr>
        <w:t>Logic of HCF or GCD of any two numbers:</w:t>
      </w:r>
    </w:p>
    <w:p w:rsidR="00215DD7" w:rsidRDefault="00215DD7" w:rsidP="00215DD7">
      <w:pPr>
        <w:autoSpaceDE w:val="0"/>
        <w:autoSpaceDN w:val="0"/>
        <w:adjustRightInd w:val="0"/>
        <w:jc w:val="both"/>
      </w:pPr>
      <w:r>
        <w:rPr>
          <w:rFonts w:ascii="Courier New" w:hAnsi="Courier New" w:cs="Courier New"/>
          <w:sz w:val="28"/>
          <w:szCs w:val="28"/>
        </w:rPr>
        <w:t>In HCF we try to find any largest number which can divide both the number.</w:t>
      </w:r>
    </w:p>
    <w:p w:rsidR="00215DD7" w:rsidRDefault="00215DD7" w:rsidP="00215DD7">
      <w:pPr>
        <w:autoSpaceDE w:val="0"/>
        <w:autoSpaceDN w:val="0"/>
        <w:adjustRightInd w:val="0"/>
        <w:jc w:val="both"/>
      </w:pPr>
      <w:r>
        <w:rPr>
          <w:rFonts w:ascii="Courier New" w:hAnsi="Courier New" w:cs="Courier New"/>
          <w:sz w:val="28"/>
          <w:szCs w:val="28"/>
        </w:rPr>
        <w:t>For example: HCF or GCD of 20 and 30</w:t>
      </w:r>
    </w:p>
    <w:p w:rsidR="00215DD7" w:rsidRDefault="00215DD7" w:rsidP="00215DD7">
      <w:pPr>
        <w:autoSpaceDE w:val="0"/>
        <w:autoSpaceDN w:val="0"/>
        <w:adjustRightInd w:val="0"/>
        <w:jc w:val="both"/>
      </w:pPr>
      <w:r>
        <w:rPr>
          <w:rFonts w:ascii="Courier New" w:hAnsi="Courier New" w:cs="Courier New"/>
          <w:sz w:val="28"/>
          <w:szCs w:val="28"/>
        </w:rPr>
        <w:t>Both number 20 and 30 are divisible by 1, 2,5,10.</w:t>
      </w:r>
    </w:p>
    <w:p w:rsidR="00215DD7" w:rsidRDefault="00215DD7" w:rsidP="00215DD7">
      <w:pPr>
        <w:autoSpaceDE w:val="0"/>
        <w:autoSpaceDN w:val="0"/>
        <w:adjustRightInd w:val="0"/>
        <w:jc w:val="both"/>
      </w:pPr>
      <w:r>
        <w:rPr>
          <w:rFonts w:ascii="Courier New" w:hAnsi="Courier New" w:cs="Courier New"/>
          <w:sz w:val="28"/>
          <w:szCs w:val="28"/>
        </w:rPr>
        <w:t>HCF=max (1, 2, 3, 4, 10) =10</w:t>
      </w:r>
    </w:p>
    <w:p w:rsidR="00215DD7" w:rsidRDefault="00215DD7" w:rsidP="00215DD7">
      <w:pPr>
        <w:autoSpaceDE w:val="0"/>
        <w:autoSpaceDN w:val="0"/>
        <w:adjustRightInd w:val="0"/>
        <w:jc w:val="both"/>
      </w:pPr>
    </w:p>
    <w:p w:rsidR="00215DD7" w:rsidRDefault="00215DD7" w:rsidP="00215DD7">
      <w:pPr>
        <w:autoSpaceDE w:val="0"/>
        <w:autoSpaceDN w:val="0"/>
        <w:adjustRightInd w:val="0"/>
        <w:jc w:val="both"/>
      </w:pPr>
      <w:r>
        <w:rPr>
          <w:rFonts w:ascii="Courier New" w:hAnsi="Courier New" w:cs="Courier New"/>
          <w:b/>
          <w:sz w:val="28"/>
          <w:szCs w:val="28"/>
        </w:rPr>
        <w:t>Logic for writing program:</w:t>
      </w:r>
    </w:p>
    <w:p w:rsidR="00215DD7" w:rsidRDefault="00215DD7" w:rsidP="00215DD7">
      <w:pPr>
        <w:autoSpaceDE w:val="0"/>
        <w:autoSpaceDN w:val="0"/>
        <w:adjustRightInd w:val="0"/>
        <w:jc w:val="both"/>
      </w:pPr>
    </w:p>
    <w:p w:rsidR="00215DD7" w:rsidRDefault="00215DD7" w:rsidP="00215DD7">
      <w:pPr>
        <w:autoSpaceDE w:val="0"/>
        <w:autoSpaceDN w:val="0"/>
        <w:adjustRightInd w:val="0"/>
        <w:jc w:val="both"/>
      </w:pPr>
      <w:r>
        <w:rPr>
          <w:rFonts w:ascii="Courier New" w:hAnsi="Courier New" w:cs="Courier New"/>
          <w:sz w:val="28"/>
          <w:szCs w:val="28"/>
        </w:rPr>
        <w:t xml:space="preserve">It is clear that any number is not divisible by greater than number itself. In case of more than one numbers, a possible maximum number which can divide all of the numbers must be </w:t>
      </w:r>
      <w:proofErr w:type="gramStart"/>
      <w:r>
        <w:rPr>
          <w:rFonts w:ascii="Courier New" w:hAnsi="Courier New" w:cs="Courier New"/>
          <w:sz w:val="28"/>
          <w:szCs w:val="28"/>
        </w:rPr>
        <w:t>minimum</w:t>
      </w:r>
      <w:proofErr w:type="gramEnd"/>
      <w:r>
        <w:rPr>
          <w:rFonts w:ascii="Courier New" w:hAnsi="Courier New" w:cs="Courier New"/>
          <w:sz w:val="28"/>
          <w:szCs w:val="28"/>
        </w:rPr>
        <w:t xml:space="preserve"> of all of that numbers.</w:t>
      </w:r>
    </w:p>
    <w:p w:rsidR="00215DD7" w:rsidRDefault="00215DD7" w:rsidP="00215DD7">
      <w:pPr>
        <w:autoSpaceDE w:val="0"/>
        <w:autoSpaceDN w:val="0"/>
        <w:adjustRightInd w:val="0"/>
        <w:jc w:val="both"/>
      </w:pPr>
    </w:p>
    <w:p w:rsidR="00215DD7" w:rsidRDefault="00215DD7" w:rsidP="00215DD7">
      <w:pPr>
        <w:autoSpaceDE w:val="0"/>
        <w:autoSpaceDN w:val="0"/>
        <w:adjustRightInd w:val="0"/>
        <w:jc w:val="both"/>
      </w:pPr>
      <w:r>
        <w:rPr>
          <w:rFonts w:ascii="Courier New" w:hAnsi="Courier New" w:cs="Courier New"/>
          <w:sz w:val="28"/>
          <w:szCs w:val="28"/>
        </w:rPr>
        <w:t>For example: 10, 20, and 30</w:t>
      </w:r>
    </w:p>
    <w:p w:rsidR="00215DD7" w:rsidRDefault="00215DD7" w:rsidP="00215DD7">
      <w:pPr>
        <w:autoSpaceDE w:val="0"/>
        <w:autoSpaceDN w:val="0"/>
        <w:adjustRightInd w:val="0"/>
        <w:jc w:val="both"/>
      </w:pPr>
      <w:r>
        <w:rPr>
          <w:rFonts w:ascii="Courier New" w:hAnsi="Courier New" w:cs="Courier New"/>
          <w:sz w:val="28"/>
          <w:szCs w:val="28"/>
        </w:rPr>
        <w:t xml:space="preserve">Min (10, 20, 30) =10 can divide all </w:t>
      </w:r>
      <w:proofErr w:type="spellStart"/>
      <w:r>
        <w:rPr>
          <w:rFonts w:ascii="Courier New" w:hAnsi="Courier New" w:cs="Courier New"/>
          <w:sz w:val="28"/>
          <w:szCs w:val="28"/>
        </w:rPr>
        <w:t>there</w:t>
      </w:r>
      <w:proofErr w:type="spellEnd"/>
      <w:r>
        <w:rPr>
          <w:rFonts w:ascii="Courier New" w:hAnsi="Courier New" w:cs="Courier New"/>
          <w:sz w:val="28"/>
          <w:szCs w:val="28"/>
        </w:rPr>
        <w:t xml:space="preserve"> numbers. So we will take one for loop which will start form min of the numbers and will stop the loop when it became one, </w:t>
      </w:r>
      <w:r>
        <w:rPr>
          <w:rFonts w:ascii="Courier New" w:hAnsi="Courier New" w:cs="Courier New"/>
          <w:sz w:val="28"/>
          <w:szCs w:val="28"/>
        </w:rPr>
        <w:lastRenderedPageBreak/>
        <w:t>since all numbers are divisible by one. Inside for loop we will write one if conditions which will check divisibility of both the numbers.</w:t>
      </w:r>
    </w:p>
    <w:p w:rsidR="00215DD7" w:rsidRDefault="00215DD7" w:rsidP="00215DD7">
      <w:pPr>
        <w:autoSpaceDE w:val="0"/>
        <w:autoSpaceDN w:val="0"/>
        <w:adjustRightInd w:val="0"/>
      </w:pPr>
      <w:r>
        <w:rPr>
          <w:rFonts w:ascii="Courier New" w:hAnsi="Courier New" w:cs="Courier New"/>
          <w:color w:val="000000"/>
          <w:sz w:val="28"/>
          <w:szCs w:val="28"/>
        </w:rPr>
        <w:t>Program:</w:t>
      </w:r>
    </w:p>
    <w:p w:rsidR="00215DD7" w:rsidRDefault="00215DD7" w:rsidP="00215DD7">
      <w:pPr>
        <w:autoSpaceDE w:val="0"/>
        <w:autoSpaceDN w:val="0"/>
        <w:adjustRightInd w:val="0"/>
      </w:pPr>
    </w:p>
    <w:p w:rsidR="00215DD7" w:rsidRDefault="00215DD7" w:rsidP="00215DD7">
      <w:pPr>
        <w:autoSpaceDE w:val="0"/>
        <w:autoSpaceDN w:val="0"/>
        <w:adjustRightInd w:val="0"/>
      </w:pPr>
    </w:p>
    <w:p w:rsidR="00215DD7" w:rsidRDefault="00215DD7" w:rsidP="00215DD7">
      <w:pPr>
        <w:autoSpaceDE w:val="0"/>
        <w:autoSpaceDN w:val="0"/>
        <w:adjustRightInd w:val="0"/>
        <w:rPr>
          <w:sz w:val="29"/>
          <w:szCs w:val="29"/>
        </w:rPr>
      </w:pPr>
      <w:r>
        <w:rPr>
          <w:rStyle w:val="apple-style-span"/>
          <w:rFonts w:ascii="Courier New" w:hAnsi="Courier New" w:cs="Courier New"/>
          <w:b/>
          <w:bCs/>
          <w:color w:val="7F0055"/>
          <w:sz w:val="28"/>
          <w:szCs w:val="28"/>
        </w:rPr>
        <w:t>#include</w:t>
      </w:r>
      <w:r>
        <w:rPr>
          <w:rStyle w:val="apple-style-span"/>
          <w:rFonts w:ascii="Courier New" w:hAnsi="Courier New" w:cs="Courier New"/>
          <w:color w:val="2A00FF"/>
          <w:sz w:val="28"/>
          <w:szCs w:val="28"/>
        </w:rPr>
        <w:t>&lt;</w:t>
      </w:r>
      <w:proofErr w:type="spellStart"/>
      <w:r>
        <w:rPr>
          <w:rStyle w:val="apple-style-span"/>
          <w:rFonts w:ascii="Courier New" w:hAnsi="Courier New" w:cs="Courier New"/>
          <w:color w:val="2A00FF"/>
          <w:sz w:val="28"/>
          <w:szCs w:val="28"/>
        </w:rPr>
        <w:t>stdio.h</w:t>
      </w:r>
      <w:proofErr w:type="spellEnd"/>
      <w:r>
        <w:rPr>
          <w:rStyle w:val="apple-style-span"/>
          <w:rFonts w:ascii="Courier New" w:hAnsi="Courier New" w:cs="Courier New"/>
          <w:color w:val="2A00FF"/>
          <w:sz w:val="28"/>
          <w:szCs w:val="28"/>
        </w:rPr>
        <w:t>&gt;</w:t>
      </w:r>
    </w:p>
    <w:p w:rsidR="00215DD7" w:rsidRDefault="00215DD7" w:rsidP="00215DD7">
      <w:pPr>
        <w:autoSpaceDE w:val="0"/>
        <w:autoSpaceDN w:val="0"/>
        <w:adjustRightInd w:val="0"/>
        <w:rPr>
          <w:sz w:val="24"/>
          <w:szCs w:val="24"/>
        </w:rPr>
      </w:pPr>
    </w:p>
    <w:p w:rsidR="00215DD7" w:rsidRDefault="00215DD7" w:rsidP="00215DD7">
      <w:pPr>
        <w:autoSpaceDE w:val="0"/>
        <w:autoSpaceDN w:val="0"/>
        <w:adjustRightInd w:val="0"/>
        <w:rPr>
          <w:sz w:val="29"/>
          <w:szCs w:val="29"/>
        </w:rPr>
      </w:pPr>
      <w:proofErr w:type="spellStart"/>
      <w:proofErr w:type="gramStart"/>
      <w:r>
        <w:rPr>
          <w:rStyle w:val="apple-style-span"/>
          <w:rFonts w:ascii="Courier New" w:hAnsi="Courier New" w:cs="Courier New"/>
          <w:b/>
          <w:bCs/>
          <w:color w:val="7F0055"/>
          <w:sz w:val="28"/>
          <w:szCs w:val="28"/>
        </w:rPr>
        <w:t>int</w:t>
      </w:r>
      <w:proofErr w:type="spellEnd"/>
      <w:proofErr w:type="gramEnd"/>
      <w:r>
        <w:rPr>
          <w:rStyle w:val="apple-style-span"/>
          <w:rFonts w:ascii="Courier New" w:hAnsi="Courier New" w:cs="Courier New"/>
          <w:color w:val="000000"/>
          <w:sz w:val="28"/>
          <w:szCs w:val="28"/>
        </w:rPr>
        <w:t xml:space="preserve"> </w:t>
      </w:r>
      <w:r>
        <w:rPr>
          <w:rStyle w:val="apple-style-span"/>
          <w:rFonts w:ascii="Courier New" w:hAnsi="Courier New" w:cs="Courier New"/>
          <w:b/>
          <w:bCs/>
          <w:color w:val="000000"/>
          <w:sz w:val="28"/>
          <w:szCs w:val="28"/>
        </w:rPr>
        <w:t>main</w:t>
      </w:r>
      <w:r>
        <w:rPr>
          <w:rStyle w:val="apple-style-span"/>
          <w:rFonts w:ascii="Courier New" w:hAnsi="Courier New" w:cs="Courier New"/>
          <w:color w:val="000000"/>
          <w:sz w:val="28"/>
          <w:szCs w:val="28"/>
        </w:rPr>
        <w:t>(){</w:t>
      </w:r>
    </w:p>
    <w:p w:rsidR="00215DD7" w:rsidRDefault="00215DD7" w:rsidP="00215DD7">
      <w:pPr>
        <w:autoSpaceDE w:val="0"/>
        <w:autoSpaceDN w:val="0"/>
        <w:adjustRightInd w:val="0"/>
        <w:rPr>
          <w:sz w:val="24"/>
          <w:szCs w:val="24"/>
        </w:rPr>
      </w:pPr>
    </w:p>
    <w:p w:rsidR="00215DD7" w:rsidRDefault="00215DD7" w:rsidP="00215DD7">
      <w:pPr>
        <w:autoSpaceDE w:val="0"/>
        <w:autoSpaceDN w:val="0"/>
        <w:adjustRightInd w:val="0"/>
        <w:rPr>
          <w:sz w:val="29"/>
          <w:szCs w:val="29"/>
        </w:rPr>
      </w:pPr>
      <w:r>
        <w:rPr>
          <w:rStyle w:val="apple-style-span"/>
          <w:rFonts w:ascii="Courier New" w:hAnsi="Courier New" w:cs="Courier New"/>
          <w:color w:val="000000"/>
          <w:sz w:val="28"/>
          <w:szCs w:val="28"/>
        </w:rPr>
        <w:t xml:space="preserve">    </w:t>
      </w:r>
      <w:proofErr w:type="spellStart"/>
      <w:proofErr w:type="gramStart"/>
      <w:r>
        <w:rPr>
          <w:rStyle w:val="apple-style-span"/>
          <w:rFonts w:ascii="Courier New" w:hAnsi="Courier New" w:cs="Courier New"/>
          <w:b/>
          <w:bCs/>
          <w:color w:val="7F0055"/>
          <w:sz w:val="28"/>
          <w:szCs w:val="28"/>
        </w:rPr>
        <w:t>int</w:t>
      </w:r>
      <w:proofErr w:type="spellEnd"/>
      <w:proofErr w:type="gramEnd"/>
      <w:r>
        <w:rPr>
          <w:rStyle w:val="apple-style-span"/>
          <w:rFonts w:ascii="Courier New" w:hAnsi="Courier New" w:cs="Courier New"/>
          <w:color w:val="000000"/>
          <w:sz w:val="28"/>
          <w:szCs w:val="28"/>
        </w:rPr>
        <w:t xml:space="preserve"> </w:t>
      </w:r>
      <w:proofErr w:type="spellStart"/>
      <w:r>
        <w:rPr>
          <w:rStyle w:val="apple-style-span"/>
          <w:rFonts w:ascii="Courier New" w:hAnsi="Courier New" w:cs="Courier New"/>
          <w:color w:val="000000"/>
          <w:sz w:val="28"/>
          <w:szCs w:val="28"/>
        </w:rPr>
        <w:t>x,y,m,i</w:t>
      </w:r>
      <w:proofErr w:type="spellEnd"/>
      <w:r>
        <w:rPr>
          <w:rStyle w:val="apple-style-span"/>
          <w:rFonts w:ascii="Courier New" w:hAnsi="Courier New" w:cs="Courier New"/>
          <w:color w:val="000000"/>
          <w:sz w:val="28"/>
          <w:szCs w:val="28"/>
        </w:rPr>
        <w:t>;</w:t>
      </w:r>
    </w:p>
    <w:p w:rsidR="00215DD7" w:rsidRDefault="00215DD7" w:rsidP="00215DD7">
      <w:pPr>
        <w:autoSpaceDE w:val="0"/>
        <w:autoSpaceDN w:val="0"/>
        <w:adjustRightInd w:val="0"/>
        <w:rPr>
          <w:sz w:val="24"/>
          <w:szCs w:val="24"/>
        </w:rPr>
      </w:pPr>
    </w:p>
    <w:p w:rsidR="00215DD7" w:rsidRDefault="00215DD7" w:rsidP="00215DD7">
      <w:pPr>
        <w:autoSpaceDE w:val="0"/>
        <w:autoSpaceDN w:val="0"/>
        <w:adjustRightInd w:val="0"/>
        <w:rPr>
          <w:sz w:val="29"/>
          <w:szCs w:val="29"/>
        </w:rPr>
      </w:pPr>
      <w:r>
        <w:rPr>
          <w:rStyle w:val="apple-style-span"/>
          <w:rFonts w:ascii="Courier New" w:hAnsi="Courier New" w:cs="Courier New"/>
          <w:color w:val="000000"/>
          <w:sz w:val="28"/>
          <w:szCs w:val="28"/>
        </w:rPr>
        <w:t xml:space="preserve">    </w:t>
      </w:r>
      <w:proofErr w:type="spellStart"/>
      <w:proofErr w:type="gramStart"/>
      <w:r>
        <w:rPr>
          <w:rStyle w:val="apple-style-span"/>
          <w:rFonts w:ascii="Courier New" w:hAnsi="Courier New" w:cs="Courier New"/>
          <w:color w:val="000000"/>
          <w:sz w:val="28"/>
          <w:szCs w:val="28"/>
        </w:rPr>
        <w:t>printf</w:t>
      </w:r>
      <w:proofErr w:type="spellEnd"/>
      <w:r>
        <w:rPr>
          <w:rStyle w:val="apple-style-span"/>
          <w:rFonts w:ascii="Courier New" w:hAnsi="Courier New" w:cs="Courier New"/>
          <w:color w:val="000000"/>
          <w:sz w:val="28"/>
          <w:szCs w:val="28"/>
        </w:rPr>
        <w:t>(</w:t>
      </w:r>
      <w:proofErr w:type="gramEnd"/>
      <w:r>
        <w:rPr>
          <w:rStyle w:val="apple-style-span"/>
          <w:rFonts w:ascii="Courier New" w:hAnsi="Courier New" w:cs="Courier New"/>
          <w:color w:val="2A00FF"/>
          <w:sz w:val="28"/>
          <w:szCs w:val="28"/>
        </w:rPr>
        <w:t>"Insert any two number: "</w:t>
      </w:r>
      <w:r>
        <w:rPr>
          <w:rStyle w:val="apple-style-span"/>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d%d"</w:t>
      </w:r>
      <w:r>
        <w:rPr>
          <w:rFonts w:ascii="Courier New" w:hAnsi="Courier New" w:cs="Courier New"/>
          <w:color w:val="000000"/>
          <w:sz w:val="28"/>
          <w:szCs w:val="28"/>
        </w:rPr>
        <w:t>,&amp;x,&amp;y</w:t>
      </w:r>
      <w:proofErr w:type="spell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x&gt;y)</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m=y;</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else</w:t>
      </w:r>
      <w:proofErr w:type="gramEnd"/>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m=x;</w:t>
      </w:r>
    </w:p>
    <w:p w:rsidR="00215DD7" w:rsidRDefault="00215DD7" w:rsidP="00215DD7">
      <w:pPr>
        <w:autoSpaceDE w:val="0"/>
        <w:autoSpaceDN w:val="0"/>
        <w:adjustRightInd w:val="0"/>
        <w:rPr>
          <w:rFonts w:ascii="Courier New" w:hAnsi="Courier New" w:cs="Courier New"/>
          <w:color w:val="7F0055"/>
          <w:sz w:val="29"/>
          <w:szCs w:val="29"/>
        </w:rPr>
      </w:pP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for</w:t>
      </w:r>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m;i</w:t>
      </w:r>
      <w:proofErr w:type="spellEnd"/>
      <w:r>
        <w:rPr>
          <w:rFonts w:ascii="Courier New" w:hAnsi="Courier New" w:cs="Courier New"/>
          <w:color w:val="000000"/>
          <w:sz w:val="28"/>
          <w:szCs w:val="28"/>
        </w:rPr>
        <w:t>&gt;=1;i--){</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if</w:t>
      </w:r>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x%i</w:t>
      </w:r>
      <w:proofErr w:type="spellEnd"/>
      <w:r>
        <w:rPr>
          <w:rFonts w:ascii="Courier New" w:hAnsi="Courier New" w:cs="Courier New"/>
          <w:color w:val="000000"/>
          <w:sz w:val="28"/>
          <w:szCs w:val="28"/>
        </w:rPr>
        <w:t>==0&amp;&amp;</w:t>
      </w:r>
      <w:proofErr w:type="spellStart"/>
      <w:r>
        <w:rPr>
          <w:rFonts w:ascii="Courier New" w:hAnsi="Courier New" w:cs="Courier New"/>
          <w:color w:val="000000"/>
          <w:sz w:val="28"/>
          <w:szCs w:val="28"/>
        </w:rPr>
        <w:t>y%i</w:t>
      </w:r>
      <w:proofErr w:type="spellEnd"/>
      <w:r>
        <w:rPr>
          <w:rFonts w:ascii="Courier New" w:hAnsi="Courier New" w:cs="Courier New"/>
          <w:color w:val="000000"/>
          <w:sz w:val="28"/>
          <w:szCs w:val="28"/>
        </w:rPr>
        <w:t>==0){</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nHCF</w:t>
      </w:r>
      <w:proofErr w:type="spellEnd"/>
      <w:r>
        <w:rPr>
          <w:rFonts w:ascii="Courier New" w:hAnsi="Courier New" w:cs="Courier New"/>
          <w:color w:val="2A00FF"/>
          <w:sz w:val="28"/>
          <w:szCs w:val="28"/>
        </w:rPr>
        <w:t xml:space="preserve"> of two number is : %</w:t>
      </w:r>
      <w:proofErr w:type="spellStart"/>
      <w:r>
        <w:rPr>
          <w:rFonts w:ascii="Courier New" w:hAnsi="Courier New" w:cs="Courier New"/>
          <w:color w:val="2A00FF"/>
          <w:sz w:val="28"/>
          <w:szCs w:val="28"/>
        </w:rPr>
        <w:t>d"</w:t>
      </w:r>
      <w:r>
        <w:rPr>
          <w:rFonts w:ascii="Courier New" w:hAnsi="Courier New" w:cs="Courier New"/>
          <w:color w:val="000000"/>
          <w:sz w:val="28"/>
          <w:szCs w:val="28"/>
        </w:rPr>
        <w:t>,i</w:t>
      </w:r>
      <w:proofErr w:type="spellEnd"/>
      <w:r>
        <w:rPr>
          <w:rFonts w:ascii="Courier New" w:hAnsi="Courier New" w:cs="Courier New"/>
          <w:color w:val="000000"/>
          <w:sz w:val="28"/>
          <w:szCs w:val="28"/>
        </w:rPr>
        <w:t>) ;</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break</w:t>
      </w:r>
      <w:proofErr w:type="gram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lastRenderedPageBreak/>
        <w:t>    }</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0;</w:t>
      </w:r>
    </w:p>
    <w:p w:rsidR="00215DD7" w:rsidRDefault="00215DD7" w:rsidP="00215DD7">
      <w:pPr>
        <w:autoSpaceDE w:val="0"/>
        <w:autoSpaceDN w:val="0"/>
        <w:adjustRightInd w:val="0"/>
        <w:rPr>
          <w:rFonts w:ascii="Courier New" w:hAnsi="Courier New" w:cs="Courier New"/>
          <w:color w:val="7F0055"/>
          <w:sz w:val="29"/>
          <w:szCs w:val="29"/>
        </w:rPr>
      </w:pPr>
      <w:r>
        <w:rPr>
          <w:rFonts w:ascii="Courier New" w:hAnsi="Courier New" w:cs="Courier New"/>
          <w:color w:val="000000"/>
          <w:sz w:val="28"/>
          <w:szCs w:val="28"/>
        </w:rPr>
        <w:t>}</w:t>
      </w:r>
    </w:p>
    <w:p w:rsidR="00215DD7" w:rsidRDefault="00215DD7" w:rsidP="00215DD7">
      <w:pPr>
        <w:autoSpaceDE w:val="0"/>
        <w:autoSpaceDN w:val="0"/>
        <w:adjustRightInd w:val="0"/>
        <w:spacing w:after="240"/>
        <w:rPr>
          <w:rFonts w:ascii="Times New Roman" w:hAnsi="Times New Roman" w:cs="Times New Roman"/>
          <w:sz w:val="24"/>
          <w:szCs w:val="24"/>
        </w:rPr>
      </w:pPr>
      <w:r>
        <w:rPr>
          <w:rFonts w:ascii="Courier New" w:hAnsi="Courier New" w:cs="Courier New"/>
          <w:color w:val="000000"/>
          <w:sz w:val="28"/>
          <w:szCs w:val="28"/>
        </w:rPr>
        <w:br/>
      </w:r>
      <w:r>
        <w:br/>
      </w:r>
      <w:r>
        <w:rPr>
          <w:rFonts w:ascii="Courier New" w:hAnsi="Courier New" w:cs="Courier New"/>
          <w:b/>
          <w:bCs/>
          <w:color w:val="000000"/>
          <w:sz w:val="28"/>
          <w:szCs w:val="28"/>
        </w:rPr>
        <w:t xml:space="preserve">Other </w:t>
      </w:r>
      <w:proofErr w:type="gramStart"/>
      <w:r>
        <w:rPr>
          <w:rFonts w:ascii="Courier New" w:hAnsi="Courier New" w:cs="Courier New"/>
          <w:b/>
          <w:bCs/>
          <w:color w:val="000000"/>
          <w:sz w:val="28"/>
          <w:szCs w:val="28"/>
        </w:rPr>
        <w:t>logic :</w:t>
      </w:r>
      <w:proofErr w:type="gramEnd"/>
      <w:r>
        <w:rPr>
          <w:rFonts w:ascii="Courier New" w:hAnsi="Courier New" w:cs="Courier New"/>
          <w:b/>
          <w:bCs/>
          <w:color w:val="000000"/>
          <w:sz w:val="28"/>
          <w:szCs w:val="28"/>
        </w:rPr>
        <w:t> HCF  program with two numbers in c </w:t>
      </w:r>
      <w:r>
        <w:br/>
      </w:r>
      <w:r>
        <w:rPr>
          <w:rFonts w:ascii="Courier New" w:hAnsi="Courier New" w:cs="Courier New"/>
          <w:color w:val="000000"/>
          <w:sz w:val="28"/>
          <w:szCs w:val="28"/>
        </w:rPr>
        <w:br/>
      </w:r>
    </w:p>
    <w:p w:rsidR="00215DD7" w:rsidRDefault="00215DD7" w:rsidP="00215DD7">
      <w:pPr>
        <w:autoSpaceDE w:val="0"/>
        <w:autoSpaceDN w:val="0"/>
        <w:adjustRightInd w:val="0"/>
        <w:spacing w:after="0"/>
        <w:rPr>
          <w:sz w:val="27"/>
          <w:szCs w:val="27"/>
        </w:rPr>
      </w:pPr>
      <w:r>
        <w:rPr>
          <w:rFonts w:ascii="Courier New" w:hAnsi="Courier New" w:cs="Courier New"/>
          <w:color w:val="7F0055"/>
          <w:sz w:val="28"/>
          <w:szCs w:val="28"/>
        </w:rPr>
        <w:t>#include</w:t>
      </w:r>
      <w:r>
        <w:rPr>
          <w:rFonts w:ascii="Courier New" w:hAnsi="Courier New" w:cs="Courier New"/>
          <w:color w:val="2A00FF"/>
          <w:sz w:val="28"/>
          <w:szCs w:val="28"/>
        </w:rPr>
        <w:t>&lt;</w:t>
      </w:r>
      <w:proofErr w:type="spellStart"/>
      <w:r>
        <w:rPr>
          <w:rFonts w:ascii="Courier New" w:hAnsi="Courier New" w:cs="Courier New"/>
          <w:color w:val="2A00FF"/>
          <w:sz w:val="28"/>
          <w:szCs w:val="28"/>
        </w:rPr>
        <w:t>stdio.h</w:t>
      </w:r>
      <w:proofErr w:type="spellEnd"/>
      <w:r>
        <w:rPr>
          <w:rFonts w:ascii="Courier New" w:hAnsi="Courier New" w:cs="Courier New"/>
          <w:color w:val="2A00FF"/>
          <w:sz w:val="28"/>
          <w:szCs w:val="28"/>
        </w:rPr>
        <w:t>&gt;</w:t>
      </w:r>
    </w:p>
    <w:p w:rsidR="00215DD7" w:rsidRDefault="00215DD7" w:rsidP="00215DD7">
      <w:pPr>
        <w:autoSpaceDE w:val="0"/>
        <w:autoSpaceDN w:val="0"/>
        <w:adjustRightInd w:val="0"/>
        <w:rPr>
          <w:sz w:val="27"/>
          <w:szCs w:val="27"/>
        </w:rPr>
      </w:pPr>
      <w:proofErr w:type="spellStart"/>
      <w:proofErr w:type="gramStart"/>
      <w:r>
        <w:rPr>
          <w:rFonts w:ascii="Courier New" w:hAnsi="Courier New" w:cs="Courier New"/>
          <w:color w:val="7F0055"/>
          <w:sz w:val="28"/>
          <w:szCs w:val="28"/>
        </w:rPr>
        <w:t>int</w:t>
      </w:r>
      <w:proofErr w:type="spellEnd"/>
      <w:proofErr w:type="gramEnd"/>
      <w:r>
        <w:rPr>
          <w:rFonts w:ascii="Courier New" w:hAnsi="Courier New" w:cs="Courier New"/>
          <w:color w:val="000000"/>
          <w:sz w:val="28"/>
          <w:szCs w:val="28"/>
        </w:rPr>
        <w:t> main(){</w:t>
      </w:r>
    </w:p>
    <w:p w:rsidR="00215DD7" w:rsidRDefault="00215DD7" w:rsidP="00215DD7">
      <w:pPr>
        <w:autoSpaceDE w:val="0"/>
        <w:autoSpaceDN w:val="0"/>
        <w:adjustRightInd w:val="0"/>
        <w:ind w:firstLine="720"/>
        <w:rPr>
          <w:sz w:val="27"/>
          <w:szCs w:val="27"/>
        </w:rPr>
      </w:pPr>
      <w:proofErr w:type="spellStart"/>
      <w:proofErr w:type="gramStart"/>
      <w:r>
        <w:rPr>
          <w:rFonts w:ascii="Courier New" w:hAnsi="Courier New" w:cs="Courier New"/>
          <w:color w:val="7F0055"/>
          <w:sz w:val="28"/>
          <w:szCs w:val="28"/>
        </w:rPr>
        <w:t>int</w:t>
      </w:r>
      <w:proofErr w:type="spellEnd"/>
      <w:proofErr w:type="gramEnd"/>
      <w:r>
        <w:rPr>
          <w:rFonts w:ascii="Courier New" w:hAnsi="Courier New" w:cs="Courier New"/>
          <w:color w:val="000000"/>
          <w:sz w:val="28"/>
          <w:szCs w:val="28"/>
        </w:rPr>
        <w:t> n1,n2;</w:t>
      </w:r>
    </w:p>
    <w:p w:rsidR="00215DD7" w:rsidRDefault="00215DD7" w:rsidP="00215DD7">
      <w:pPr>
        <w:autoSpaceDE w:val="0"/>
        <w:autoSpaceDN w:val="0"/>
        <w:adjustRightInd w:val="0"/>
        <w:ind w:firstLine="720"/>
        <w:rPr>
          <w:sz w:val="27"/>
          <w:szCs w:val="27"/>
        </w:rPr>
      </w:pP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nEnter</w:t>
      </w:r>
      <w:proofErr w:type="spellEnd"/>
      <w:r>
        <w:rPr>
          <w:rFonts w:ascii="Courier New" w:hAnsi="Courier New" w:cs="Courier New"/>
          <w:color w:val="2A00FF"/>
          <w:sz w:val="28"/>
          <w:szCs w:val="28"/>
        </w:rPr>
        <w:t xml:space="preserve"> two numbers:"</w:t>
      </w:r>
      <w:r>
        <w:rPr>
          <w:rFonts w:ascii="Courier New" w:hAnsi="Courier New" w:cs="Courier New"/>
          <w:color w:val="000000"/>
          <w:sz w:val="28"/>
          <w:szCs w:val="28"/>
        </w:rPr>
        <w:t>);</w:t>
      </w:r>
    </w:p>
    <w:p w:rsidR="00215DD7" w:rsidRDefault="00215DD7" w:rsidP="00215DD7">
      <w:pPr>
        <w:autoSpaceDE w:val="0"/>
        <w:autoSpaceDN w:val="0"/>
        <w:adjustRightInd w:val="0"/>
        <w:ind w:firstLine="720"/>
        <w:rPr>
          <w:sz w:val="27"/>
          <w:szCs w:val="27"/>
        </w:rPr>
      </w:pP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"%d %d"</w:t>
      </w:r>
      <w:r>
        <w:rPr>
          <w:rFonts w:ascii="Courier New" w:hAnsi="Courier New" w:cs="Courier New"/>
          <w:color w:val="000000"/>
          <w:sz w:val="28"/>
          <w:szCs w:val="28"/>
        </w:rPr>
        <w:t>,&amp;n1,&amp;n2);</w:t>
      </w:r>
    </w:p>
    <w:p w:rsidR="00215DD7" w:rsidRDefault="00215DD7" w:rsidP="00215DD7">
      <w:pPr>
        <w:autoSpaceDE w:val="0"/>
        <w:autoSpaceDN w:val="0"/>
        <w:adjustRightInd w:val="0"/>
        <w:ind w:firstLine="720"/>
        <w:rPr>
          <w:sz w:val="27"/>
          <w:szCs w:val="27"/>
        </w:rPr>
      </w:pPr>
      <w:proofErr w:type="gramStart"/>
      <w:r>
        <w:rPr>
          <w:rFonts w:ascii="Courier New" w:hAnsi="Courier New" w:cs="Courier New"/>
          <w:color w:val="7F0055"/>
          <w:sz w:val="28"/>
          <w:szCs w:val="28"/>
        </w:rPr>
        <w:t>while</w:t>
      </w:r>
      <w:r>
        <w:rPr>
          <w:rFonts w:ascii="Courier New" w:hAnsi="Courier New" w:cs="Courier New"/>
          <w:color w:val="000000"/>
          <w:sz w:val="28"/>
          <w:szCs w:val="28"/>
        </w:rPr>
        <w:t>(</w:t>
      </w:r>
      <w:proofErr w:type="gramEnd"/>
      <w:r>
        <w:rPr>
          <w:rFonts w:ascii="Courier New" w:hAnsi="Courier New" w:cs="Courier New"/>
          <w:color w:val="000000"/>
          <w:sz w:val="28"/>
          <w:szCs w:val="28"/>
        </w:rPr>
        <w:t>n1!=n2){</w:t>
      </w:r>
    </w:p>
    <w:p w:rsidR="00215DD7" w:rsidRDefault="00215DD7" w:rsidP="00215DD7">
      <w:pPr>
        <w:autoSpaceDE w:val="0"/>
        <w:autoSpaceDN w:val="0"/>
        <w:adjustRightInd w:val="0"/>
        <w:ind w:firstLine="720"/>
        <w:rPr>
          <w:sz w:val="27"/>
          <w:szCs w:val="27"/>
        </w:rPr>
      </w:pPr>
      <w:proofErr w:type="gramStart"/>
      <w:r>
        <w:rPr>
          <w:rFonts w:ascii="Courier New" w:hAnsi="Courier New" w:cs="Courier New"/>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n1&gt;=n2-1)</w:t>
      </w:r>
    </w:p>
    <w:p w:rsidR="00215DD7" w:rsidRDefault="00215DD7" w:rsidP="00215DD7">
      <w:pPr>
        <w:autoSpaceDE w:val="0"/>
        <w:autoSpaceDN w:val="0"/>
        <w:adjustRightInd w:val="0"/>
        <w:ind w:firstLine="720"/>
        <w:rPr>
          <w:sz w:val="27"/>
          <w:szCs w:val="27"/>
        </w:rPr>
      </w:pPr>
      <w:r>
        <w:rPr>
          <w:rFonts w:ascii="Courier New" w:hAnsi="Courier New" w:cs="Courier New"/>
          <w:color w:val="000000"/>
          <w:sz w:val="28"/>
          <w:szCs w:val="28"/>
        </w:rPr>
        <w:t>n1=n1-n2;</w:t>
      </w:r>
    </w:p>
    <w:p w:rsidR="00215DD7" w:rsidRDefault="00215DD7" w:rsidP="00215DD7">
      <w:pPr>
        <w:autoSpaceDE w:val="0"/>
        <w:autoSpaceDN w:val="0"/>
        <w:adjustRightInd w:val="0"/>
        <w:ind w:firstLine="720"/>
        <w:rPr>
          <w:sz w:val="27"/>
          <w:szCs w:val="27"/>
        </w:rPr>
      </w:pPr>
      <w:proofErr w:type="gramStart"/>
      <w:r>
        <w:rPr>
          <w:rFonts w:ascii="Courier New" w:hAnsi="Courier New" w:cs="Courier New"/>
          <w:color w:val="7F0055"/>
          <w:sz w:val="28"/>
          <w:szCs w:val="28"/>
        </w:rPr>
        <w:t>else</w:t>
      </w:r>
      <w:proofErr w:type="gramEnd"/>
    </w:p>
    <w:p w:rsidR="00215DD7" w:rsidRDefault="00215DD7" w:rsidP="00215DD7">
      <w:pPr>
        <w:autoSpaceDE w:val="0"/>
        <w:autoSpaceDN w:val="0"/>
        <w:adjustRightInd w:val="0"/>
        <w:ind w:firstLine="720"/>
        <w:rPr>
          <w:sz w:val="27"/>
          <w:szCs w:val="27"/>
        </w:rPr>
      </w:pPr>
      <w:r>
        <w:rPr>
          <w:rFonts w:ascii="Courier New" w:hAnsi="Courier New" w:cs="Courier New"/>
          <w:color w:val="000000"/>
          <w:sz w:val="28"/>
          <w:szCs w:val="28"/>
        </w:rPr>
        <w:t>n2=n2-n1;</w:t>
      </w:r>
    </w:p>
    <w:p w:rsidR="00215DD7" w:rsidRDefault="00215DD7" w:rsidP="00215DD7">
      <w:pPr>
        <w:autoSpaceDE w:val="0"/>
        <w:autoSpaceDN w:val="0"/>
        <w:adjustRightInd w:val="0"/>
        <w:rPr>
          <w:sz w:val="27"/>
          <w:szCs w:val="27"/>
        </w:rPr>
      </w:pPr>
      <w:r>
        <w:rPr>
          <w:rFonts w:ascii="Courier New" w:hAnsi="Courier New" w:cs="Courier New"/>
          <w:color w:val="000000"/>
          <w:sz w:val="28"/>
          <w:szCs w:val="28"/>
        </w:rPr>
        <w:t>}</w:t>
      </w:r>
    </w:p>
    <w:p w:rsidR="00215DD7" w:rsidRDefault="00215DD7" w:rsidP="00215DD7">
      <w:pPr>
        <w:autoSpaceDE w:val="0"/>
        <w:autoSpaceDN w:val="0"/>
        <w:adjustRightInd w:val="0"/>
        <w:ind w:firstLine="720"/>
        <w:rPr>
          <w:sz w:val="27"/>
          <w:szCs w:val="27"/>
        </w:rPr>
      </w:pP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nGCD</w:t>
      </w:r>
      <w:proofErr w:type="spellEnd"/>
      <w:r>
        <w:rPr>
          <w:rFonts w:ascii="Courier New" w:hAnsi="Courier New" w:cs="Courier New"/>
          <w:color w:val="2A00FF"/>
          <w:sz w:val="28"/>
          <w:szCs w:val="28"/>
        </w:rPr>
        <w:t>=%d"</w:t>
      </w:r>
      <w:r>
        <w:rPr>
          <w:rFonts w:ascii="Courier New" w:hAnsi="Courier New" w:cs="Courier New"/>
          <w:color w:val="000000"/>
          <w:sz w:val="28"/>
          <w:szCs w:val="28"/>
        </w:rPr>
        <w:t>,n1);</w:t>
      </w:r>
    </w:p>
    <w:p w:rsidR="00215DD7" w:rsidRDefault="00215DD7" w:rsidP="00215DD7">
      <w:pPr>
        <w:autoSpaceDE w:val="0"/>
        <w:autoSpaceDN w:val="0"/>
        <w:adjustRightInd w:val="0"/>
        <w:ind w:firstLine="720"/>
        <w:rPr>
          <w:sz w:val="27"/>
          <w:szCs w:val="27"/>
        </w:rPr>
      </w:pPr>
      <w:proofErr w:type="gramStart"/>
      <w:r>
        <w:rPr>
          <w:rFonts w:ascii="Courier New" w:hAnsi="Courier New" w:cs="Courier New"/>
          <w:color w:val="7F0055"/>
          <w:sz w:val="28"/>
          <w:szCs w:val="28"/>
        </w:rPr>
        <w:t>return</w:t>
      </w:r>
      <w:proofErr w:type="gramEnd"/>
      <w:r>
        <w:rPr>
          <w:rFonts w:ascii="Courier New" w:hAnsi="Courier New" w:cs="Courier New"/>
          <w:color w:val="7F0055"/>
          <w:sz w:val="28"/>
          <w:szCs w:val="28"/>
        </w:rPr>
        <w:t> </w:t>
      </w:r>
      <w:r>
        <w:rPr>
          <w:rFonts w:ascii="Courier New" w:hAnsi="Courier New" w:cs="Courier New"/>
          <w:color w:val="000000"/>
          <w:sz w:val="28"/>
          <w:szCs w:val="28"/>
        </w:rPr>
        <w:t>0;</w:t>
      </w:r>
    </w:p>
    <w:p w:rsidR="00215DD7" w:rsidRDefault="00215DD7" w:rsidP="00215DD7">
      <w:pPr>
        <w:autoSpaceDE w:val="0"/>
        <w:autoSpaceDN w:val="0"/>
        <w:adjustRightInd w:val="0"/>
        <w:rPr>
          <w:sz w:val="27"/>
          <w:szCs w:val="27"/>
        </w:rPr>
      </w:pPr>
      <w:r>
        <w:rPr>
          <w:rFonts w:ascii="Courier New" w:hAnsi="Courier New" w:cs="Courier New"/>
          <w:color w:val="000000"/>
          <w:sz w:val="28"/>
          <w:szCs w:val="28"/>
        </w:rPr>
        <w:t>}</w:t>
      </w:r>
    </w:p>
    <w:p w:rsidR="00215DD7" w:rsidRDefault="00215DD7" w:rsidP="00215DD7">
      <w:pPr>
        <w:autoSpaceDE w:val="0"/>
        <w:autoSpaceDN w:val="0"/>
        <w:adjustRightInd w:val="0"/>
        <w:rPr>
          <w:sz w:val="27"/>
          <w:szCs w:val="27"/>
        </w:rPr>
      </w:pPr>
    </w:p>
    <w:p w:rsidR="00215DD7" w:rsidRDefault="00215DD7" w:rsidP="00215DD7">
      <w:pPr>
        <w:autoSpaceDE w:val="0"/>
        <w:autoSpaceDN w:val="0"/>
        <w:adjustRightInd w:val="0"/>
        <w:rPr>
          <w:sz w:val="27"/>
          <w:szCs w:val="27"/>
        </w:rPr>
      </w:pPr>
    </w:p>
    <w:p w:rsidR="00215DD7" w:rsidRDefault="00215DD7" w:rsidP="00215DD7">
      <w:pPr>
        <w:autoSpaceDE w:val="0"/>
        <w:autoSpaceDN w:val="0"/>
        <w:adjustRightInd w:val="0"/>
        <w:rPr>
          <w:sz w:val="27"/>
          <w:szCs w:val="27"/>
        </w:rPr>
      </w:pPr>
      <w:proofErr w:type="gramStart"/>
      <w:r>
        <w:rPr>
          <w:rFonts w:ascii="Courier New" w:hAnsi="Courier New" w:cs="Courier New"/>
          <w:b/>
          <w:bCs/>
          <w:color w:val="000000"/>
          <w:sz w:val="28"/>
          <w:szCs w:val="28"/>
        </w:rPr>
        <w:t>HCF  program</w:t>
      </w:r>
      <w:proofErr w:type="gramEnd"/>
      <w:r>
        <w:rPr>
          <w:rFonts w:ascii="Courier New" w:hAnsi="Courier New" w:cs="Courier New"/>
          <w:b/>
          <w:bCs/>
          <w:color w:val="000000"/>
          <w:sz w:val="28"/>
          <w:szCs w:val="28"/>
        </w:rPr>
        <w:t xml:space="preserve"> with multiple numbers in c </w:t>
      </w:r>
    </w:p>
    <w:p w:rsidR="00215DD7" w:rsidRDefault="00215DD7" w:rsidP="00215DD7">
      <w:pPr>
        <w:autoSpaceDE w:val="0"/>
        <w:autoSpaceDN w:val="0"/>
        <w:adjustRightInd w:val="0"/>
        <w:rPr>
          <w:sz w:val="27"/>
          <w:szCs w:val="27"/>
        </w:rPr>
      </w:pPr>
    </w:p>
    <w:p w:rsidR="00215DD7" w:rsidRDefault="00215DD7" w:rsidP="00215DD7">
      <w:pPr>
        <w:autoSpaceDE w:val="0"/>
        <w:autoSpaceDN w:val="0"/>
        <w:adjustRightInd w:val="0"/>
        <w:rPr>
          <w:sz w:val="24"/>
          <w:szCs w:val="24"/>
        </w:rPr>
      </w:pPr>
      <w:r>
        <w:rPr>
          <w:rStyle w:val="apple-style-span"/>
          <w:rFonts w:ascii="Courier New" w:hAnsi="Courier New" w:cs="Courier New"/>
          <w:b/>
          <w:bCs/>
          <w:color w:val="7F0055"/>
          <w:sz w:val="28"/>
          <w:szCs w:val="28"/>
        </w:rPr>
        <w:t>#include</w:t>
      </w:r>
      <w:r>
        <w:rPr>
          <w:rStyle w:val="apple-style-span"/>
          <w:rFonts w:ascii="Courier New" w:hAnsi="Courier New" w:cs="Courier New"/>
          <w:color w:val="2A00FF"/>
          <w:sz w:val="28"/>
          <w:szCs w:val="28"/>
        </w:rPr>
        <w:t>&lt;</w:t>
      </w:r>
      <w:proofErr w:type="spellStart"/>
      <w:r>
        <w:rPr>
          <w:rStyle w:val="apple-style-span"/>
          <w:rFonts w:ascii="Courier New" w:hAnsi="Courier New" w:cs="Courier New"/>
          <w:color w:val="2A00FF"/>
          <w:sz w:val="28"/>
          <w:szCs w:val="28"/>
        </w:rPr>
        <w:t>stdio.h</w:t>
      </w:r>
      <w:proofErr w:type="spellEnd"/>
      <w:r>
        <w:rPr>
          <w:rStyle w:val="apple-style-span"/>
          <w:rFonts w:ascii="Courier New" w:hAnsi="Courier New" w:cs="Courier New"/>
          <w:color w:val="2A00FF"/>
          <w:sz w:val="28"/>
          <w:szCs w:val="28"/>
        </w:rPr>
        <w:t>&gt;</w:t>
      </w:r>
    </w:p>
    <w:p w:rsidR="00215DD7" w:rsidRDefault="00215DD7" w:rsidP="00215DD7">
      <w:pPr>
        <w:autoSpaceDE w:val="0"/>
        <w:autoSpaceDN w:val="0"/>
        <w:adjustRightInd w:val="0"/>
      </w:pPr>
    </w:p>
    <w:p w:rsidR="00215DD7" w:rsidRDefault="00215DD7" w:rsidP="00215DD7">
      <w:pPr>
        <w:autoSpaceDE w:val="0"/>
        <w:autoSpaceDN w:val="0"/>
        <w:adjustRightInd w:val="0"/>
      </w:pPr>
      <w:proofErr w:type="spellStart"/>
      <w:proofErr w:type="gramStart"/>
      <w:r>
        <w:rPr>
          <w:rStyle w:val="apple-style-span"/>
          <w:rFonts w:ascii="Courier New" w:hAnsi="Courier New" w:cs="Courier New"/>
          <w:b/>
          <w:bCs/>
          <w:color w:val="7F0055"/>
          <w:sz w:val="28"/>
          <w:szCs w:val="28"/>
        </w:rPr>
        <w:t>int</w:t>
      </w:r>
      <w:proofErr w:type="spellEnd"/>
      <w:proofErr w:type="gramEnd"/>
      <w:r>
        <w:rPr>
          <w:rStyle w:val="apple-style-span"/>
          <w:rFonts w:ascii="Courier New" w:hAnsi="Courier New" w:cs="Courier New"/>
          <w:color w:val="000000"/>
          <w:sz w:val="28"/>
          <w:szCs w:val="28"/>
        </w:rPr>
        <w:t xml:space="preserve"> </w:t>
      </w:r>
      <w:r>
        <w:rPr>
          <w:rStyle w:val="apple-style-span"/>
          <w:rFonts w:ascii="Courier New" w:hAnsi="Courier New" w:cs="Courier New"/>
          <w:b/>
          <w:bCs/>
          <w:color w:val="000000"/>
          <w:sz w:val="28"/>
          <w:szCs w:val="28"/>
        </w:rPr>
        <w:t>main</w:t>
      </w:r>
      <w:r>
        <w:rPr>
          <w:rStyle w:val="apple-style-span"/>
          <w:rFonts w:ascii="Courier New" w:hAnsi="Courier New" w:cs="Courier New"/>
          <w:color w:val="000000"/>
          <w:sz w:val="28"/>
          <w:szCs w:val="28"/>
        </w:rPr>
        <w:t>(){</w:t>
      </w:r>
    </w:p>
    <w:p w:rsidR="00215DD7" w:rsidRDefault="00215DD7" w:rsidP="00215DD7">
      <w:pPr>
        <w:autoSpaceDE w:val="0"/>
        <w:autoSpaceDN w:val="0"/>
        <w:adjustRightInd w:val="0"/>
      </w:pPr>
    </w:p>
    <w:p w:rsidR="00215DD7" w:rsidRDefault="00215DD7" w:rsidP="00215DD7">
      <w:pPr>
        <w:autoSpaceDE w:val="0"/>
        <w:autoSpaceDN w:val="0"/>
        <w:adjustRightInd w:val="0"/>
      </w:pPr>
      <w:r>
        <w:rPr>
          <w:rStyle w:val="apple-style-span"/>
          <w:rFonts w:ascii="Courier New" w:hAnsi="Courier New" w:cs="Courier New"/>
          <w:color w:val="000000"/>
          <w:sz w:val="28"/>
          <w:szCs w:val="28"/>
        </w:rPr>
        <w:t xml:space="preserve">    </w:t>
      </w:r>
      <w:proofErr w:type="spellStart"/>
      <w:proofErr w:type="gramStart"/>
      <w:r>
        <w:rPr>
          <w:rStyle w:val="apple-style-span"/>
          <w:rFonts w:ascii="Courier New" w:hAnsi="Courier New" w:cs="Courier New"/>
          <w:b/>
          <w:bCs/>
          <w:color w:val="7F0055"/>
          <w:sz w:val="28"/>
          <w:szCs w:val="28"/>
        </w:rPr>
        <w:t>int</w:t>
      </w:r>
      <w:proofErr w:type="spellEnd"/>
      <w:proofErr w:type="gramEnd"/>
      <w:r>
        <w:rPr>
          <w:rStyle w:val="apple-style-span"/>
          <w:rFonts w:ascii="Courier New" w:hAnsi="Courier New" w:cs="Courier New"/>
          <w:color w:val="000000"/>
          <w:sz w:val="28"/>
          <w:szCs w:val="28"/>
        </w:rPr>
        <w:t xml:space="preserve"> </w:t>
      </w:r>
      <w:proofErr w:type="spellStart"/>
      <w:r>
        <w:rPr>
          <w:rStyle w:val="apple-style-span"/>
          <w:rFonts w:ascii="Courier New" w:hAnsi="Courier New" w:cs="Courier New"/>
          <w:color w:val="000000"/>
          <w:sz w:val="28"/>
          <w:szCs w:val="28"/>
        </w:rPr>
        <w:t>x,y</w:t>
      </w:r>
      <w:proofErr w:type="spellEnd"/>
      <w:r>
        <w:rPr>
          <w:rStyle w:val="apple-style-span"/>
          <w:rFonts w:ascii="Courier New" w:hAnsi="Courier New" w:cs="Courier New"/>
          <w:color w:val="000000"/>
          <w:sz w:val="28"/>
          <w:szCs w:val="28"/>
        </w:rPr>
        <w:t>=-1;</w:t>
      </w:r>
    </w:p>
    <w:p w:rsidR="00215DD7" w:rsidRDefault="00215DD7" w:rsidP="00215DD7">
      <w:pPr>
        <w:autoSpaceDE w:val="0"/>
        <w:autoSpaceDN w:val="0"/>
        <w:adjustRightInd w:val="0"/>
      </w:pPr>
    </w:p>
    <w:p w:rsidR="00215DD7" w:rsidRDefault="00215DD7" w:rsidP="00215DD7">
      <w:pPr>
        <w:autoSpaceDE w:val="0"/>
        <w:autoSpaceDN w:val="0"/>
        <w:adjustRightInd w:val="0"/>
      </w:pPr>
      <w:r>
        <w:rPr>
          <w:rStyle w:val="apple-style-span"/>
          <w:rFonts w:ascii="Courier New" w:hAnsi="Courier New" w:cs="Courier New"/>
          <w:color w:val="000000"/>
          <w:sz w:val="28"/>
          <w:szCs w:val="28"/>
        </w:rPr>
        <w:t xml:space="preserve">    </w:t>
      </w:r>
      <w:proofErr w:type="spellStart"/>
      <w:proofErr w:type="gramStart"/>
      <w:r>
        <w:rPr>
          <w:rStyle w:val="apple-style-span"/>
          <w:rFonts w:ascii="Courier New" w:hAnsi="Courier New" w:cs="Courier New"/>
          <w:color w:val="000000"/>
          <w:sz w:val="28"/>
          <w:szCs w:val="28"/>
        </w:rPr>
        <w:t>printf</w:t>
      </w:r>
      <w:proofErr w:type="spellEnd"/>
      <w:r>
        <w:rPr>
          <w:rStyle w:val="apple-style-span"/>
          <w:rFonts w:ascii="Courier New" w:hAnsi="Courier New" w:cs="Courier New"/>
          <w:color w:val="000000"/>
          <w:sz w:val="28"/>
          <w:szCs w:val="28"/>
        </w:rPr>
        <w:t>(</w:t>
      </w:r>
      <w:proofErr w:type="gramEnd"/>
      <w:r>
        <w:rPr>
          <w:rStyle w:val="apple-style-span"/>
          <w:rFonts w:ascii="Courier New" w:hAnsi="Courier New" w:cs="Courier New"/>
          <w:color w:val="2A00FF"/>
          <w:sz w:val="28"/>
          <w:szCs w:val="28"/>
        </w:rPr>
        <w:t>"Insert numbers. To exit insert zero: "</w:t>
      </w:r>
      <w:r>
        <w:rPr>
          <w:rStyle w:val="apple-style-span"/>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while</w:t>
      </w:r>
      <w:r>
        <w:rPr>
          <w:rFonts w:ascii="Courier New" w:hAnsi="Courier New" w:cs="Courier New"/>
          <w:color w:val="000000"/>
          <w:sz w:val="28"/>
          <w:szCs w:val="28"/>
        </w:rPr>
        <w:t>(</w:t>
      </w:r>
      <w:proofErr w:type="gramEnd"/>
      <w:r>
        <w:rPr>
          <w:rFonts w:ascii="Courier New" w:hAnsi="Courier New" w:cs="Courier New"/>
          <w:color w:val="000000"/>
          <w:sz w:val="28"/>
          <w:szCs w:val="28"/>
        </w:rPr>
        <w:t>1){</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d"</w:t>
      </w:r>
      <w:r>
        <w:rPr>
          <w:rFonts w:ascii="Courier New" w:hAnsi="Courier New" w:cs="Courier New"/>
          <w:color w:val="000000"/>
          <w:sz w:val="28"/>
          <w:szCs w:val="28"/>
        </w:rPr>
        <w:t>,&amp;x</w:t>
      </w:r>
      <w:proofErr w:type="spell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x&lt;1)</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break</w:t>
      </w:r>
      <w:proofErr w:type="gram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else</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if</w:t>
      </w:r>
      <w:r>
        <w:rPr>
          <w:rFonts w:ascii="Courier New" w:hAnsi="Courier New" w:cs="Courier New"/>
          <w:color w:val="000000"/>
          <w:sz w:val="28"/>
          <w:szCs w:val="28"/>
        </w:rPr>
        <w:t>(y==-1)</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y=x;</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else</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if</w:t>
      </w:r>
      <w:r>
        <w:rPr>
          <w:rFonts w:ascii="Courier New" w:hAnsi="Courier New" w:cs="Courier New"/>
          <w:color w:val="000000"/>
          <w:sz w:val="28"/>
          <w:szCs w:val="28"/>
        </w:rPr>
        <w:t xml:space="preserve"> (x&lt;y)</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y=</w:t>
      </w:r>
      <w:proofErr w:type="spellStart"/>
      <w:r>
        <w:rPr>
          <w:rFonts w:ascii="Courier New" w:hAnsi="Courier New" w:cs="Courier New"/>
          <w:color w:val="000000"/>
          <w:sz w:val="28"/>
          <w:szCs w:val="28"/>
        </w:rPr>
        <w:t>gcd</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x</w:t>
      </w:r>
      <w:proofErr w:type="gramStart"/>
      <w:r>
        <w:rPr>
          <w:rFonts w:ascii="Courier New" w:hAnsi="Courier New" w:cs="Courier New"/>
          <w:color w:val="000000"/>
          <w:sz w:val="28"/>
          <w:szCs w:val="28"/>
        </w:rPr>
        <w:t>,y</w:t>
      </w:r>
      <w:proofErr w:type="spellEnd"/>
      <w:proofErr w:type="gram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else</w:t>
      </w:r>
      <w:proofErr w:type="gramEnd"/>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y=</w:t>
      </w:r>
      <w:proofErr w:type="spellStart"/>
      <w:r>
        <w:rPr>
          <w:rFonts w:ascii="Courier New" w:hAnsi="Courier New" w:cs="Courier New"/>
          <w:color w:val="000000"/>
          <w:sz w:val="28"/>
          <w:szCs w:val="28"/>
        </w:rPr>
        <w:t>gcd</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y</w:t>
      </w:r>
      <w:proofErr w:type="gramStart"/>
      <w:r>
        <w:rPr>
          <w:rFonts w:ascii="Courier New" w:hAnsi="Courier New" w:cs="Courier New"/>
          <w:color w:val="000000"/>
          <w:sz w:val="28"/>
          <w:szCs w:val="28"/>
        </w:rPr>
        <w:t>,x</w:t>
      </w:r>
      <w:proofErr w:type="spellEnd"/>
      <w:proofErr w:type="gram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w:t>
      </w:r>
    </w:p>
    <w:p w:rsidR="00215DD7" w:rsidRDefault="00215DD7" w:rsidP="00215DD7">
      <w:pPr>
        <w:autoSpaceDE w:val="0"/>
        <w:autoSpaceDN w:val="0"/>
        <w:adjustRightInd w:val="0"/>
        <w:rPr>
          <w:rFonts w:ascii="Courier New" w:hAnsi="Courier New" w:cs="Courier New"/>
        </w:rPr>
      </w:pP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"GCD is %</w:t>
      </w:r>
      <w:proofErr w:type="spellStart"/>
      <w:r>
        <w:rPr>
          <w:rFonts w:ascii="Courier New" w:hAnsi="Courier New" w:cs="Courier New"/>
          <w:color w:val="2A00FF"/>
          <w:sz w:val="28"/>
          <w:szCs w:val="28"/>
        </w:rPr>
        <w:t>d"</w:t>
      </w:r>
      <w:r>
        <w:rPr>
          <w:rFonts w:ascii="Courier New" w:hAnsi="Courier New" w:cs="Courier New"/>
          <w:color w:val="000000"/>
          <w:sz w:val="28"/>
          <w:szCs w:val="28"/>
        </w:rPr>
        <w:t>,y</w:t>
      </w:r>
      <w:proofErr w:type="spell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lastRenderedPageBreak/>
        <w:t xml:space="preserve">    </w:t>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0;</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p>
    <w:p w:rsidR="00215DD7" w:rsidRDefault="00215DD7" w:rsidP="00215DD7">
      <w:pPr>
        <w:autoSpaceDE w:val="0"/>
        <w:autoSpaceDN w:val="0"/>
        <w:adjustRightInd w:val="0"/>
        <w:rPr>
          <w:rFonts w:ascii="Courier New" w:hAnsi="Courier New" w:cs="Courier New"/>
        </w:rPr>
      </w:pP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b/>
          <w:bCs/>
          <w:color w:val="000000"/>
          <w:sz w:val="28"/>
          <w:szCs w:val="28"/>
        </w:rPr>
        <w:t>gcd</w:t>
      </w:r>
      <w:proofErr w:type="spellEnd"/>
      <w:r>
        <w:rPr>
          <w:rFonts w:ascii="Courier New" w:hAnsi="Courier New" w:cs="Courier New"/>
          <w:color w:val="000000"/>
          <w:sz w:val="28"/>
          <w:szCs w:val="28"/>
        </w:rPr>
        <w:t>(</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x,</w:t>
      </w:r>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y){</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for</w:t>
      </w:r>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x;i</w:t>
      </w:r>
      <w:proofErr w:type="spellEnd"/>
      <w:r>
        <w:rPr>
          <w:rFonts w:ascii="Courier New" w:hAnsi="Courier New" w:cs="Courier New"/>
          <w:color w:val="000000"/>
          <w:sz w:val="28"/>
          <w:szCs w:val="28"/>
        </w:rPr>
        <w:t>&gt;=1;i--){</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if</w:t>
      </w:r>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x%i</w:t>
      </w:r>
      <w:proofErr w:type="spellEnd"/>
      <w:r>
        <w:rPr>
          <w:rFonts w:ascii="Courier New" w:hAnsi="Courier New" w:cs="Courier New"/>
          <w:color w:val="000000"/>
          <w:sz w:val="28"/>
          <w:szCs w:val="28"/>
        </w:rPr>
        <w:t>==0&amp;&amp;</w:t>
      </w:r>
      <w:proofErr w:type="spellStart"/>
      <w:r>
        <w:rPr>
          <w:rFonts w:ascii="Courier New" w:hAnsi="Courier New" w:cs="Courier New"/>
          <w:color w:val="000000"/>
          <w:sz w:val="28"/>
          <w:szCs w:val="28"/>
        </w:rPr>
        <w:t>y%i</w:t>
      </w:r>
      <w:proofErr w:type="spellEnd"/>
      <w:r>
        <w:rPr>
          <w:rFonts w:ascii="Courier New" w:hAnsi="Courier New" w:cs="Courier New"/>
          <w:color w:val="000000"/>
          <w:sz w:val="28"/>
          <w:szCs w:val="28"/>
        </w:rPr>
        <w:t>==0){</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break</w:t>
      </w:r>
      <w:proofErr w:type="gram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r>
        <w:rPr>
          <w:rFonts w:ascii="Courier New" w:hAnsi="Courier New" w:cs="Courier New"/>
          <w:color w:val="000000"/>
          <w:sz w:val="28"/>
          <w:szCs w:val="28"/>
        </w:rPr>
        <w:t>}</w:t>
      </w:r>
    </w:p>
    <w:p w:rsidR="00215DD7" w:rsidRDefault="00215DD7" w:rsidP="00215DD7">
      <w:pPr>
        <w:autoSpaceDE w:val="0"/>
        <w:autoSpaceDN w:val="0"/>
        <w:adjustRightInd w:val="0"/>
        <w:rPr>
          <w:rFonts w:ascii="Courier New" w:hAnsi="Courier New" w:cs="Courier New"/>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b/>
          <w:bCs/>
          <w:sz w:val="29"/>
        </w:rPr>
        <w:t xml:space="preserve">LCM program in c with two </w:t>
      </w:r>
      <w:proofErr w:type="gramStart"/>
      <w:r w:rsidRPr="00215DD7">
        <w:rPr>
          <w:rFonts w:ascii="Courier New" w:eastAsia="Times New Roman" w:hAnsi="Courier New" w:cs="Courier New"/>
          <w:b/>
          <w:bCs/>
          <w:sz w:val="29"/>
        </w:rPr>
        <w:t>numbers :</w:t>
      </w:r>
      <w:proofErr w:type="gramEnd"/>
      <w:r w:rsidRPr="00215DD7">
        <w:rPr>
          <w:rFonts w:ascii="Courier New" w:eastAsia="Times New Roman" w:hAnsi="Courier New" w:cs="Courier New"/>
          <w:b/>
          <w:bCs/>
          <w:sz w:val="29"/>
        </w:rPr>
        <w:t> </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7F0055"/>
          <w:sz w:val="28"/>
          <w:szCs w:val="28"/>
        </w:rPr>
        <w:t>#include</w:t>
      </w:r>
      <w:r w:rsidRPr="00215DD7">
        <w:rPr>
          <w:rFonts w:ascii="Courier New" w:eastAsia="Times New Roman" w:hAnsi="Courier New" w:cs="Courier New"/>
          <w:sz w:val="28"/>
          <w:szCs w:val="28"/>
        </w:rPr>
        <w:t>&lt;</w:t>
      </w:r>
      <w:proofErr w:type="spellStart"/>
      <w:r w:rsidRPr="00215DD7">
        <w:rPr>
          <w:rFonts w:ascii="Courier New" w:eastAsia="Times New Roman" w:hAnsi="Courier New" w:cs="Courier New"/>
          <w:sz w:val="28"/>
          <w:szCs w:val="28"/>
        </w:rPr>
        <w:t>stdio.h</w:t>
      </w:r>
      <w:proofErr w:type="spellEnd"/>
      <w:r w:rsidRPr="00215DD7">
        <w:rPr>
          <w:rFonts w:ascii="Courier New" w:eastAsia="Times New Roman" w:hAnsi="Courier New" w:cs="Courier New"/>
          <w:sz w:val="28"/>
          <w:szCs w:val="28"/>
        </w:rPr>
        <w:t>&gt;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215DD7">
        <w:rPr>
          <w:rFonts w:ascii="Courier New" w:eastAsia="Times New Roman" w:hAnsi="Courier New" w:cs="Courier New"/>
          <w:color w:val="7F0055"/>
          <w:sz w:val="28"/>
          <w:szCs w:val="28"/>
        </w:rPr>
        <w:t>int</w:t>
      </w:r>
      <w:proofErr w:type="spellEnd"/>
      <w:proofErr w:type="gramEnd"/>
      <w:r w:rsidRPr="00215DD7">
        <w:rPr>
          <w:rFonts w:ascii="Courier New" w:eastAsia="Times New Roman" w:hAnsi="Courier New" w:cs="Courier New"/>
          <w:color w:val="000000"/>
          <w:sz w:val="28"/>
          <w:szCs w:val="28"/>
        </w:rPr>
        <w:t xml:space="preserve"> main(){</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7F0055"/>
          <w:sz w:val="28"/>
          <w:szCs w:val="28"/>
        </w:rPr>
        <w:t>int</w:t>
      </w:r>
      <w:proofErr w:type="spellEnd"/>
      <w:proofErr w:type="gramEnd"/>
      <w:r w:rsidRPr="00215DD7">
        <w:rPr>
          <w:rFonts w:ascii="Courier New" w:eastAsia="Times New Roman" w:hAnsi="Courier New" w:cs="Courier New"/>
          <w:color w:val="000000"/>
          <w:sz w:val="28"/>
          <w:szCs w:val="28"/>
        </w:rPr>
        <w:t xml:space="preserve"> n1,n2,x,y;</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w:t>
      </w:r>
      <w:proofErr w:type="spellStart"/>
      <w:r w:rsidRPr="00215DD7">
        <w:rPr>
          <w:rFonts w:ascii="Courier New" w:eastAsia="Times New Roman" w:hAnsi="Courier New" w:cs="Courier New"/>
          <w:color w:val="2A00FF"/>
          <w:sz w:val="28"/>
          <w:szCs w:val="28"/>
        </w:rPr>
        <w:t>nEnter</w:t>
      </w:r>
      <w:proofErr w:type="spellEnd"/>
      <w:r w:rsidRPr="00215DD7">
        <w:rPr>
          <w:rFonts w:ascii="Courier New" w:eastAsia="Times New Roman" w:hAnsi="Courier New" w:cs="Courier New"/>
          <w:color w:val="2A00FF"/>
          <w:sz w:val="28"/>
          <w:szCs w:val="28"/>
        </w:rPr>
        <w:t xml:space="preserve"> two numbers:"</w:t>
      </w: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scanf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"%d %d"</w:t>
      </w:r>
      <w:r w:rsidRPr="00215DD7">
        <w:rPr>
          <w:rFonts w:ascii="Courier New" w:eastAsia="Times New Roman" w:hAnsi="Courier New" w:cs="Courier New"/>
          <w:color w:val="000000"/>
          <w:sz w:val="28"/>
          <w:szCs w:val="28"/>
        </w:rPr>
        <w:t>,&amp;n1,&amp;n2);</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x=n1</w:t>
      </w:r>
      <w:proofErr w:type="gramStart"/>
      <w:r w:rsidRPr="00215DD7">
        <w:rPr>
          <w:rFonts w:ascii="Courier New" w:eastAsia="Times New Roman" w:hAnsi="Courier New" w:cs="Courier New"/>
          <w:color w:val="000000"/>
          <w:sz w:val="28"/>
          <w:szCs w:val="28"/>
        </w:rPr>
        <w:t>,y</w:t>
      </w:r>
      <w:proofErr w:type="gramEnd"/>
      <w:r w:rsidRPr="00215DD7">
        <w:rPr>
          <w:rFonts w:ascii="Courier New" w:eastAsia="Times New Roman" w:hAnsi="Courier New" w:cs="Courier New"/>
          <w:color w:val="000000"/>
          <w:sz w:val="28"/>
          <w:szCs w:val="28"/>
        </w:rPr>
        <w:t>=n2;</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while</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n1!=n2){</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if</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n1&gt;n2)</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n1=n1-n2;</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else</w:t>
      </w:r>
      <w:proofErr w:type="gramEnd"/>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n2=n2-n1;</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"L.C.M=%</w:t>
      </w:r>
      <w:proofErr w:type="spellStart"/>
      <w:r w:rsidRPr="00215DD7">
        <w:rPr>
          <w:rFonts w:ascii="Courier New" w:eastAsia="Times New Roman" w:hAnsi="Courier New" w:cs="Courier New"/>
          <w:color w:val="2A00FF"/>
          <w:sz w:val="28"/>
          <w:szCs w:val="28"/>
        </w:rPr>
        <w:t>d"</w:t>
      </w:r>
      <w:r w:rsidRPr="00215DD7">
        <w:rPr>
          <w:rFonts w:ascii="Courier New" w:eastAsia="Times New Roman" w:hAnsi="Courier New" w:cs="Courier New"/>
          <w:color w:val="000000"/>
          <w:sz w:val="28"/>
          <w:szCs w:val="28"/>
        </w:rPr>
        <w:t>,x</w:t>
      </w:r>
      <w:proofErr w:type="spellEnd"/>
      <w:r w:rsidRPr="00215DD7">
        <w:rPr>
          <w:rFonts w:ascii="Courier New" w:eastAsia="Times New Roman" w:hAnsi="Courier New" w:cs="Courier New"/>
          <w:color w:val="000000"/>
          <w:sz w:val="28"/>
          <w:szCs w:val="28"/>
        </w:rPr>
        <w:t>*y/n1);</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return</w:t>
      </w:r>
      <w:proofErr w:type="gramEnd"/>
      <w:r w:rsidRPr="00215DD7">
        <w:rPr>
          <w:rFonts w:ascii="Courier New" w:eastAsia="Times New Roman" w:hAnsi="Courier New" w:cs="Courier New"/>
          <w:color w:val="000000"/>
          <w:sz w:val="28"/>
          <w:szCs w:val="28"/>
        </w:rPr>
        <w:t xml:space="preserve"> 0;</w:t>
      </w:r>
    </w:p>
    <w:p w:rsidR="00215DD7" w:rsidRPr="00215DD7" w:rsidRDefault="00215DD7" w:rsidP="00215DD7">
      <w:pPr>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w:t>
      </w:r>
    </w:p>
    <w:p w:rsidR="00215DD7" w:rsidRPr="00215DD7" w:rsidRDefault="00215DD7" w:rsidP="00215DD7">
      <w:pPr>
        <w:spacing w:after="0" w:line="240" w:lineRule="auto"/>
        <w:rPr>
          <w:rFonts w:ascii="Times New Roman" w:eastAsia="Times New Roman" w:hAnsi="Times New Roman" w:cs="Times New Roman"/>
          <w:sz w:val="24"/>
          <w:szCs w:val="24"/>
        </w:rPr>
      </w:pPr>
    </w:p>
    <w:p w:rsidR="00215DD7" w:rsidRPr="00215DD7" w:rsidRDefault="00215DD7" w:rsidP="00215DD7">
      <w:pPr>
        <w:spacing w:after="240" w:line="240" w:lineRule="auto"/>
        <w:rPr>
          <w:rFonts w:ascii="Times New Roman" w:eastAsia="Times New Roman" w:hAnsi="Times New Roman" w:cs="Times New Roman"/>
          <w:sz w:val="24"/>
          <w:szCs w:val="24"/>
        </w:rPr>
      </w:pPr>
      <w:r w:rsidRPr="00215DD7">
        <w:rPr>
          <w:rFonts w:ascii="Courier New" w:eastAsia="Times New Roman" w:hAnsi="Courier New" w:cs="Courier New"/>
          <w:b/>
          <w:bCs/>
          <w:sz w:val="29"/>
        </w:rPr>
        <w:lastRenderedPageBreak/>
        <w:t>LCM program in c with two numbers (Other logic</w:t>
      </w:r>
      <w:proofErr w:type="gramStart"/>
      <w:r w:rsidRPr="00215DD7">
        <w:rPr>
          <w:rFonts w:ascii="Courier New" w:eastAsia="Times New Roman" w:hAnsi="Courier New" w:cs="Courier New"/>
          <w:b/>
          <w:bCs/>
          <w:sz w:val="29"/>
        </w:rPr>
        <w:t>) :</w:t>
      </w:r>
      <w:proofErr w:type="gramEnd"/>
      <w:r w:rsidRPr="00215DD7">
        <w:rPr>
          <w:rFonts w:ascii="Times New Roman" w:eastAsia="Times New Roman" w:hAnsi="Times New Roman" w:cs="Times New Roman"/>
          <w:sz w:val="24"/>
          <w:szCs w:val="24"/>
        </w:rPr>
        <w:br/>
      </w:r>
      <w:r w:rsidRPr="00215DD7">
        <w:rPr>
          <w:rFonts w:ascii="Courier New" w:eastAsia="Times New Roman" w:hAnsi="Courier New" w:cs="Courier New"/>
          <w:b/>
          <w:bCs/>
          <w:sz w:val="29"/>
          <w:szCs w:val="29"/>
        </w:rPr>
        <w:br/>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7F0055"/>
          <w:sz w:val="28"/>
        </w:rPr>
        <w:t>#include</w:t>
      </w:r>
      <w:r w:rsidRPr="00215DD7">
        <w:rPr>
          <w:rFonts w:ascii="Courier New" w:eastAsia="Times New Roman" w:hAnsi="Courier New" w:cs="Courier New"/>
          <w:color w:val="2A00FF"/>
          <w:sz w:val="28"/>
        </w:rPr>
        <w:t>&lt;</w:t>
      </w:r>
      <w:proofErr w:type="spellStart"/>
      <w:r w:rsidRPr="00215DD7">
        <w:rPr>
          <w:rFonts w:ascii="Courier New" w:eastAsia="Times New Roman" w:hAnsi="Courier New" w:cs="Courier New"/>
          <w:color w:val="2A00FF"/>
          <w:sz w:val="28"/>
        </w:rPr>
        <w:t>stdio.h</w:t>
      </w:r>
      <w:proofErr w:type="spellEnd"/>
      <w:r w:rsidRPr="00215DD7">
        <w:rPr>
          <w:rFonts w:ascii="Courier New" w:eastAsia="Times New Roman" w:hAnsi="Courier New" w:cs="Courier New"/>
          <w:color w:val="2A00FF"/>
          <w:sz w:val="28"/>
        </w:rPr>
        <w:t>&gt;</w:t>
      </w:r>
    </w:p>
    <w:p w:rsidR="00215DD7" w:rsidRPr="00215DD7" w:rsidRDefault="00215DD7" w:rsidP="00215DD7">
      <w:pPr>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215DD7">
        <w:rPr>
          <w:rFonts w:ascii="Courier New" w:eastAsia="Times New Roman" w:hAnsi="Courier New" w:cs="Courier New"/>
          <w:color w:val="7F0055"/>
          <w:sz w:val="28"/>
        </w:rPr>
        <w:t>int</w:t>
      </w:r>
      <w:proofErr w:type="spellEnd"/>
      <w:proofErr w:type="gramEnd"/>
      <w:r w:rsidRPr="00215DD7">
        <w:rPr>
          <w:rFonts w:ascii="Courier New" w:eastAsia="Times New Roman" w:hAnsi="Courier New" w:cs="Courier New"/>
          <w:color w:val="000000"/>
          <w:sz w:val="28"/>
        </w:rPr>
        <w:t xml:space="preserve"> lcm(</w:t>
      </w:r>
      <w:proofErr w:type="spellStart"/>
      <w:r w:rsidRPr="00215DD7">
        <w:rPr>
          <w:rFonts w:ascii="Courier New" w:eastAsia="Times New Roman" w:hAnsi="Courier New" w:cs="Courier New"/>
          <w:color w:val="7F0055"/>
          <w:sz w:val="28"/>
        </w:rPr>
        <w:t>int</w:t>
      </w:r>
      <w:r w:rsidRPr="00215DD7">
        <w:rPr>
          <w:rFonts w:ascii="Courier New" w:eastAsia="Times New Roman" w:hAnsi="Courier New" w:cs="Courier New"/>
          <w:color w:val="000000"/>
          <w:sz w:val="28"/>
        </w:rPr>
        <w:t>,</w:t>
      </w:r>
      <w:r w:rsidRPr="00215DD7">
        <w:rPr>
          <w:rFonts w:ascii="Courier New" w:eastAsia="Times New Roman" w:hAnsi="Courier New" w:cs="Courier New"/>
          <w:color w:val="7F0055"/>
          <w:sz w:val="28"/>
        </w:rPr>
        <w:t>int</w:t>
      </w:r>
      <w:proofErr w:type="spellEnd"/>
      <w:r w:rsidRPr="00215DD7">
        <w:rPr>
          <w:rFonts w:ascii="Courier New" w:eastAsia="Times New Roman" w:hAnsi="Courier New" w:cs="Courier New"/>
          <w:color w:val="000000"/>
          <w:sz w:val="28"/>
        </w:rPr>
        <w:t>);</w:t>
      </w:r>
    </w:p>
    <w:p w:rsidR="00215DD7" w:rsidRPr="00215DD7" w:rsidRDefault="00215DD7" w:rsidP="00215DD7">
      <w:pPr>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215DD7">
        <w:rPr>
          <w:rFonts w:ascii="Courier New" w:eastAsia="Times New Roman" w:hAnsi="Courier New" w:cs="Courier New"/>
          <w:color w:val="7F0055"/>
          <w:sz w:val="28"/>
        </w:rPr>
        <w:t>int</w:t>
      </w:r>
      <w:proofErr w:type="spellEnd"/>
      <w:proofErr w:type="gramEnd"/>
      <w:r w:rsidRPr="00215DD7">
        <w:rPr>
          <w:rFonts w:ascii="Courier New" w:eastAsia="Times New Roman" w:hAnsi="Courier New" w:cs="Courier New"/>
          <w:color w:val="000000"/>
          <w:sz w:val="28"/>
        </w:rPr>
        <w:t xml:space="preserve"> main(){</w:t>
      </w:r>
    </w:p>
    <w:p w:rsidR="00215DD7" w:rsidRPr="00215DD7" w:rsidRDefault="00215DD7" w:rsidP="00215DD7">
      <w:pPr>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rPr>
        <w:t xml:space="preserve">    </w:t>
      </w:r>
    </w:p>
    <w:p w:rsidR="00215DD7" w:rsidRPr="00215DD7" w:rsidRDefault="00215DD7" w:rsidP="00215DD7">
      <w:pPr>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rPr>
        <w:t xml:space="preserve">    </w:t>
      </w:r>
      <w:proofErr w:type="spellStart"/>
      <w:proofErr w:type="gramStart"/>
      <w:r w:rsidRPr="00215DD7">
        <w:rPr>
          <w:rFonts w:ascii="Courier New" w:eastAsia="Times New Roman" w:hAnsi="Courier New" w:cs="Courier New"/>
          <w:color w:val="7F0055"/>
          <w:sz w:val="28"/>
        </w:rPr>
        <w:t>int</w:t>
      </w:r>
      <w:proofErr w:type="spellEnd"/>
      <w:proofErr w:type="gramEnd"/>
      <w:r w:rsidRPr="00215DD7">
        <w:rPr>
          <w:rFonts w:ascii="Courier New" w:eastAsia="Times New Roman" w:hAnsi="Courier New" w:cs="Courier New"/>
          <w:color w:val="000000"/>
          <w:sz w:val="28"/>
        </w:rPr>
        <w:t xml:space="preserve"> </w:t>
      </w:r>
      <w:proofErr w:type="spellStart"/>
      <w:r w:rsidRPr="00215DD7">
        <w:rPr>
          <w:rFonts w:ascii="Courier New" w:eastAsia="Times New Roman" w:hAnsi="Courier New" w:cs="Courier New"/>
          <w:color w:val="000000"/>
          <w:sz w:val="28"/>
        </w:rPr>
        <w:t>a,b,l</w:t>
      </w:r>
      <w:proofErr w:type="spellEnd"/>
      <w:r w:rsidRPr="00215DD7">
        <w:rPr>
          <w:rFonts w:ascii="Courier New" w:eastAsia="Times New Roman" w:hAnsi="Courier New" w:cs="Courier New"/>
          <w:color w:val="000000"/>
          <w:sz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"Enter any two positive integers "</w:t>
      </w: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scanf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w:t>
      </w:r>
      <w:proofErr w:type="spellStart"/>
      <w:r w:rsidRPr="00215DD7">
        <w:rPr>
          <w:rFonts w:ascii="Courier New" w:eastAsia="Times New Roman" w:hAnsi="Courier New" w:cs="Courier New"/>
          <w:color w:val="2A00FF"/>
          <w:sz w:val="28"/>
          <w:szCs w:val="28"/>
        </w:rPr>
        <w:t>d%d"</w:t>
      </w:r>
      <w:r w:rsidRPr="00215DD7">
        <w:rPr>
          <w:rFonts w:ascii="Courier New" w:eastAsia="Times New Roman" w:hAnsi="Courier New" w:cs="Courier New"/>
          <w:color w:val="000000"/>
          <w:sz w:val="28"/>
          <w:szCs w:val="28"/>
        </w:rPr>
        <w:t>,&amp;a,&amp;b</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if</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a&gt;b)</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l = </w:t>
      </w:r>
      <w:proofErr w:type="gramStart"/>
      <w:r w:rsidRPr="00215DD7">
        <w:rPr>
          <w:rFonts w:ascii="Courier New" w:eastAsia="Times New Roman" w:hAnsi="Courier New" w:cs="Courier New"/>
          <w:color w:val="000000"/>
          <w:sz w:val="28"/>
          <w:szCs w:val="28"/>
        </w:rPr>
        <w:t>lcm(</w:t>
      </w:r>
      <w:proofErr w:type="spellStart"/>
      <w:proofErr w:type="gramEnd"/>
      <w:r w:rsidRPr="00215DD7">
        <w:rPr>
          <w:rFonts w:ascii="Courier New" w:eastAsia="Times New Roman" w:hAnsi="Courier New" w:cs="Courier New"/>
          <w:color w:val="000000"/>
          <w:sz w:val="28"/>
          <w:szCs w:val="28"/>
        </w:rPr>
        <w:t>a,b</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else</w:t>
      </w:r>
      <w:proofErr w:type="gramEnd"/>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l = </w:t>
      </w:r>
      <w:proofErr w:type="gramStart"/>
      <w:r w:rsidRPr="00215DD7">
        <w:rPr>
          <w:rFonts w:ascii="Courier New" w:eastAsia="Times New Roman" w:hAnsi="Courier New" w:cs="Courier New"/>
          <w:color w:val="000000"/>
          <w:sz w:val="28"/>
          <w:szCs w:val="28"/>
        </w:rPr>
        <w:t>lcm(</w:t>
      </w:r>
      <w:proofErr w:type="spellStart"/>
      <w:proofErr w:type="gramEnd"/>
      <w:r w:rsidRPr="00215DD7">
        <w:rPr>
          <w:rFonts w:ascii="Courier New" w:eastAsia="Times New Roman" w:hAnsi="Courier New" w:cs="Courier New"/>
          <w:color w:val="000000"/>
          <w:sz w:val="28"/>
          <w:szCs w:val="28"/>
        </w:rPr>
        <w:t>b,a</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"LCM of two integers is %</w:t>
      </w:r>
      <w:proofErr w:type="spellStart"/>
      <w:r w:rsidRPr="00215DD7">
        <w:rPr>
          <w:rFonts w:ascii="Courier New" w:eastAsia="Times New Roman" w:hAnsi="Courier New" w:cs="Courier New"/>
          <w:color w:val="2A00FF"/>
          <w:sz w:val="28"/>
          <w:szCs w:val="28"/>
        </w:rPr>
        <w:t>d"</w:t>
      </w:r>
      <w:r w:rsidRPr="00215DD7">
        <w:rPr>
          <w:rFonts w:ascii="Courier New" w:eastAsia="Times New Roman" w:hAnsi="Courier New" w:cs="Courier New"/>
          <w:color w:val="000000"/>
          <w:sz w:val="28"/>
          <w:szCs w:val="28"/>
        </w:rPr>
        <w:t>,l</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return</w:t>
      </w:r>
      <w:proofErr w:type="gramEnd"/>
      <w:r w:rsidRPr="00215DD7">
        <w:rPr>
          <w:rFonts w:ascii="Courier New" w:eastAsia="Times New Roman" w:hAnsi="Courier New" w:cs="Courier New"/>
          <w:color w:val="000000"/>
          <w:sz w:val="28"/>
          <w:szCs w:val="28"/>
        </w:rPr>
        <w:t xml:space="preserve"> 0;</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proofErr w:type="spellStart"/>
      <w:proofErr w:type="gramStart"/>
      <w:r w:rsidRPr="00215DD7">
        <w:rPr>
          <w:rFonts w:ascii="Courier New" w:eastAsia="Times New Roman" w:hAnsi="Courier New" w:cs="Courier New"/>
          <w:color w:val="7F0055"/>
          <w:sz w:val="28"/>
          <w:szCs w:val="28"/>
        </w:rPr>
        <w:t>int</w:t>
      </w:r>
      <w:proofErr w:type="spellEnd"/>
      <w:proofErr w:type="gramEnd"/>
      <w:r w:rsidRPr="00215DD7">
        <w:rPr>
          <w:rFonts w:ascii="Courier New" w:eastAsia="Times New Roman" w:hAnsi="Courier New" w:cs="Courier New"/>
          <w:color w:val="000000"/>
          <w:sz w:val="28"/>
          <w:szCs w:val="28"/>
        </w:rPr>
        <w:t xml:space="preserve"> lcm(</w:t>
      </w:r>
      <w:proofErr w:type="spellStart"/>
      <w:r w:rsidRPr="00215DD7">
        <w:rPr>
          <w:rFonts w:ascii="Courier New" w:eastAsia="Times New Roman" w:hAnsi="Courier New" w:cs="Courier New"/>
          <w:color w:val="7F0055"/>
          <w:sz w:val="28"/>
          <w:szCs w:val="28"/>
        </w:rPr>
        <w:t>int</w:t>
      </w:r>
      <w:proofErr w:type="spellEnd"/>
      <w:r w:rsidRPr="00215DD7">
        <w:rPr>
          <w:rFonts w:ascii="Courier New" w:eastAsia="Times New Roman" w:hAnsi="Courier New" w:cs="Courier New"/>
          <w:color w:val="000000"/>
          <w:sz w:val="28"/>
          <w:szCs w:val="28"/>
        </w:rPr>
        <w:t xml:space="preserve"> </w:t>
      </w:r>
      <w:proofErr w:type="spellStart"/>
      <w:r w:rsidRPr="00215DD7">
        <w:rPr>
          <w:rFonts w:ascii="Courier New" w:eastAsia="Times New Roman" w:hAnsi="Courier New" w:cs="Courier New"/>
          <w:color w:val="000000"/>
          <w:sz w:val="28"/>
          <w:szCs w:val="28"/>
        </w:rPr>
        <w:t>a,</w:t>
      </w:r>
      <w:r w:rsidRPr="00215DD7">
        <w:rPr>
          <w:rFonts w:ascii="Courier New" w:eastAsia="Times New Roman" w:hAnsi="Courier New" w:cs="Courier New"/>
          <w:color w:val="7F0055"/>
          <w:sz w:val="28"/>
          <w:szCs w:val="28"/>
        </w:rPr>
        <w:t>int</w:t>
      </w:r>
      <w:proofErr w:type="spellEnd"/>
      <w:r w:rsidRPr="00215DD7">
        <w:rPr>
          <w:rFonts w:ascii="Courier New" w:eastAsia="Times New Roman" w:hAnsi="Courier New" w:cs="Courier New"/>
          <w:color w:val="000000"/>
          <w:sz w:val="28"/>
          <w:szCs w:val="28"/>
        </w:rPr>
        <w:t xml:space="preserve"> b){</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7F0055"/>
          <w:sz w:val="28"/>
          <w:szCs w:val="28"/>
        </w:rPr>
        <w:t>int</w:t>
      </w:r>
      <w:proofErr w:type="spellEnd"/>
      <w:proofErr w:type="gramEnd"/>
      <w:r w:rsidRPr="00215DD7">
        <w:rPr>
          <w:rFonts w:ascii="Courier New" w:eastAsia="Times New Roman" w:hAnsi="Courier New" w:cs="Courier New"/>
          <w:color w:val="000000"/>
          <w:sz w:val="28"/>
          <w:szCs w:val="28"/>
        </w:rPr>
        <w:t xml:space="preserve"> temp = a;</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while</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1){</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if</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temp % b == 0 &amp;&amp; temp % a == 0)</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break</w:t>
      </w:r>
      <w:proofErr w:type="gram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000000"/>
          <w:sz w:val="28"/>
          <w:szCs w:val="28"/>
        </w:rPr>
        <w:t>temp</w:t>
      </w:r>
      <w:proofErr w:type="gram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return</w:t>
      </w:r>
      <w:proofErr w:type="gramEnd"/>
      <w:r w:rsidRPr="00215DD7">
        <w:rPr>
          <w:rFonts w:ascii="Courier New" w:eastAsia="Times New Roman" w:hAnsi="Courier New" w:cs="Courier New"/>
          <w:color w:val="000000"/>
          <w:sz w:val="28"/>
          <w:szCs w:val="28"/>
        </w:rPr>
        <w:t xml:space="preserve"> temp;</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sz w:val="24"/>
          <w:szCs w:val="24"/>
        </w:rPr>
      </w:pPr>
    </w:p>
    <w:p w:rsidR="00215DD7" w:rsidRPr="00215DD7" w:rsidRDefault="00215DD7" w:rsidP="00215DD7">
      <w:pPr>
        <w:spacing w:after="240" w:line="240" w:lineRule="auto"/>
        <w:rPr>
          <w:rFonts w:ascii="Times New Roman" w:eastAsia="Times New Roman" w:hAnsi="Times New Roman" w:cs="Times New Roman"/>
          <w:sz w:val="24"/>
          <w:szCs w:val="24"/>
        </w:rPr>
      </w:pPr>
      <w:r w:rsidRPr="00215DD7">
        <w:rPr>
          <w:rFonts w:ascii="Courier New" w:eastAsia="Times New Roman" w:hAnsi="Courier New" w:cs="Courier New"/>
          <w:b/>
          <w:bCs/>
          <w:sz w:val="29"/>
        </w:rPr>
        <w:t xml:space="preserve">LCM program in c with multiple </w:t>
      </w:r>
      <w:proofErr w:type="gramStart"/>
      <w:r w:rsidRPr="00215DD7">
        <w:rPr>
          <w:rFonts w:ascii="Courier New" w:eastAsia="Times New Roman" w:hAnsi="Courier New" w:cs="Courier New"/>
          <w:b/>
          <w:bCs/>
          <w:sz w:val="29"/>
        </w:rPr>
        <w:t>numbers :</w:t>
      </w:r>
      <w:proofErr w:type="gramEnd"/>
      <w:r w:rsidRPr="00215DD7">
        <w:rPr>
          <w:rFonts w:ascii="Times New Roman" w:eastAsia="Times New Roman" w:hAnsi="Times New Roman" w:cs="Times New Roman"/>
          <w:sz w:val="24"/>
          <w:szCs w:val="24"/>
        </w:rPr>
        <w:br/>
      </w:r>
      <w:r w:rsidRPr="00215DD7">
        <w:rPr>
          <w:rFonts w:ascii="Courier New" w:eastAsia="Times New Roman" w:hAnsi="Courier New" w:cs="Courier New"/>
          <w:b/>
          <w:bCs/>
          <w:sz w:val="29"/>
          <w:szCs w:val="29"/>
        </w:rPr>
        <w:br/>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7F0055"/>
          <w:sz w:val="28"/>
        </w:rPr>
        <w:t>#include</w:t>
      </w:r>
      <w:r w:rsidRPr="00215DD7">
        <w:rPr>
          <w:rFonts w:ascii="Courier New" w:eastAsia="Times New Roman" w:hAnsi="Courier New" w:cs="Courier New"/>
          <w:color w:val="2A00FF"/>
          <w:sz w:val="28"/>
        </w:rPr>
        <w:t>&lt;</w:t>
      </w:r>
      <w:proofErr w:type="spellStart"/>
      <w:r w:rsidRPr="00215DD7">
        <w:rPr>
          <w:rFonts w:ascii="Courier New" w:eastAsia="Times New Roman" w:hAnsi="Courier New" w:cs="Courier New"/>
          <w:color w:val="2A00FF"/>
          <w:sz w:val="28"/>
        </w:rPr>
        <w:t>stdio.h</w:t>
      </w:r>
      <w:proofErr w:type="spellEnd"/>
      <w:r w:rsidRPr="00215DD7">
        <w:rPr>
          <w:rFonts w:ascii="Courier New" w:eastAsia="Times New Roman" w:hAnsi="Courier New" w:cs="Courier New"/>
          <w:color w:val="2A00FF"/>
          <w:sz w:val="28"/>
        </w:rPr>
        <w:t>&gt;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215DD7">
        <w:rPr>
          <w:rFonts w:ascii="Courier New" w:eastAsia="Times New Roman" w:hAnsi="Courier New" w:cs="Courier New"/>
          <w:color w:val="7F0055"/>
          <w:sz w:val="28"/>
        </w:rPr>
        <w:t>int</w:t>
      </w:r>
      <w:proofErr w:type="spellEnd"/>
      <w:proofErr w:type="gramEnd"/>
      <w:r w:rsidRPr="00215DD7">
        <w:rPr>
          <w:rFonts w:ascii="Courier New" w:eastAsia="Times New Roman" w:hAnsi="Courier New" w:cs="Courier New"/>
          <w:color w:val="000000"/>
          <w:sz w:val="28"/>
        </w:rPr>
        <w:t xml:space="preserve"> lcm(</w:t>
      </w:r>
      <w:proofErr w:type="spellStart"/>
      <w:r w:rsidRPr="00215DD7">
        <w:rPr>
          <w:rFonts w:ascii="Courier New" w:eastAsia="Times New Roman" w:hAnsi="Courier New" w:cs="Courier New"/>
          <w:color w:val="7F0055"/>
          <w:sz w:val="28"/>
        </w:rPr>
        <w:t>int</w:t>
      </w:r>
      <w:r w:rsidRPr="00215DD7">
        <w:rPr>
          <w:rFonts w:ascii="Courier New" w:eastAsia="Times New Roman" w:hAnsi="Courier New" w:cs="Courier New"/>
          <w:color w:val="000000"/>
          <w:sz w:val="28"/>
        </w:rPr>
        <w:t>,</w:t>
      </w:r>
      <w:r w:rsidRPr="00215DD7">
        <w:rPr>
          <w:rFonts w:ascii="Courier New" w:eastAsia="Times New Roman" w:hAnsi="Courier New" w:cs="Courier New"/>
          <w:color w:val="7F0055"/>
          <w:sz w:val="28"/>
        </w:rPr>
        <w:t>int</w:t>
      </w:r>
      <w:proofErr w:type="spellEnd"/>
      <w:r w:rsidRPr="00215DD7">
        <w:rPr>
          <w:rFonts w:ascii="Courier New" w:eastAsia="Times New Roman" w:hAnsi="Courier New" w:cs="Courier New"/>
          <w:color w:val="000000"/>
          <w:sz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215DD7">
        <w:rPr>
          <w:rFonts w:ascii="Courier New" w:eastAsia="Times New Roman" w:hAnsi="Courier New" w:cs="Courier New"/>
          <w:color w:val="7F0055"/>
          <w:sz w:val="28"/>
        </w:rPr>
        <w:t>int</w:t>
      </w:r>
      <w:proofErr w:type="spellEnd"/>
      <w:proofErr w:type="gramEnd"/>
      <w:r w:rsidRPr="00215DD7">
        <w:rPr>
          <w:rFonts w:ascii="Courier New" w:eastAsia="Times New Roman" w:hAnsi="Courier New" w:cs="Courier New"/>
          <w:color w:val="000000"/>
          <w:sz w:val="28"/>
        </w:rPr>
        <w:t xml:space="preserve"> main(){</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7F0055"/>
          <w:sz w:val="28"/>
          <w:szCs w:val="28"/>
        </w:rPr>
        <w:t>int</w:t>
      </w:r>
      <w:proofErr w:type="spellEnd"/>
      <w:proofErr w:type="gramEnd"/>
      <w:r w:rsidRPr="00215DD7">
        <w:rPr>
          <w:rFonts w:ascii="Courier New" w:eastAsia="Times New Roman" w:hAnsi="Courier New" w:cs="Courier New"/>
          <w:color w:val="000000"/>
          <w:sz w:val="28"/>
          <w:szCs w:val="28"/>
        </w:rPr>
        <w:t xml:space="preserve"> </w:t>
      </w:r>
      <w:proofErr w:type="spellStart"/>
      <w:r w:rsidRPr="00215DD7">
        <w:rPr>
          <w:rFonts w:ascii="Courier New" w:eastAsia="Times New Roman" w:hAnsi="Courier New" w:cs="Courier New"/>
          <w:color w:val="000000"/>
          <w:sz w:val="28"/>
          <w:szCs w:val="28"/>
        </w:rPr>
        <w:t>a,b</w:t>
      </w:r>
      <w:proofErr w:type="spellEnd"/>
      <w:r w:rsidRPr="00215DD7">
        <w:rPr>
          <w:rFonts w:ascii="Courier New" w:eastAsia="Times New Roman" w:hAnsi="Courier New" w:cs="Courier New"/>
          <w:color w:val="000000"/>
          <w:sz w:val="28"/>
          <w:szCs w:val="28"/>
        </w:rPr>
        <w:t>=1;</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"Enter positive integers. To quit press zero."</w:t>
      </w: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while</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1){</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scanf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w:t>
      </w:r>
      <w:proofErr w:type="spellStart"/>
      <w:r w:rsidRPr="00215DD7">
        <w:rPr>
          <w:rFonts w:ascii="Courier New" w:eastAsia="Times New Roman" w:hAnsi="Courier New" w:cs="Courier New"/>
          <w:color w:val="2A00FF"/>
          <w:sz w:val="28"/>
          <w:szCs w:val="28"/>
        </w:rPr>
        <w:t>d"</w:t>
      </w:r>
      <w:r w:rsidRPr="00215DD7">
        <w:rPr>
          <w:rFonts w:ascii="Courier New" w:eastAsia="Times New Roman" w:hAnsi="Courier New" w:cs="Courier New"/>
          <w:color w:val="000000"/>
          <w:sz w:val="28"/>
          <w:szCs w:val="28"/>
        </w:rPr>
        <w:t>,&amp;a</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if</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a&lt;1)</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break</w:t>
      </w:r>
      <w:proofErr w:type="gram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else</w:t>
      </w:r>
      <w:proofErr w:type="gramEnd"/>
      <w:r w:rsidRPr="00215DD7">
        <w:rPr>
          <w:rFonts w:ascii="Courier New" w:eastAsia="Times New Roman" w:hAnsi="Courier New" w:cs="Courier New"/>
          <w:color w:val="000000"/>
          <w:sz w:val="28"/>
          <w:szCs w:val="28"/>
        </w:rPr>
        <w:t xml:space="preserve"> </w:t>
      </w:r>
      <w:r w:rsidRPr="00215DD7">
        <w:rPr>
          <w:rFonts w:ascii="Courier New" w:eastAsia="Times New Roman" w:hAnsi="Courier New" w:cs="Courier New"/>
          <w:color w:val="7F0055"/>
          <w:sz w:val="28"/>
          <w:szCs w:val="28"/>
        </w:rPr>
        <w:t>if</w:t>
      </w:r>
      <w:r w:rsidRPr="00215DD7">
        <w:rPr>
          <w:rFonts w:ascii="Courier New" w:eastAsia="Times New Roman" w:hAnsi="Courier New" w:cs="Courier New"/>
          <w:color w:val="000000"/>
          <w:sz w:val="28"/>
          <w:szCs w:val="28"/>
        </w:rPr>
        <w:t>(a&gt;b)</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b = </w:t>
      </w:r>
      <w:proofErr w:type="gramStart"/>
      <w:r w:rsidRPr="00215DD7">
        <w:rPr>
          <w:rFonts w:ascii="Courier New" w:eastAsia="Times New Roman" w:hAnsi="Courier New" w:cs="Courier New"/>
          <w:color w:val="000000"/>
          <w:sz w:val="28"/>
          <w:szCs w:val="28"/>
        </w:rPr>
        <w:t>lcm(</w:t>
      </w:r>
      <w:proofErr w:type="spellStart"/>
      <w:proofErr w:type="gramEnd"/>
      <w:r w:rsidRPr="00215DD7">
        <w:rPr>
          <w:rFonts w:ascii="Courier New" w:eastAsia="Times New Roman" w:hAnsi="Courier New" w:cs="Courier New"/>
          <w:color w:val="000000"/>
          <w:sz w:val="28"/>
          <w:szCs w:val="28"/>
        </w:rPr>
        <w:t>a,b</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else</w:t>
      </w:r>
      <w:proofErr w:type="gramEnd"/>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b = </w:t>
      </w:r>
      <w:proofErr w:type="gramStart"/>
      <w:r w:rsidRPr="00215DD7">
        <w:rPr>
          <w:rFonts w:ascii="Courier New" w:eastAsia="Times New Roman" w:hAnsi="Courier New" w:cs="Courier New"/>
          <w:color w:val="000000"/>
          <w:sz w:val="28"/>
          <w:szCs w:val="28"/>
        </w:rPr>
        <w:t>lcm(</w:t>
      </w:r>
      <w:proofErr w:type="spellStart"/>
      <w:proofErr w:type="gramEnd"/>
      <w:r w:rsidRPr="00215DD7">
        <w:rPr>
          <w:rFonts w:ascii="Courier New" w:eastAsia="Times New Roman" w:hAnsi="Courier New" w:cs="Courier New"/>
          <w:color w:val="000000"/>
          <w:sz w:val="28"/>
          <w:szCs w:val="28"/>
        </w:rPr>
        <w:t>b,a</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"LCM is %</w:t>
      </w:r>
      <w:proofErr w:type="spellStart"/>
      <w:r w:rsidRPr="00215DD7">
        <w:rPr>
          <w:rFonts w:ascii="Courier New" w:eastAsia="Times New Roman" w:hAnsi="Courier New" w:cs="Courier New"/>
          <w:color w:val="2A00FF"/>
          <w:sz w:val="28"/>
          <w:szCs w:val="28"/>
        </w:rPr>
        <w:t>d"</w:t>
      </w:r>
      <w:r w:rsidRPr="00215DD7">
        <w:rPr>
          <w:rFonts w:ascii="Courier New" w:eastAsia="Times New Roman" w:hAnsi="Courier New" w:cs="Courier New"/>
          <w:color w:val="000000"/>
          <w:sz w:val="28"/>
          <w:szCs w:val="28"/>
        </w:rPr>
        <w:t>,b</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return</w:t>
      </w:r>
      <w:proofErr w:type="gramEnd"/>
      <w:r w:rsidRPr="00215DD7">
        <w:rPr>
          <w:rFonts w:ascii="Courier New" w:eastAsia="Times New Roman" w:hAnsi="Courier New" w:cs="Courier New"/>
          <w:color w:val="000000"/>
          <w:sz w:val="28"/>
          <w:szCs w:val="28"/>
        </w:rPr>
        <w:t xml:space="preserve"> 0;</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proofErr w:type="spellStart"/>
      <w:proofErr w:type="gramStart"/>
      <w:r w:rsidRPr="00215DD7">
        <w:rPr>
          <w:rFonts w:ascii="Courier New" w:eastAsia="Times New Roman" w:hAnsi="Courier New" w:cs="Courier New"/>
          <w:color w:val="7F0055"/>
          <w:sz w:val="28"/>
          <w:szCs w:val="28"/>
        </w:rPr>
        <w:t>int</w:t>
      </w:r>
      <w:proofErr w:type="spellEnd"/>
      <w:proofErr w:type="gramEnd"/>
      <w:r w:rsidRPr="00215DD7">
        <w:rPr>
          <w:rFonts w:ascii="Courier New" w:eastAsia="Times New Roman" w:hAnsi="Courier New" w:cs="Courier New"/>
          <w:color w:val="000000"/>
          <w:sz w:val="28"/>
          <w:szCs w:val="28"/>
        </w:rPr>
        <w:t xml:space="preserve"> lcm(</w:t>
      </w:r>
      <w:proofErr w:type="spellStart"/>
      <w:r w:rsidRPr="00215DD7">
        <w:rPr>
          <w:rFonts w:ascii="Courier New" w:eastAsia="Times New Roman" w:hAnsi="Courier New" w:cs="Courier New"/>
          <w:color w:val="7F0055"/>
          <w:sz w:val="28"/>
          <w:szCs w:val="28"/>
        </w:rPr>
        <w:t>int</w:t>
      </w:r>
      <w:proofErr w:type="spellEnd"/>
      <w:r w:rsidRPr="00215DD7">
        <w:rPr>
          <w:rFonts w:ascii="Courier New" w:eastAsia="Times New Roman" w:hAnsi="Courier New" w:cs="Courier New"/>
          <w:color w:val="000000"/>
          <w:sz w:val="28"/>
          <w:szCs w:val="28"/>
        </w:rPr>
        <w:t xml:space="preserve"> </w:t>
      </w:r>
      <w:proofErr w:type="spellStart"/>
      <w:r w:rsidRPr="00215DD7">
        <w:rPr>
          <w:rFonts w:ascii="Courier New" w:eastAsia="Times New Roman" w:hAnsi="Courier New" w:cs="Courier New"/>
          <w:color w:val="000000"/>
          <w:sz w:val="28"/>
          <w:szCs w:val="28"/>
        </w:rPr>
        <w:t>a,</w:t>
      </w:r>
      <w:r w:rsidRPr="00215DD7">
        <w:rPr>
          <w:rFonts w:ascii="Courier New" w:eastAsia="Times New Roman" w:hAnsi="Courier New" w:cs="Courier New"/>
          <w:color w:val="7F0055"/>
          <w:sz w:val="28"/>
          <w:szCs w:val="28"/>
        </w:rPr>
        <w:t>int</w:t>
      </w:r>
      <w:proofErr w:type="spellEnd"/>
      <w:r w:rsidRPr="00215DD7">
        <w:rPr>
          <w:rFonts w:ascii="Courier New" w:eastAsia="Times New Roman" w:hAnsi="Courier New" w:cs="Courier New"/>
          <w:color w:val="000000"/>
          <w:sz w:val="28"/>
          <w:szCs w:val="28"/>
        </w:rPr>
        <w:t xml:space="preserve"> b){</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7F0055"/>
          <w:sz w:val="28"/>
          <w:szCs w:val="28"/>
        </w:rPr>
        <w:t>int</w:t>
      </w:r>
      <w:proofErr w:type="spellEnd"/>
      <w:proofErr w:type="gramEnd"/>
      <w:r w:rsidRPr="00215DD7">
        <w:rPr>
          <w:rFonts w:ascii="Courier New" w:eastAsia="Times New Roman" w:hAnsi="Courier New" w:cs="Courier New"/>
          <w:color w:val="000000"/>
          <w:sz w:val="28"/>
          <w:szCs w:val="28"/>
        </w:rPr>
        <w:t xml:space="preserve"> temp = a;</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while</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1){</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b/>
          <w:bCs/>
          <w:color w:val="000000"/>
          <w:sz w:val="28"/>
          <w:szCs w:val="28"/>
        </w:rPr>
        <w:t>        </w:t>
      </w: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if</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temp % b == 0 &amp;&amp; temp % a == 0)</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b/>
          <w:bCs/>
          <w:color w:val="000000"/>
          <w:sz w:val="28"/>
          <w:szCs w:val="28"/>
        </w:rPr>
        <w:t>           </w:t>
      </w: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break</w:t>
      </w:r>
      <w:proofErr w:type="gram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000000"/>
          <w:sz w:val="28"/>
          <w:szCs w:val="28"/>
        </w:rPr>
        <w:t>temp</w:t>
      </w:r>
      <w:proofErr w:type="gram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return</w:t>
      </w:r>
      <w:proofErr w:type="gramEnd"/>
      <w:r w:rsidRPr="00215DD7">
        <w:rPr>
          <w:rFonts w:ascii="Courier New" w:eastAsia="Times New Roman" w:hAnsi="Courier New" w:cs="Courier New"/>
          <w:color w:val="000000"/>
          <w:sz w:val="28"/>
          <w:szCs w:val="28"/>
        </w:rPr>
        <w:t xml:space="preserve"> temp;</w:t>
      </w:r>
    </w:p>
    <w:p w:rsidR="00215DD7" w:rsidRPr="00215DD7" w:rsidRDefault="00215DD7" w:rsidP="00215DD7">
      <w:pPr>
        <w:autoSpaceDE w:val="0"/>
        <w:autoSpaceDN w:val="0"/>
        <w:adjustRightInd w:val="0"/>
        <w:spacing w:after="0" w:line="240" w:lineRule="auto"/>
        <w:rPr>
          <w:rFonts w:ascii="Courier New" w:eastAsia="Times New Roman" w:hAnsi="Courier New" w:cs="Courier New"/>
          <w:color w:val="7F0055"/>
          <w:sz w:val="24"/>
          <w:szCs w:val="24"/>
        </w:rPr>
      </w:pPr>
      <w:r w:rsidRPr="00215DD7">
        <w:rPr>
          <w:rFonts w:ascii="Courier New" w:eastAsia="Times New Roman" w:hAnsi="Courier New" w:cs="Courier New"/>
          <w:color w:val="000000"/>
          <w:sz w:val="28"/>
          <w:szCs w:val="28"/>
        </w:rPr>
        <w:t>}</w:t>
      </w:r>
    </w:p>
    <w:p w:rsidR="00215DD7" w:rsidRPr="00215DD7" w:rsidRDefault="00215DD7" w:rsidP="00215DD7">
      <w:pPr>
        <w:spacing w:after="0" w:line="240" w:lineRule="auto"/>
        <w:rPr>
          <w:rFonts w:ascii="Times New Roman" w:eastAsia="Times New Roman" w:hAnsi="Times New Roman" w:cs="Times New Roman"/>
          <w:sz w:val="24"/>
          <w:szCs w:val="24"/>
        </w:rPr>
      </w:pPr>
    </w:p>
    <w:p w:rsidR="00215DD7" w:rsidRPr="00215DD7" w:rsidRDefault="00215DD7" w:rsidP="00215DD7">
      <w:pPr>
        <w:spacing w:after="0" w:line="240" w:lineRule="auto"/>
        <w:rPr>
          <w:rFonts w:ascii="Times New Roman" w:eastAsia="Times New Roman" w:hAnsi="Times New Roman" w:cs="Times New Roman"/>
          <w:sz w:val="24"/>
          <w:szCs w:val="24"/>
        </w:rPr>
      </w:pPr>
    </w:p>
    <w:p w:rsidR="00215DD7" w:rsidRPr="00215DD7" w:rsidRDefault="00215DD7" w:rsidP="00215DD7">
      <w:pPr>
        <w:spacing w:after="0" w:line="240" w:lineRule="auto"/>
        <w:rPr>
          <w:rFonts w:ascii="Times New Roman" w:eastAsia="Times New Roman" w:hAnsi="Times New Roman" w:cs="Times New Roman"/>
          <w:sz w:val="24"/>
          <w:szCs w:val="24"/>
        </w:rPr>
      </w:pPr>
      <w:r w:rsidRPr="00215DD7">
        <w:rPr>
          <w:rFonts w:ascii="Times New Roman" w:eastAsia="Times New Roman" w:hAnsi="Times New Roman" w:cs="Times New Roman"/>
          <w:sz w:val="24"/>
          <w:szCs w:val="24"/>
        </w:rPr>
        <w:lastRenderedPageBreak/>
        <w:pict>
          <v:rect id="_x0000_i1025" style="width:0;height:1.5pt" o:hralign="center" o:hrstd="t" o:hrnoshade="t" o:hr="t" fillcolor="#1e90ff" stroked="f"/>
        </w:pict>
      </w:r>
    </w:p>
    <w:p w:rsidR="00215DD7" w:rsidRPr="00215DD7" w:rsidRDefault="00215DD7" w:rsidP="00215DD7">
      <w:pPr>
        <w:spacing w:after="240" w:line="240" w:lineRule="auto"/>
        <w:rPr>
          <w:rFonts w:ascii="Times New Roman" w:eastAsia="Times New Roman" w:hAnsi="Times New Roman" w:cs="Times New Roman"/>
          <w:sz w:val="24"/>
          <w:szCs w:val="24"/>
        </w:rPr>
      </w:pPr>
    </w:p>
    <w:p w:rsidR="00215DD7" w:rsidRPr="00215DD7" w:rsidRDefault="00215DD7" w:rsidP="00215DD7">
      <w:pPr>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b/>
          <w:sz w:val="28"/>
          <w:szCs w:val="28"/>
        </w:rPr>
        <w:t>Definition of LCM (Least common multiple):</w:t>
      </w:r>
    </w:p>
    <w:p w:rsidR="00215DD7" w:rsidRPr="00215DD7" w:rsidRDefault="00215DD7" w:rsidP="00215DD7">
      <w:pPr>
        <w:spacing w:after="0" w:line="240" w:lineRule="auto"/>
        <w:rPr>
          <w:rFonts w:ascii="Times New Roman" w:eastAsia="Times New Roman" w:hAnsi="Times New Roman" w:cs="Times New Roman"/>
          <w:sz w:val="24"/>
          <w:szCs w:val="24"/>
        </w:rPr>
      </w:pPr>
    </w:p>
    <w:p w:rsidR="00215DD7" w:rsidRPr="00215DD7" w:rsidRDefault="00215DD7" w:rsidP="00215DD7">
      <w:pPr>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sz w:val="28"/>
          <w:szCs w:val="28"/>
        </w:rPr>
        <w:t xml:space="preserve">LCM of two integers is a smallest positive integer which is multiple of both integers that it is divisible by the both of the numbers. </w:t>
      </w:r>
    </w:p>
    <w:p w:rsidR="00215DD7" w:rsidRPr="00215DD7" w:rsidRDefault="00215DD7" w:rsidP="00215DD7">
      <w:pPr>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sz w:val="28"/>
          <w:szCs w:val="28"/>
        </w:rPr>
        <w:t xml:space="preserve">For example: LCM of two integers 2 and 5 is 10 since 10 </w:t>
      </w:r>
      <w:proofErr w:type="gramStart"/>
      <w:r w:rsidRPr="00215DD7">
        <w:rPr>
          <w:rFonts w:ascii="Courier New" w:eastAsia="Times New Roman" w:hAnsi="Courier New" w:cs="Courier New"/>
          <w:sz w:val="28"/>
          <w:szCs w:val="28"/>
        </w:rPr>
        <w:t>is</w:t>
      </w:r>
      <w:proofErr w:type="gramEnd"/>
      <w:r w:rsidRPr="00215DD7">
        <w:rPr>
          <w:rFonts w:ascii="Courier New" w:eastAsia="Times New Roman" w:hAnsi="Courier New" w:cs="Courier New"/>
          <w:sz w:val="28"/>
          <w:szCs w:val="28"/>
        </w:rPr>
        <w:t xml:space="preserve"> the smallest positive numbers which is divisible by both 2 and 5.</w:t>
      </w:r>
    </w:p>
    <w:p w:rsidR="00215DD7" w:rsidRPr="00215DD7" w:rsidRDefault="00215DD7" w:rsidP="00215DD7">
      <w:pPr>
        <w:spacing w:after="0" w:line="240" w:lineRule="auto"/>
        <w:rPr>
          <w:rFonts w:ascii="Times New Roman" w:eastAsia="Times New Roman" w:hAnsi="Times New Roman" w:cs="Times New Roman"/>
          <w:sz w:val="24"/>
          <w:szCs w:val="24"/>
        </w:rPr>
      </w:pPr>
    </w:p>
    <w:p w:rsidR="00215DD7" w:rsidRDefault="00215DD7" w:rsidP="00215DD7">
      <w:pPr>
        <w:pStyle w:val="Heading3"/>
      </w:pPr>
      <w:r>
        <w:t xml:space="preserve">BINARY SEARCH USING C PROGRAM </w:t>
      </w:r>
    </w:p>
    <w:p w:rsidR="00215DD7" w:rsidRDefault="00215DD7" w:rsidP="00215DD7">
      <w:r>
        <w:br/>
      </w:r>
    </w:p>
    <w:p w:rsidR="00215DD7" w:rsidRDefault="00215DD7" w:rsidP="00215DD7">
      <w:r>
        <w:pict>
          <v:rect id="_x0000_i1026" style="width:0;height:1.5pt" o:hralign="center" o:hrstd="t" o:hrnoshade="t" o:hr="t" fillcolor="#1e90ff" stroked="f"/>
        </w:pict>
      </w:r>
    </w:p>
    <w:p w:rsidR="00215DD7" w:rsidRDefault="00215DD7" w:rsidP="00215DD7">
      <w:r>
        <w:pict>
          <v:rect id="_x0000_i1027" style="width:0;height:1.5pt" o:hralign="center" o:hrstd="t" o:hrnoshade="t" o:hr="t" fillcolor="#1e90ff" stroked="f"/>
        </w:pict>
      </w:r>
    </w:p>
    <w:p w:rsidR="00215DD7" w:rsidRDefault="00215DD7" w:rsidP="00215DD7"/>
    <w:p w:rsidR="00215DD7" w:rsidRDefault="00215DD7" w:rsidP="00215DD7">
      <w:pPr>
        <w:jc w:val="both"/>
      </w:pPr>
      <w:r>
        <w:rPr>
          <w:rStyle w:val="apple-style-span"/>
          <w:rFonts w:ascii="Courier New" w:hAnsi="Courier New" w:cs="Courier New"/>
          <w:sz w:val="29"/>
          <w:szCs w:val="29"/>
        </w:rPr>
        <w:t>1.</w:t>
      </w:r>
      <w:r>
        <w:rPr>
          <w:rStyle w:val="apple-style-span"/>
          <w:rFonts w:ascii="Courier New" w:hAnsi="Courier New" w:cs="Courier New"/>
          <w:b/>
          <w:bCs/>
          <w:sz w:val="29"/>
          <w:szCs w:val="29"/>
        </w:rPr>
        <w:t xml:space="preserve"> Write a simple code for binary search in c programming language</w:t>
      </w:r>
    </w:p>
    <w:p w:rsidR="00215DD7" w:rsidRDefault="00215DD7" w:rsidP="00215DD7">
      <w:pPr>
        <w:jc w:val="both"/>
        <w:rPr>
          <w:rFonts w:ascii="Courier New" w:hAnsi="Courier New" w:cs="Courier New"/>
          <w:b/>
          <w:bCs/>
          <w:sz w:val="28"/>
          <w:szCs w:val="28"/>
        </w:rPr>
      </w:pPr>
      <w:r>
        <w:rPr>
          <w:rFonts w:ascii="Courier New" w:hAnsi="Courier New" w:cs="Courier New"/>
          <w:sz w:val="28"/>
          <w:szCs w:val="28"/>
        </w:rPr>
        <w:t>2.</w:t>
      </w:r>
      <w:r>
        <w:rPr>
          <w:rFonts w:ascii="Courier New" w:hAnsi="Courier New" w:cs="Courier New"/>
          <w:b/>
          <w:bCs/>
          <w:sz w:val="28"/>
          <w:szCs w:val="28"/>
        </w:rPr>
        <w:t xml:space="preserve"> </w:t>
      </w:r>
      <w:proofErr w:type="spellStart"/>
      <w:r>
        <w:rPr>
          <w:rFonts w:ascii="Courier New" w:hAnsi="Courier New" w:cs="Courier New"/>
          <w:b/>
          <w:bCs/>
          <w:sz w:val="28"/>
          <w:szCs w:val="28"/>
        </w:rPr>
        <w:t>Wap</w:t>
      </w:r>
      <w:proofErr w:type="spellEnd"/>
      <w:r>
        <w:rPr>
          <w:rFonts w:ascii="Courier New" w:hAnsi="Courier New" w:cs="Courier New"/>
          <w:b/>
          <w:bCs/>
          <w:sz w:val="28"/>
          <w:szCs w:val="28"/>
        </w:rPr>
        <w:t xml:space="preserve"> a c program to search an element in an array using binary search</w:t>
      </w:r>
    </w:p>
    <w:p w:rsidR="00733E37" w:rsidRPr="00733E37" w:rsidRDefault="00733E37" w:rsidP="00733E37">
      <w:pPr>
        <w:spacing w:after="0" w:line="240" w:lineRule="auto"/>
        <w:rPr>
          <w:rFonts w:ascii="Times New Roman" w:eastAsia="Times New Roman" w:hAnsi="Times New Roman" w:cs="Times New Roman"/>
          <w:sz w:val="24"/>
          <w:szCs w:val="24"/>
        </w:rPr>
      </w:pPr>
      <w:r w:rsidRPr="00733E37">
        <w:rPr>
          <w:rFonts w:ascii="Times New Roman" w:eastAsia="Times New Roman" w:hAnsi="Times New Roman" w:cs="Times New Roman"/>
          <w:sz w:val="24"/>
          <w:szCs w:val="24"/>
        </w:rPr>
        <w:t>This method is very fast and efficient. This method requires that the list of the elements be in sorted order. In this method to search an element we compare it with the element present at the center of the list. If it matches then the search is successful. Otherwise the list is divided into two halves. One from 0th element to the center element (first half) and another from center element to last element(second half).As a result all the element in the first half are smaller than the center element whereas all the element in the second half are greater than the center element.</w:t>
      </w:r>
    </w:p>
    <w:p w:rsidR="00733E37" w:rsidRPr="00733E37" w:rsidRDefault="00733E37" w:rsidP="00733E37">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6750" cy="209550"/>
            <wp:effectExtent l="19050" t="0" r="0" b="0"/>
            <wp:docPr id="7" name="Picture 7" descr="Reply With Qu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ly With Quote">
                      <a:hlinkClick r:id="rId6"/>
                    </pic:cNvPr>
                    <pic:cNvPicPr>
                      <a:picLocks noChangeAspect="1" noChangeArrowheads="1"/>
                    </pic:cNvPicPr>
                  </pic:nvPicPr>
                  <pic:blipFill>
                    <a:blip r:embed="rId7"/>
                    <a:srcRect/>
                    <a:stretch>
                      <a:fillRect/>
                    </a:stretch>
                  </pic:blipFill>
                  <pic:spPr bwMode="auto">
                    <a:xfrm>
                      <a:off x="0" y="0"/>
                      <a:ext cx="666750" cy="209550"/>
                    </a:xfrm>
                    <a:prstGeom prst="rect">
                      <a:avLst/>
                    </a:prstGeom>
                    <a:noFill/>
                    <a:ln w="9525">
                      <a:noFill/>
                      <a:miter lim="800000"/>
                      <a:headEnd/>
                      <a:tailEnd/>
                    </a:ln>
                  </pic:spPr>
                </pic:pic>
              </a:graphicData>
            </a:graphic>
          </wp:inline>
        </w:drawing>
      </w:r>
    </w:p>
    <w:p w:rsidR="00733E37" w:rsidRDefault="00733E37" w:rsidP="00215DD7">
      <w:pPr>
        <w:jc w:val="both"/>
      </w:pP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0716">
        <w:rPr>
          <w:rFonts w:ascii="Courier New" w:eastAsia="Times New Roman" w:hAnsi="Courier New" w:cs="Courier New"/>
          <w:sz w:val="20"/>
          <w:szCs w:val="20"/>
        </w:rPr>
        <w:t>void</w:t>
      </w:r>
      <w:proofErr w:type="gramEnd"/>
      <w:r w:rsidRPr="00EE0716">
        <w:rPr>
          <w:rFonts w:ascii="Courier New" w:eastAsia="Times New Roman" w:hAnsi="Courier New" w:cs="Courier New"/>
          <w:sz w:val="20"/>
          <w:szCs w:val="20"/>
        </w:rPr>
        <w:t xml:space="preserve"> main(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proofErr w:type="spellStart"/>
      <w:proofErr w:type="gramStart"/>
      <w:r w:rsidRPr="00EE0716">
        <w:rPr>
          <w:rFonts w:ascii="Courier New" w:eastAsia="Times New Roman" w:hAnsi="Courier New" w:cs="Courier New"/>
          <w:sz w:val="20"/>
          <w:szCs w:val="20"/>
        </w:rPr>
        <w:t>int</w:t>
      </w:r>
      <w:proofErr w:type="spellEnd"/>
      <w:proofErr w:type="gramEnd"/>
      <w:r w:rsidRPr="00EE0716">
        <w:rPr>
          <w:rFonts w:ascii="Courier New" w:eastAsia="Times New Roman" w:hAnsi="Courier New" w:cs="Courier New"/>
          <w:sz w:val="20"/>
          <w:szCs w:val="20"/>
        </w:rPr>
        <w:t xml:space="preserve"> </w:t>
      </w:r>
      <w:proofErr w:type="spellStart"/>
      <w:r w:rsidRPr="00EE0716">
        <w:rPr>
          <w:rFonts w:ascii="Courier New" w:eastAsia="Times New Roman" w:hAnsi="Courier New" w:cs="Courier New"/>
          <w:sz w:val="20"/>
          <w:szCs w:val="20"/>
        </w:rPr>
        <w:t>arr</w:t>
      </w:r>
      <w:proofErr w:type="spellEnd"/>
      <w:r w:rsidRPr="00EE0716">
        <w:rPr>
          <w:rFonts w:ascii="Courier New" w:eastAsia="Times New Roman" w:hAnsi="Courier New" w:cs="Courier New"/>
          <w:sz w:val="20"/>
          <w:szCs w:val="20"/>
        </w:rPr>
        <w:t>[10] = { 1, 2, 3, 9, 11, 13, 17, 25, 57, 90 }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proofErr w:type="spellStart"/>
      <w:proofErr w:type="gramStart"/>
      <w:r w:rsidRPr="00EE0716">
        <w:rPr>
          <w:rFonts w:ascii="Courier New" w:eastAsia="Times New Roman" w:hAnsi="Courier New" w:cs="Courier New"/>
          <w:sz w:val="20"/>
          <w:szCs w:val="20"/>
        </w:rPr>
        <w:t>int</w:t>
      </w:r>
      <w:proofErr w:type="spellEnd"/>
      <w:proofErr w:type="gramEnd"/>
      <w:r w:rsidRPr="00EE0716">
        <w:rPr>
          <w:rFonts w:ascii="Courier New" w:eastAsia="Times New Roman" w:hAnsi="Courier New" w:cs="Courier New"/>
          <w:sz w:val="20"/>
          <w:szCs w:val="20"/>
        </w:rPr>
        <w:t xml:space="preserve"> mid, lower = 0 , upper = 9, num, flag = 1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proofErr w:type="spellStart"/>
      <w:proofErr w:type="gramStart"/>
      <w:r w:rsidRPr="00EE0716">
        <w:rPr>
          <w:rFonts w:ascii="Courier New" w:eastAsia="Times New Roman" w:hAnsi="Courier New" w:cs="Courier New"/>
          <w:sz w:val="20"/>
          <w:szCs w:val="20"/>
        </w:rPr>
        <w:t>clrscr</w:t>
      </w:r>
      <w:proofErr w:type="spellEnd"/>
      <w:r w:rsidRPr="00EE0716">
        <w:rPr>
          <w:rFonts w:ascii="Courier New" w:eastAsia="Times New Roman" w:hAnsi="Courier New" w:cs="Courier New"/>
          <w:sz w:val="20"/>
          <w:szCs w:val="20"/>
        </w:rPr>
        <w:t>(</w:t>
      </w:r>
      <w:proofErr w:type="gramEnd"/>
      <w:r w:rsidRPr="00EE0716">
        <w:rPr>
          <w:rFonts w:ascii="Courier New" w:eastAsia="Times New Roman" w:hAnsi="Courier New" w:cs="Courier New"/>
          <w:sz w:val="20"/>
          <w:szCs w:val="20"/>
        </w:rPr>
        <w:t xml:space="preserve"> )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proofErr w:type="spellStart"/>
      <w:proofErr w:type="gramStart"/>
      <w:r w:rsidRPr="00EE0716">
        <w:rPr>
          <w:rFonts w:ascii="Courier New" w:eastAsia="Times New Roman" w:hAnsi="Courier New" w:cs="Courier New"/>
          <w:sz w:val="20"/>
          <w:szCs w:val="20"/>
        </w:rPr>
        <w:t>printf</w:t>
      </w:r>
      <w:proofErr w:type="spellEnd"/>
      <w:proofErr w:type="gramEnd"/>
      <w:r w:rsidRPr="00EE0716">
        <w:rPr>
          <w:rFonts w:ascii="Courier New" w:eastAsia="Times New Roman" w:hAnsi="Courier New" w:cs="Courier New"/>
          <w:sz w:val="20"/>
          <w:szCs w:val="20"/>
        </w:rPr>
        <w:t xml:space="preserve"> ( "Enter number to search: " )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proofErr w:type="spellStart"/>
      <w:proofErr w:type="gramStart"/>
      <w:r w:rsidRPr="00EE0716">
        <w:rPr>
          <w:rFonts w:ascii="Courier New" w:eastAsia="Times New Roman" w:hAnsi="Courier New" w:cs="Courier New"/>
          <w:sz w:val="20"/>
          <w:szCs w:val="20"/>
        </w:rPr>
        <w:t>scanf</w:t>
      </w:r>
      <w:proofErr w:type="spellEnd"/>
      <w:proofErr w:type="gramEnd"/>
      <w:r w:rsidRPr="00EE0716">
        <w:rPr>
          <w:rFonts w:ascii="Courier New" w:eastAsia="Times New Roman" w:hAnsi="Courier New" w:cs="Courier New"/>
          <w:sz w:val="20"/>
          <w:szCs w:val="20"/>
        </w:rPr>
        <w:t xml:space="preserve"> ( "%d", &amp;num ) ;</w:t>
      </w:r>
    </w:p>
    <w:p w:rsid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proofErr w:type="gramStart"/>
      <w:r w:rsidRPr="00EE0716">
        <w:rPr>
          <w:rFonts w:ascii="Courier New" w:eastAsia="Times New Roman" w:hAnsi="Courier New" w:cs="Courier New"/>
          <w:sz w:val="20"/>
          <w:szCs w:val="20"/>
        </w:rPr>
        <w:t>for</w:t>
      </w:r>
      <w:proofErr w:type="gramEnd"/>
      <w:r w:rsidRPr="00EE0716">
        <w:rPr>
          <w:rFonts w:ascii="Courier New" w:eastAsia="Times New Roman" w:hAnsi="Courier New" w:cs="Courier New"/>
          <w:sz w:val="20"/>
          <w:szCs w:val="20"/>
        </w:rPr>
        <w:t xml:space="preserve"> ( mid = ( lower + upper ) / 2 ; lower &lt;= upper ;mid = ( lower +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0716">
        <w:rPr>
          <w:rFonts w:ascii="Courier New" w:eastAsia="Times New Roman" w:hAnsi="Courier New" w:cs="Courier New"/>
          <w:sz w:val="20"/>
          <w:szCs w:val="20"/>
        </w:rPr>
        <w:lastRenderedPageBreak/>
        <w:t>upper )</w:t>
      </w:r>
      <w:proofErr w:type="gramEnd"/>
      <w:r w:rsidRPr="00EE0716">
        <w:rPr>
          <w:rFonts w:ascii="Courier New" w:eastAsia="Times New Roman" w:hAnsi="Courier New" w:cs="Courier New"/>
          <w:sz w:val="20"/>
          <w:szCs w:val="20"/>
        </w:rPr>
        <w:t xml:space="preserve"> / 2 )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t>{</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proofErr w:type="gramStart"/>
      <w:r w:rsidRPr="00EE0716">
        <w:rPr>
          <w:rFonts w:ascii="Courier New" w:eastAsia="Times New Roman" w:hAnsi="Courier New" w:cs="Courier New"/>
          <w:sz w:val="20"/>
          <w:szCs w:val="20"/>
        </w:rPr>
        <w:t>if</w:t>
      </w:r>
      <w:proofErr w:type="gramEnd"/>
      <w:r w:rsidRPr="00EE0716">
        <w:rPr>
          <w:rFonts w:ascii="Courier New" w:eastAsia="Times New Roman" w:hAnsi="Courier New" w:cs="Courier New"/>
          <w:sz w:val="20"/>
          <w:szCs w:val="20"/>
        </w:rPr>
        <w:t xml:space="preserve"> ( </w:t>
      </w:r>
      <w:proofErr w:type="spellStart"/>
      <w:r w:rsidRPr="00EE0716">
        <w:rPr>
          <w:rFonts w:ascii="Courier New" w:eastAsia="Times New Roman" w:hAnsi="Courier New" w:cs="Courier New"/>
          <w:sz w:val="20"/>
          <w:szCs w:val="20"/>
        </w:rPr>
        <w:t>arr</w:t>
      </w:r>
      <w:proofErr w:type="spellEnd"/>
      <w:r w:rsidRPr="00EE0716">
        <w:rPr>
          <w:rFonts w:ascii="Courier New" w:eastAsia="Times New Roman" w:hAnsi="Courier New" w:cs="Courier New"/>
          <w:sz w:val="20"/>
          <w:szCs w:val="20"/>
        </w:rPr>
        <w:t>[mid] == num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t>{</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proofErr w:type="spellStart"/>
      <w:proofErr w:type="gramStart"/>
      <w:r w:rsidRPr="00EE0716">
        <w:rPr>
          <w:rFonts w:ascii="Courier New" w:eastAsia="Times New Roman" w:hAnsi="Courier New" w:cs="Courier New"/>
          <w:sz w:val="20"/>
          <w:szCs w:val="20"/>
        </w:rPr>
        <w:t>printf</w:t>
      </w:r>
      <w:proofErr w:type="spellEnd"/>
      <w:proofErr w:type="gramEnd"/>
      <w:r w:rsidRPr="00EE0716">
        <w:rPr>
          <w:rFonts w:ascii="Courier New" w:eastAsia="Times New Roman" w:hAnsi="Courier New" w:cs="Courier New"/>
          <w:sz w:val="20"/>
          <w:szCs w:val="20"/>
        </w:rPr>
        <w:t xml:space="preserve"> ( "The number is at position %d in the array.", mid )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proofErr w:type="gramStart"/>
      <w:r w:rsidRPr="00EE0716">
        <w:rPr>
          <w:rFonts w:ascii="Courier New" w:eastAsia="Times New Roman" w:hAnsi="Courier New" w:cs="Courier New"/>
          <w:sz w:val="20"/>
          <w:szCs w:val="20"/>
        </w:rPr>
        <w:t>flag</w:t>
      </w:r>
      <w:proofErr w:type="gramEnd"/>
      <w:r w:rsidRPr="00EE0716">
        <w:rPr>
          <w:rFonts w:ascii="Courier New" w:eastAsia="Times New Roman" w:hAnsi="Courier New" w:cs="Courier New"/>
          <w:sz w:val="20"/>
          <w:szCs w:val="20"/>
        </w:rPr>
        <w:t xml:space="preserve"> = 0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proofErr w:type="gramStart"/>
      <w:r w:rsidRPr="00EE0716">
        <w:rPr>
          <w:rFonts w:ascii="Courier New" w:eastAsia="Times New Roman" w:hAnsi="Courier New" w:cs="Courier New"/>
          <w:sz w:val="20"/>
          <w:szCs w:val="20"/>
        </w:rPr>
        <w:t>break ;</w:t>
      </w:r>
      <w:proofErr w:type="gramEnd"/>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t>}</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proofErr w:type="gramStart"/>
      <w:r w:rsidRPr="00EE0716">
        <w:rPr>
          <w:rFonts w:ascii="Courier New" w:eastAsia="Times New Roman" w:hAnsi="Courier New" w:cs="Courier New"/>
          <w:sz w:val="20"/>
          <w:szCs w:val="20"/>
        </w:rPr>
        <w:t>if</w:t>
      </w:r>
      <w:proofErr w:type="gramEnd"/>
      <w:r w:rsidRPr="00EE0716">
        <w:rPr>
          <w:rFonts w:ascii="Courier New" w:eastAsia="Times New Roman" w:hAnsi="Courier New" w:cs="Courier New"/>
          <w:sz w:val="20"/>
          <w:szCs w:val="20"/>
        </w:rPr>
        <w:t xml:space="preserve"> ( </w:t>
      </w:r>
      <w:proofErr w:type="spellStart"/>
      <w:r w:rsidRPr="00EE0716">
        <w:rPr>
          <w:rFonts w:ascii="Courier New" w:eastAsia="Times New Roman" w:hAnsi="Courier New" w:cs="Courier New"/>
          <w:sz w:val="20"/>
          <w:szCs w:val="20"/>
        </w:rPr>
        <w:t>arr</w:t>
      </w:r>
      <w:proofErr w:type="spellEnd"/>
      <w:r w:rsidRPr="00EE0716">
        <w:rPr>
          <w:rFonts w:ascii="Courier New" w:eastAsia="Times New Roman" w:hAnsi="Courier New" w:cs="Courier New"/>
          <w:sz w:val="20"/>
          <w:szCs w:val="20"/>
        </w:rPr>
        <w:t>[mid] &gt; num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proofErr w:type="gramStart"/>
      <w:r w:rsidRPr="00EE0716">
        <w:rPr>
          <w:rFonts w:ascii="Courier New" w:eastAsia="Times New Roman" w:hAnsi="Courier New" w:cs="Courier New"/>
          <w:sz w:val="20"/>
          <w:szCs w:val="20"/>
        </w:rPr>
        <w:t>upper</w:t>
      </w:r>
      <w:proofErr w:type="gramEnd"/>
      <w:r w:rsidRPr="00EE0716">
        <w:rPr>
          <w:rFonts w:ascii="Courier New" w:eastAsia="Times New Roman" w:hAnsi="Courier New" w:cs="Courier New"/>
          <w:sz w:val="20"/>
          <w:szCs w:val="20"/>
        </w:rPr>
        <w:t xml:space="preserve"> = mid - 1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proofErr w:type="gramStart"/>
      <w:r w:rsidRPr="00EE0716">
        <w:rPr>
          <w:rFonts w:ascii="Courier New" w:eastAsia="Times New Roman" w:hAnsi="Courier New" w:cs="Courier New"/>
          <w:sz w:val="20"/>
          <w:szCs w:val="20"/>
        </w:rPr>
        <w:t>else</w:t>
      </w:r>
      <w:proofErr w:type="gramEnd"/>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proofErr w:type="gramStart"/>
      <w:r w:rsidRPr="00EE0716">
        <w:rPr>
          <w:rFonts w:ascii="Courier New" w:eastAsia="Times New Roman" w:hAnsi="Courier New" w:cs="Courier New"/>
          <w:sz w:val="20"/>
          <w:szCs w:val="20"/>
        </w:rPr>
        <w:t>lower</w:t>
      </w:r>
      <w:proofErr w:type="gramEnd"/>
      <w:r w:rsidRPr="00EE0716">
        <w:rPr>
          <w:rFonts w:ascii="Courier New" w:eastAsia="Times New Roman" w:hAnsi="Courier New" w:cs="Courier New"/>
          <w:sz w:val="20"/>
          <w:szCs w:val="20"/>
        </w:rPr>
        <w:t xml:space="preserve"> = mid + 1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t>}</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proofErr w:type="gramStart"/>
      <w:r w:rsidRPr="00EE0716">
        <w:rPr>
          <w:rFonts w:ascii="Courier New" w:eastAsia="Times New Roman" w:hAnsi="Courier New" w:cs="Courier New"/>
          <w:sz w:val="20"/>
          <w:szCs w:val="20"/>
        </w:rPr>
        <w:t>if</w:t>
      </w:r>
      <w:proofErr w:type="gramEnd"/>
      <w:r w:rsidRPr="00EE0716">
        <w:rPr>
          <w:rFonts w:ascii="Courier New" w:eastAsia="Times New Roman" w:hAnsi="Courier New" w:cs="Courier New"/>
          <w:sz w:val="20"/>
          <w:szCs w:val="20"/>
        </w:rPr>
        <w:t xml:space="preserve"> ( flag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r w:rsidRPr="00EE0716">
        <w:rPr>
          <w:rFonts w:ascii="Courier New" w:eastAsia="Times New Roman" w:hAnsi="Courier New" w:cs="Courier New"/>
          <w:sz w:val="20"/>
          <w:szCs w:val="20"/>
        </w:rPr>
        <w:tab/>
      </w:r>
      <w:proofErr w:type="spellStart"/>
      <w:proofErr w:type="gramStart"/>
      <w:r w:rsidRPr="00EE0716">
        <w:rPr>
          <w:rFonts w:ascii="Courier New" w:eastAsia="Times New Roman" w:hAnsi="Courier New" w:cs="Courier New"/>
          <w:sz w:val="20"/>
          <w:szCs w:val="20"/>
        </w:rPr>
        <w:t>printf</w:t>
      </w:r>
      <w:proofErr w:type="spellEnd"/>
      <w:proofErr w:type="gramEnd"/>
      <w:r w:rsidRPr="00EE0716">
        <w:rPr>
          <w:rFonts w:ascii="Courier New" w:eastAsia="Times New Roman" w:hAnsi="Courier New" w:cs="Courier New"/>
          <w:sz w:val="20"/>
          <w:szCs w:val="20"/>
        </w:rPr>
        <w:t xml:space="preserve"> ( "Element is not present in the array." ) ;</w:t>
      </w:r>
    </w:p>
    <w:p w:rsidR="00EE0716" w:rsidRPr="00EE0716" w:rsidRDefault="00EE0716" w:rsidP="00EE0716">
      <w:pPr>
        <w:pBdr>
          <w:top w:val="inset" w:sz="6" w:space="2" w:color="auto"/>
          <w:left w:val="inset" w:sz="6" w:space="2" w:color="auto"/>
          <w:bottom w:val="inset" w:sz="6" w:space="2" w:color="auto"/>
          <w:right w:val="inset"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0716">
        <w:rPr>
          <w:rFonts w:ascii="Courier New" w:eastAsia="Times New Roman" w:hAnsi="Courier New" w:cs="Courier New"/>
          <w:sz w:val="20"/>
          <w:szCs w:val="20"/>
        </w:rPr>
        <w:tab/>
      </w:r>
      <w:proofErr w:type="spellStart"/>
      <w:proofErr w:type="gramStart"/>
      <w:r w:rsidRPr="00EE0716">
        <w:rPr>
          <w:rFonts w:ascii="Courier New" w:eastAsia="Times New Roman" w:hAnsi="Courier New" w:cs="Courier New"/>
          <w:sz w:val="20"/>
          <w:szCs w:val="20"/>
        </w:rPr>
        <w:t>getch</w:t>
      </w:r>
      <w:proofErr w:type="spellEnd"/>
      <w:r w:rsidRPr="00EE0716">
        <w:rPr>
          <w:rFonts w:ascii="Courier New" w:eastAsia="Times New Roman" w:hAnsi="Courier New" w:cs="Courier New"/>
          <w:sz w:val="20"/>
          <w:szCs w:val="20"/>
        </w:rPr>
        <w:t>(</w:t>
      </w:r>
      <w:proofErr w:type="gramEnd"/>
      <w:r w:rsidRPr="00EE0716">
        <w:rPr>
          <w:rFonts w:ascii="Courier New" w:eastAsia="Times New Roman" w:hAnsi="Courier New" w:cs="Courier New"/>
          <w:sz w:val="20"/>
          <w:szCs w:val="20"/>
        </w:rPr>
        <w:t xml:space="preserve"> ) ;}</w:t>
      </w:r>
    </w:p>
    <w:p w:rsidR="00215DD7" w:rsidRDefault="00215DD7" w:rsidP="00215DD7">
      <w:pPr>
        <w:jc w:val="both"/>
      </w:pPr>
    </w:p>
    <w:p w:rsidR="00215DD7" w:rsidRDefault="00215DD7" w:rsidP="00215DD7">
      <w:pPr>
        <w:jc w:val="both"/>
      </w:pPr>
    </w:p>
    <w:p w:rsidR="00215DD7" w:rsidRDefault="00215DD7" w:rsidP="00215DD7">
      <w:pPr>
        <w:jc w:val="both"/>
      </w:pPr>
    </w:p>
    <w:p w:rsidR="00215DD7" w:rsidRDefault="00215DD7" w:rsidP="00215DD7">
      <w:pPr>
        <w:autoSpaceDE w:val="0"/>
        <w:autoSpaceDN w:val="0"/>
        <w:adjustRightInd w:val="0"/>
      </w:pPr>
      <w:r>
        <w:rPr>
          <w:rFonts w:ascii="Courier New" w:hAnsi="Courier New" w:cs="Courier New"/>
          <w:color w:val="7F0055"/>
          <w:sz w:val="28"/>
          <w:szCs w:val="28"/>
        </w:rPr>
        <w:t>#include</w:t>
      </w:r>
      <w:r>
        <w:rPr>
          <w:rFonts w:ascii="Courier New" w:hAnsi="Courier New" w:cs="Courier New"/>
          <w:color w:val="2A00FF"/>
          <w:sz w:val="28"/>
          <w:szCs w:val="28"/>
        </w:rPr>
        <w:t>&lt;</w:t>
      </w:r>
      <w:proofErr w:type="spellStart"/>
      <w:r>
        <w:rPr>
          <w:rFonts w:ascii="Courier New" w:hAnsi="Courier New" w:cs="Courier New"/>
          <w:color w:val="2A00FF"/>
          <w:sz w:val="28"/>
          <w:szCs w:val="28"/>
        </w:rPr>
        <w:t>stdio.h</w:t>
      </w:r>
      <w:proofErr w:type="spellEnd"/>
      <w:r>
        <w:rPr>
          <w:rFonts w:ascii="Courier New" w:hAnsi="Courier New" w:cs="Courier New"/>
          <w:color w:val="2A00FF"/>
          <w:sz w:val="28"/>
          <w:szCs w:val="28"/>
        </w:rPr>
        <w:t>&gt;</w:t>
      </w:r>
    </w:p>
    <w:p w:rsidR="00215DD7" w:rsidRDefault="00215DD7" w:rsidP="00215DD7">
      <w:pPr>
        <w:autoSpaceDE w:val="0"/>
        <w:autoSpaceDN w:val="0"/>
        <w:adjustRightInd w:val="0"/>
      </w:pPr>
      <w:proofErr w:type="spellStart"/>
      <w:proofErr w:type="gramStart"/>
      <w:r>
        <w:rPr>
          <w:rFonts w:ascii="Courier New" w:hAnsi="Courier New" w:cs="Courier New"/>
          <w:color w:val="7F0055"/>
          <w:sz w:val="28"/>
          <w:szCs w:val="28"/>
        </w:rPr>
        <w:t>int</w:t>
      </w:r>
      <w:proofErr w:type="spellEnd"/>
      <w:proofErr w:type="gramEnd"/>
      <w:r>
        <w:rPr>
          <w:rFonts w:ascii="Courier New" w:hAnsi="Courier New" w:cs="Courier New"/>
          <w:color w:val="000000"/>
          <w:sz w:val="28"/>
          <w:szCs w:val="28"/>
        </w:rPr>
        <w:t xml:space="preserve"> main(){</w:t>
      </w:r>
    </w:p>
    <w:p w:rsidR="00215DD7" w:rsidRDefault="00215DD7" w:rsidP="00215DD7">
      <w:pPr>
        <w:autoSpaceDE w:val="0"/>
        <w:autoSpaceDN w:val="0"/>
        <w:adjustRightInd w:val="0"/>
      </w:pP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spellStart"/>
      <w:proofErr w:type="gramStart"/>
      <w:r>
        <w:rPr>
          <w:rFonts w:ascii="Courier New" w:hAnsi="Courier New" w:cs="Courier New"/>
          <w:color w:val="7F0055"/>
          <w:sz w:val="28"/>
          <w:szCs w:val="28"/>
        </w:rPr>
        <w:t>int</w:t>
      </w:r>
      <w:proofErr w:type="spellEnd"/>
      <w:proofErr w:type="gramEnd"/>
      <w:r>
        <w:rPr>
          <w:rFonts w:ascii="Courier New" w:hAnsi="Courier New" w:cs="Courier New"/>
          <w:color w:val="000000"/>
          <w:sz w:val="28"/>
          <w:szCs w:val="28"/>
        </w:rPr>
        <w:t xml:space="preserve"> a[10],</w:t>
      </w:r>
      <w:proofErr w:type="spellStart"/>
      <w:r>
        <w:rPr>
          <w:rFonts w:ascii="Courier New" w:hAnsi="Courier New" w:cs="Courier New"/>
          <w:color w:val="000000"/>
          <w:sz w:val="28"/>
          <w:szCs w:val="28"/>
        </w:rPr>
        <w:t>i,n,m,c</w:t>
      </w:r>
      <w:proofErr w:type="spellEnd"/>
      <w:r>
        <w:rPr>
          <w:rFonts w:ascii="Courier New" w:hAnsi="Courier New" w:cs="Courier New"/>
          <w:color w:val="000000"/>
          <w:sz w:val="28"/>
          <w:szCs w:val="28"/>
        </w:rPr>
        <w:t>=0,l,u,mid;</w:t>
      </w:r>
    </w:p>
    <w:p w:rsidR="00215DD7" w:rsidRDefault="00215DD7" w:rsidP="00215DD7">
      <w:pPr>
        <w:autoSpaceDE w:val="0"/>
        <w:autoSpaceDN w:val="0"/>
        <w:adjustRightInd w:val="0"/>
      </w:pP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"Enter the size of an array: "</w:t>
      </w:r>
      <w:r>
        <w:rPr>
          <w:rFonts w:ascii="Courier New" w:hAnsi="Courier New" w:cs="Courier New"/>
          <w:color w:val="000000"/>
          <w:sz w:val="28"/>
          <w:szCs w:val="28"/>
        </w:rPr>
        <w:t>);</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d"</w:t>
      </w:r>
      <w:r>
        <w:rPr>
          <w:rFonts w:ascii="Courier New" w:hAnsi="Courier New" w:cs="Courier New"/>
          <w:color w:val="000000"/>
          <w:sz w:val="28"/>
          <w:szCs w:val="28"/>
        </w:rPr>
        <w:t>,&amp;n</w:t>
      </w:r>
      <w:proofErr w:type="spellEnd"/>
      <w:r>
        <w:rPr>
          <w:rFonts w:ascii="Courier New" w:hAnsi="Courier New" w:cs="Courier New"/>
          <w:color w:val="000000"/>
          <w:sz w:val="28"/>
          <w:szCs w:val="28"/>
        </w:rPr>
        <w:t>);</w:t>
      </w:r>
    </w:p>
    <w:p w:rsidR="00215DD7" w:rsidRDefault="00215DD7" w:rsidP="00215DD7">
      <w:pPr>
        <w:autoSpaceDE w:val="0"/>
        <w:autoSpaceDN w:val="0"/>
        <w:adjustRightInd w:val="0"/>
      </w:pP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"Enter the elements in ascending order: "</w:t>
      </w:r>
      <w:r>
        <w:rPr>
          <w:rFonts w:ascii="Courier New" w:hAnsi="Courier New" w:cs="Courier New"/>
          <w:color w:val="000000"/>
          <w:sz w:val="28"/>
          <w:szCs w:val="28"/>
        </w:rPr>
        <w:t>);</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7F0055"/>
          <w:sz w:val="28"/>
          <w:szCs w:val="28"/>
        </w:rPr>
        <w:t>for</w:t>
      </w:r>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w:t>
      </w:r>
      <w:proofErr w:type="spellEnd"/>
      <w:r>
        <w:rPr>
          <w:rFonts w:ascii="Courier New" w:hAnsi="Courier New" w:cs="Courier New"/>
          <w:color w:val="000000"/>
          <w:sz w:val="28"/>
          <w:szCs w:val="28"/>
        </w:rPr>
        <w:t>=0;i&lt;</w:t>
      </w:r>
      <w:proofErr w:type="spellStart"/>
      <w:r>
        <w:rPr>
          <w:rFonts w:ascii="Courier New" w:hAnsi="Courier New" w:cs="Courier New"/>
          <w:color w:val="000000"/>
          <w:sz w:val="28"/>
          <w:szCs w:val="28"/>
        </w:rPr>
        <w:t>n;i</w:t>
      </w:r>
      <w:proofErr w:type="spellEnd"/>
      <w:r>
        <w:rPr>
          <w:rFonts w:ascii="Courier New" w:hAnsi="Courier New" w:cs="Courier New"/>
          <w:color w:val="000000"/>
          <w:sz w:val="28"/>
          <w:szCs w:val="28"/>
        </w:rPr>
        <w:t>++){</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d"</w:t>
      </w:r>
      <w:r>
        <w:rPr>
          <w:rFonts w:ascii="Courier New" w:hAnsi="Courier New" w:cs="Courier New"/>
          <w:color w:val="000000"/>
          <w:sz w:val="28"/>
          <w:szCs w:val="28"/>
        </w:rPr>
        <w:t>,&amp;a</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w:t>
      </w:r>
    </w:p>
    <w:p w:rsidR="00215DD7" w:rsidRDefault="00215DD7" w:rsidP="00215DD7">
      <w:pPr>
        <w:autoSpaceDE w:val="0"/>
        <w:autoSpaceDN w:val="0"/>
        <w:adjustRightInd w:val="0"/>
      </w:pPr>
      <w:r>
        <w:rPr>
          <w:rFonts w:ascii="Courier New" w:hAnsi="Courier New" w:cs="Courier New"/>
          <w:color w:val="000000"/>
          <w:sz w:val="28"/>
          <w:szCs w:val="28"/>
        </w:rPr>
        <w:t>    }</w:t>
      </w:r>
    </w:p>
    <w:p w:rsidR="00215DD7" w:rsidRDefault="00215DD7" w:rsidP="00215DD7">
      <w:pPr>
        <w:autoSpaceDE w:val="0"/>
        <w:autoSpaceDN w:val="0"/>
        <w:adjustRightInd w:val="0"/>
      </w:pP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"Enter the number to be search: "</w:t>
      </w:r>
      <w:r>
        <w:rPr>
          <w:rFonts w:ascii="Courier New" w:hAnsi="Courier New" w:cs="Courier New"/>
          <w:color w:val="000000"/>
          <w:sz w:val="28"/>
          <w:szCs w:val="28"/>
        </w:rPr>
        <w:t>);</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d"</w:t>
      </w:r>
      <w:r>
        <w:rPr>
          <w:rFonts w:ascii="Courier New" w:hAnsi="Courier New" w:cs="Courier New"/>
          <w:color w:val="000000"/>
          <w:sz w:val="28"/>
          <w:szCs w:val="28"/>
        </w:rPr>
        <w:t>,&amp;m</w:t>
      </w:r>
      <w:proofErr w:type="spellEnd"/>
      <w:r>
        <w:rPr>
          <w:rFonts w:ascii="Courier New" w:hAnsi="Courier New" w:cs="Courier New"/>
          <w:color w:val="000000"/>
          <w:sz w:val="28"/>
          <w:szCs w:val="28"/>
        </w:rPr>
        <w:t>);</w:t>
      </w:r>
    </w:p>
    <w:p w:rsidR="00215DD7" w:rsidRDefault="00215DD7" w:rsidP="00215DD7">
      <w:pPr>
        <w:autoSpaceDE w:val="0"/>
        <w:autoSpaceDN w:val="0"/>
        <w:adjustRightInd w:val="0"/>
      </w:pPr>
    </w:p>
    <w:p w:rsidR="00215DD7" w:rsidRDefault="00215DD7" w:rsidP="00215DD7">
      <w:pPr>
        <w:autoSpaceDE w:val="0"/>
        <w:autoSpaceDN w:val="0"/>
        <w:adjustRightInd w:val="0"/>
      </w:pPr>
      <w:r>
        <w:rPr>
          <w:rFonts w:ascii="Courier New" w:hAnsi="Courier New" w:cs="Courier New"/>
          <w:color w:val="000000"/>
          <w:sz w:val="28"/>
          <w:szCs w:val="28"/>
        </w:rPr>
        <w:t>    l=0</w:t>
      </w:r>
      <w:proofErr w:type="gramStart"/>
      <w:r>
        <w:rPr>
          <w:rFonts w:ascii="Courier New" w:hAnsi="Courier New" w:cs="Courier New"/>
          <w:color w:val="000000"/>
          <w:sz w:val="28"/>
          <w:szCs w:val="28"/>
        </w:rPr>
        <w:t>,u</w:t>
      </w:r>
      <w:proofErr w:type="gramEnd"/>
      <w:r>
        <w:rPr>
          <w:rFonts w:ascii="Courier New" w:hAnsi="Courier New" w:cs="Courier New"/>
          <w:color w:val="000000"/>
          <w:sz w:val="28"/>
          <w:szCs w:val="28"/>
        </w:rPr>
        <w:t>=n-1;</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7F0055"/>
          <w:sz w:val="28"/>
          <w:szCs w:val="28"/>
        </w:rPr>
        <w:t>while</w:t>
      </w:r>
      <w:r>
        <w:rPr>
          <w:rFonts w:ascii="Courier New" w:hAnsi="Courier New" w:cs="Courier New"/>
          <w:color w:val="000000"/>
          <w:sz w:val="28"/>
          <w:szCs w:val="28"/>
        </w:rPr>
        <w:t>(</w:t>
      </w:r>
      <w:proofErr w:type="gramEnd"/>
      <w:r>
        <w:rPr>
          <w:rFonts w:ascii="Courier New" w:hAnsi="Courier New" w:cs="Courier New"/>
          <w:color w:val="000000"/>
          <w:sz w:val="28"/>
          <w:szCs w:val="28"/>
        </w:rPr>
        <w:t>l&lt;=u){</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mid</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l+u</w:t>
      </w:r>
      <w:proofErr w:type="spellEnd"/>
      <w:r>
        <w:rPr>
          <w:rFonts w:ascii="Courier New" w:hAnsi="Courier New" w:cs="Courier New"/>
          <w:color w:val="000000"/>
          <w:sz w:val="28"/>
          <w:szCs w:val="28"/>
        </w:rPr>
        <w:t>)/2;</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m==a[mid]){</w:t>
      </w:r>
    </w:p>
    <w:p w:rsidR="00215DD7" w:rsidRDefault="00215DD7" w:rsidP="00215DD7">
      <w:pPr>
        <w:autoSpaceDE w:val="0"/>
        <w:autoSpaceDN w:val="0"/>
        <w:adjustRightInd w:val="0"/>
      </w:pPr>
      <w:r>
        <w:rPr>
          <w:rFonts w:ascii="Courier New" w:hAnsi="Courier New" w:cs="Courier New"/>
          <w:color w:val="000000"/>
          <w:sz w:val="28"/>
          <w:szCs w:val="28"/>
        </w:rPr>
        <w:t>             c=1;</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7F0055"/>
          <w:sz w:val="28"/>
          <w:szCs w:val="28"/>
        </w:rPr>
        <w:t>break</w:t>
      </w:r>
      <w:proofErr w:type="gramEnd"/>
      <w:r>
        <w:rPr>
          <w:rFonts w:ascii="Courier New" w:hAnsi="Courier New" w:cs="Courier New"/>
          <w:color w:val="000000"/>
          <w:sz w:val="28"/>
          <w:szCs w:val="28"/>
        </w:rPr>
        <w:t>;</w:t>
      </w:r>
    </w:p>
    <w:p w:rsidR="00215DD7" w:rsidRDefault="00215DD7" w:rsidP="00215DD7">
      <w:pPr>
        <w:autoSpaceDE w:val="0"/>
        <w:autoSpaceDN w:val="0"/>
        <w:adjustRightInd w:val="0"/>
      </w:pPr>
      <w:r>
        <w:rPr>
          <w:rFonts w:ascii="Courier New" w:hAnsi="Courier New" w:cs="Courier New"/>
          <w:color w:val="000000"/>
          <w:sz w:val="28"/>
          <w:szCs w:val="28"/>
        </w:rPr>
        <w:t>         }</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7F0055"/>
          <w:sz w:val="28"/>
          <w:szCs w:val="28"/>
        </w:rPr>
        <w:t>else</w:t>
      </w:r>
      <w:proofErr w:type="gramEnd"/>
      <w:r>
        <w:rPr>
          <w:rFonts w:ascii="Courier New" w:hAnsi="Courier New" w:cs="Courier New"/>
          <w:color w:val="000000"/>
          <w:sz w:val="28"/>
          <w:szCs w:val="28"/>
        </w:rPr>
        <w:t xml:space="preserve"> </w:t>
      </w:r>
      <w:r>
        <w:rPr>
          <w:rFonts w:ascii="Courier New" w:hAnsi="Courier New" w:cs="Courier New"/>
          <w:color w:val="7F0055"/>
          <w:sz w:val="28"/>
          <w:szCs w:val="28"/>
        </w:rPr>
        <w:t>if</w:t>
      </w:r>
      <w:r>
        <w:rPr>
          <w:rFonts w:ascii="Courier New" w:hAnsi="Courier New" w:cs="Courier New"/>
          <w:color w:val="000000"/>
          <w:sz w:val="28"/>
          <w:szCs w:val="28"/>
        </w:rPr>
        <w:t>(m&lt;a[mid]){</w:t>
      </w:r>
    </w:p>
    <w:p w:rsidR="00215DD7" w:rsidRDefault="00215DD7" w:rsidP="00215DD7">
      <w:pPr>
        <w:autoSpaceDE w:val="0"/>
        <w:autoSpaceDN w:val="0"/>
        <w:adjustRightInd w:val="0"/>
      </w:pPr>
      <w:r>
        <w:rPr>
          <w:rFonts w:ascii="Courier New" w:hAnsi="Courier New" w:cs="Courier New"/>
          <w:color w:val="000000"/>
          <w:sz w:val="28"/>
          <w:szCs w:val="28"/>
        </w:rPr>
        <w:t>             u=mid-1;</w:t>
      </w:r>
    </w:p>
    <w:p w:rsidR="00215DD7" w:rsidRDefault="00215DD7" w:rsidP="00215DD7">
      <w:pPr>
        <w:autoSpaceDE w:val="0"/>
        <w:autoSpaceDN w:val="0"/>
        <w:adjustRightInd w:val="0"/>
      </w:pPr>
      <w:r>
        <w:rPr>
          <w:rFonts w:ascii="Courier New" w:hAnsi="Courier New" w:cs="Courier New"/>
          <w:color w:val="000000"/>
          <w:sz w:val="28"/>
          <w:szCs w:val="28"/>
        </w:rPr>
        <w:t>         }</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7F0055"/>
          <w:sz w:val="28"/>
          <w:szCs w:val="28"/>
        </w:rPr>
        <w:t>else</w:t>
      </w:r>
      <w:proofErr w:type="gramEnd"/>
    </w:p>
    <w:p w:rsidR="00215DD7" w:rsidRDefault="00215DD7" w:rsidP="00215DD7">
      <w:pPr>
        <w:autoSpaceDE w:val="0"/>
        <w:autoSpaceDN w:val="0"/>
        <w:adjustRightInd w:val="0"/>
      </w:pPr>
      <w:r>
        <w:rPr>
          <w:rFonts w:ascii="Courier New" w:hAnsi="Courier New" w:cs="Courier New"/>
          <w:color w:val="000000"/>
          <w:sz w:val="28"/>
          <w:szCs w:val="28"/>
        </w:rPr>
        <w:t>             l=mid+1;</w:t>
      </w:r>
    </w:p>
    <w:p w:rsidR="00215DD7" w:rsidRDefault="00215DD7" w:rsidP="00215DD7">
      <w:pPr>
        <w:autoSpaceDE w:val="0"/>
        <w:autoSpaceDN w:val="0"/>
        <w:adjustRightInd w:val="0"/>
      </w:pPr>
      <w:r>
        <w:rPr>
          <w:rFonts w:ascii="Courier New" w:hAnsi="Courier New" w:cs="Courier New"/>
          <w:color w:val="000000"/>
          <w:sz w:val="28"/>
          <w:szCs w:val="28"/>
        </w:rPr>
        <w:t>    }</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c==0)</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"The number is not found."</w:t>
      </w:r>
      <w:r>
        <w:rPr>
          <w:rFonts w:ascii="Courier New" w:hAnsi="Courier New" w:cs="Courier New"/>
          <w:color w:val="000000"/>
          <w:sz w:val="28"/>
          <w:szCs w:val="28"/>
        </w:rPr>
        <w:t>);</w:t>
      </w: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7F0055"/>
          <w:sz w:val="28"/>
          <w:szCs w:val="28"/>
        </w:rPr>
        <w:t>else</w:t>
      </w:r>
      <w:proofErr w:type="gramEnd"/>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"The number is found."</w:t>
      </w:r>
      <w:r>
        <w:rPr>
          <w:rFonts w:ascii="Courier New" w:hAnsi="Courier New" w:cs="Courier New"/>
          <w:color w:val="000000"/>
          <w:sz w:val="28"/>
          <w:szCs w:val="28"/>
        </w:rPr>
        <w:t>);</w:t>
      </w:r>
    </w:p>
    <w:p w:rsidR="00215DD7" w:rsidRDefault="00215DD7" w:rsidP="00215DD7">
      <w:pPr>
        <w:autoSpaceDE w:val="0"/>
        <w:autoSpaceDN w:val="0"/>
        <w:adjustRightInd w:val="0"/>
      </w:pPr>
    </w:p>
    <w:p w:rsidR="00215DD7" w:rsidRDefault="00215DD7" w:rsidP="00215DD7">
      <w:pPr>
        <w:autoSpaceDE w:val="0"/>
        <w:autoSpaceDN w:val="0"/>
        <w:adjustRightInd w:val="0"/>
      </w:pPr>
      <w:r>
        <w:rPr>
          <w:rFonts w:ascii="Courier New" w:hAnsi="Courier New" w:cs="Courier New"/>
          <w:color w:val="000000"/>
          <w:sz w:val="28"/>
          <w:szCs w:val="28"/>
        </w:rPr>
        <w:t xml:space="preserve">    </w:t>
      </w:r>
      <w:proofErr w:type="gramStart"/>
      <w:r>
        <w:rPr>
          <w:rFonts w:ascii="Courier New" w:hAnsi="Courier New" w:cs="Courier New"/>
          <w:color w:val="7F0055"/>
          <w:sz w:val="28"/>
          <w:szCs w:val="28"/>
        </w:rPr>
        <w:t>return</w:t>
      </w:r>
      <w:proofErr w:type="gramEnd"/>
      <w:r>
        <w:rPr>
          <w:rFonts w:ascii="Courier New" w:hAnsi="Courier New" w:cs="Courier New"/>
          <w:color w:val="000000"/>
          <w:sz w:val="28"/>
          <w:szCs w:val="28"/>
        </w:rPr>
        <w:t xml:space="preserve"> 0;</w:t>
      </w:r>
    </w:p>
    <w:p w:rsidR="00215DD7" w:rsidRDefault="00215DD7" w:rsidP="00215DD7">
      <w:pPr>
        <w:autoSpaceDE w:val="0"/>
        <w:autoSpaceDN w:val="0"/>
        <w:adjustRightInd w:val="0"/>
      </w:pPr>
      <w:r>
        <w:rPr>
          <w:rFonts w:ascii="Courier New" w:hAnsi="Courier New" w:cs="Courier New"/>
          <w:color w:val="000000"/>
          <w:sz w:val="28"/>
          <w:szCs w:val="28"/>
        </w:rPr>
        <w:lastRenderedPageBreak/>
        <w:t>}</w:t>
      </w:r>
    </w:p>
    <w:p w:rsidR="00215DD7" w:rsidRDefault="00215DD7" w:rsidP="00215DD7">
      <w:pPr>
        <w:autoSpaceDE w:val="0"/>
        <w:autoSpaceDN w:val="0"/>
        <w:adjustRightInd w:val="0"/>
      </w:pPr>
    </w:p>
    <w:p w:rsidR="00215DD7" w:rsidRDefault="00215DD7" w:rsidP="00215DD7">
      <w:pPr>
        <w:autoSpaceDE w:val="0"/>
        <w:autoSpaceDN w:val="0"/>
        <w:adjustRightInd w:val="0"/>
      </w:pPr>
      <w:r>
        <w:rPr>
          <w:rFonts w:ascii="Courier New" w:hAnsi="Courier New" w:cs="Courier New"/>
          <w:color w:val="000000"/>
          <w:sz w:val="28"/>
          <w:szCs w:val="28"/>
        </w:rPr>
        <w:t>Sample output:</w:t>
      </w:r>
    </w:p>
    <w:p w:rsidR="00215DD7" w:rsidRDefault="00215DD7" w:rsidP="00215DD7">
      <w:pPr>
        <w:autoSpaceDE w:val="0"/>
        <w:autoSpaceDN w:val="0"/>
        <w:adjustRightInd w:val="0"/>
      </w:pPr>
      <w:r>
        <w:rPr>
          <w:rFonts w:ascii="Courier New" w:hAnsi="Courier New" w:cs="Courier New"/>
          <w:sz w:val="28"/>
          <w:szCs w:val="28"/>
        </w:rPr>
        <w:t>Enter the size of an array: 5</w:t>
      </w:r>
    </w:p>
    <w:p w:rsidR="00215DD7" w:rsidRDefault="00215DD7" w:rsidP="00215DD7">
      <w:pPr>
        <w:autoSpaceDE w:val="0"/>
        <w:autoSpaceDN w:val="0"/>
        <w:adjustRightInd w:val="0"/>
      </w:pPr>
      <w:r>
        <w:rPr>
          <w:rFonts w:ascii="Courier New" w:hAnsi="Courier New" w:cs="Courier New"/>
          <w:sz w:val="28"/>
          <w:szCs w:val="28"/>
        </w:rPr>
        <w:t>Enter the elements in ascending order: 4 7 8 11 21</w:t>
      </w:r>
    </w:p>
    <w:p w:rsidR="00215DD7" w:rsidRDefault="00215DD7" w:rsidP="00215DD7">
      <w:pPr>
        <w:autoSpaceDE w:val="0"/>
        <w:autoSpaceDN w:val="0"/>
        <w:adjustRightInd w:val="0"/>
      </w:pPr>
      <w:r>
        <w:rPr>
          <w:rFonts w:ascii="Courier New" w:hAnsi="Courier New" w:cs="Courier New"/>
          <w:sz w:val="28"/>
          <w:szCs w:val="28"/>
        </w:rPr>
        <w:t>Enter the number to be search: 11</w:t>
      </w:r>
    </w:p>
    <w:p w:rsidR="00215DD7" w:rsidRDefault="00215DD7" w:rsidP="00215DD7">
      <w:pPr>
        <w:autoSpaceDE w:val="0"/>
        <w:autoSpaceDN w:val="0"/>
        <w:adjustRightInd w:val="0"/>
      </w:pPr>
      <w:r>
        <w:rPr>
          <w:rFonts w:ascii="Courier New" w:hAnsi="Courier New" w:cs="Courier New"/>
          <w:sz w:val="28"/>
          <w:szCs w:val="28"/>
        </w:rPr>
        <w:t>The number is found.</w:t>
      </w:r>
    </w:p>
    <w:p w:rsidR="00215DD7" w:rsidRPr="00215DD7" w:rsidRDefault="00215DD7" w:rsidP="00215DD7">
      <w:pPr>
        <w:spacing w:after="0" w:line="240" w:lineRule="auto"/>
        <w:jc w:val="both"/>
        <w:rPr>
          <w:rFonts w:ascii="Times New Roman" w:eastAsia="Times New Roman" w:hAnsi="Times New Roman" w:cs="Times New Roman"/>
          <w:sz w:val="24"/>
          <w:szCs w:val="24"/>
        </w:rPr>
      </w:pPr>
      <w:r w:rsidRPr="00215DD7">
        <w:rPr>
          <w:rFonts w:ascii="Courier New" w:eastAsia="Times New Roman" w:hAnsi="Courier New" w:cs="Courier New"/>
          <w:b/>
          <w:bCs/>
          <w:sz w:val="28"/>
          <w:szCs w:val="28"/>
        </w:rPr>
        <w:t>1. Write a simple code for linear search in c programming language</w:t>
      </w:r>
    </w:p>
    <w:p w:rsidR="00215DD7" w:rsidRPr="00215DD7" w:rsidRDefault="00215DD7" w:rsidP="00215DD7">
      <w:pPr>
        <w:spacing w:after="0" w:line="240" w:lineRule="auto"/>
        <w:jc w:val="both"/>
        <w:rPr>
          <w:rFonts w:ascii="Times New Roman" w:eastAsia="Times New Roman" w:hAnsi="Times New Roman" w:cs="Times New Roman"/>
          <w:sz w:val="24"/>
          <w:szCs w:val="24"/>
        </w:rPr>
      </w:pPr>
      <w:r w:rsidRPr="00215DD7">
        <w:rPr>
          <w:rFonts w:ascii="Courier New" w:eastAsia="Times New Roman" w:hAnsi="Courier New" w:cs="Courier New"/>
          <w:b/>
          <w:bCs/>
          <w:sz w:val="28"/>
          <w:szCs w:val="28"/>
        </w:rPr>
        <w:t xml:space="preserve">2. </w:t>
      </w:r>
      <w:proofErr w:type="spellStart"/>
      <w:r w:rsidRPr="00215DD7">
        <w:rPr>
          <w:rFonts w:ascii="Courier New" w:eastAsia="Times New Roman" w:hAnsi="Courier New" w:cs="Courier New"/>
          <w:b/>
          <w:bCs/>
          <w:sz w:val="28"/>
          <w:szCs w:val="28"/>
        </w:rPr>
        <w:t>Wap</w:t>
      </w:r>
      <w:proofErr w:type="spellEnd"/>
      <w:r w:rsidRPr="00215DD7">
        <w:rPr>
          <w:rFonts w:ascii="Courier New" w:eastAsia="Times New Roman" w:hAnsi="Courier New" w:cs="Courier New"/>
          <w:b/>
          <w:bCs/>
          <w:sz w:val="28"/>
          <w:szCs w:val="28"/>
        </w:rPr>
        <w:t xml:space="preserve"> a c program to search an element in an array using linear search</w:t>
      </w:r>
    </w:p>
    <w:p w:rsidR="00215DD7" w:rsidRPr="00215DD7" w:rsidRDefault="00215DD7" w:rsidP="00215DD7">
      <w:pPr>
        <w:spacing w:after="0" w:line="240" w:lineRule="auto"/>
        <w:jc w:val="both"/>
        <w:rPr>
          <w:rFonts w:ascii="Times New Roman" w:eastAsia="Times New Roman" w:hAnsi="Times New Roman" w:cs="Times New Roman"/>
          <w:sz w:val="24"/>
          <w:szCs w:val="24"/>
        </w:rPr>
      </w:pPr>
    </w:p>
    <w:p w:rsidR="00215DD7" w:rsidRPr="00215DD7" w:rsidRDefault="00F3403E" w:rsidP="00215DD7">
      <w:pPr>
        <w:spacing w:after="0" w:line="240" w:lineRule="auto"/>
        <w:jc w:val="both"/>
        <w:rPr>
          <w:rFonts w:ascii="Times New Roman" w:eastAsia="Times New Roman" w:hAnsi="Times New Roman" w:cs="Times New Roman"/>
          <w:sz w:val="24"/>
          <w:szCs w:val="24"/>
        </w:rPr>
      </w:pPr>
      <w:r>
        <w:t>The simplest algorithm to search a dictionary for a given key is to test successively against each element.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7F0055"/>
          <w:sz w:val="28"/>
          <w:szCs w:val="28"/>
        </w:rPr>
        <w:t>#include</w:t>
      </w:r>
      <w:r w:rsidRPr="00215DD7">
        <w:rPr>
          <w:rFonts w:ascii="Courier New" w:eastAsia="Times New Roman" w:hAnsi="Courier New" w:cs="Courier New"/>
          <w:color w:val="2A00FF"/>
          <w:sz w:val="28"/>
          <w:szCs w:val="28"/>
        </w:rPr>
        <w:t>&lt;</w:t>
      </w:r>
      <w:proofErr w:type="spellStart"/>
      <w:r w:rsidRPr="00215DD7">
        <w:rPr>
          <w:rFonts w:ascii="Courier New" w:eastAsia="Times New Roman" w:hAnsi="Courier New" w:cs="Courier New"/>
          <w:color w:val="2A00FF"/>
          <w:sz w:val="28"/>
          <w:szCs w:val="28"/>
        </w:rPr>
        <w:t>stdio.h</w:t>
      </w:r>
      <w:proofErr w:type="spellEnd"/>
      <w:r w:rsidRPr="00215DD7">
        <w:rPr>
          <w:rFonts w:ascii="Courier New" w:eastAsia="Times New Roman" w:hAnsi="Courier New" w:cs="Courier New"/>
          <w:color w:val="2A00FF"/>
          <w:sz w:val="28"/>
          <w:szCs w:val="28"/>
        </w:rPr>
        <w:t>&gt;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215DD7">
        <w:rPr>
          <w:rFonts w:ascii="Courier New" w:eastAsia="Times New Roman" w:hAnsi="Courier New" w:cs="Courier New"/>
          <w:color w:val="7F0055"/>
          <w:sz w:val="28"/>
          <w:szCs w:val="28"/>
        </w:rPr>
        <w:t>int</w:t>
      </w:r>
      <w:proofErr w:type="spellEnd"/>
      <w:proofErr w:type="gramEnd"/>
      <w:r w:rsidRPr="00215DD7">
        <w:rPr>
          <w:rFonts w:ascii="Courier New" w:eastAsia="Times New Roman" w:hAnsi="Courier New" w:cs="Courier New"/>
          <w:color w:val="000000"/>
          <w:sz w:val="28"/>
          <w:szCs w:val="28"/>
        </w:rPr>
        <w:t xml:space="preserve"> main(){</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7F0055"/>
          <w:sz w:val="28"/>
          <w:szCs w:val="28"/>
        </w:rPr>
        <w:t>int</w:t>
      </w:r>
      <w:proofErr w:type="spellEnd"/>
      <w:proofErr w:type="gramEnd"/>
      <w:r w:rsidRPr="00215DD7">
        <w:rPr>
          <w:rFonts w:ascii="Courier New" w:eastAsia="Times New Roman" w:hAnsi="Courier New" w:cs="Courier New"/>
          <w:color w:val="000000"/>
          <w:sz w:val="28"/>
          <w:szCs w:val="28"/>
        </w:rPr>
        <w:t xml:space="preserve"> a[10],</w:t>
      </w:r>
      <w:proofErr w:type="spellStart"/>
      <w:r w:rsidRPr="00215DD7">
        <w:rPr>
          <w:rFonts w:ascii="Courier New" w:eastAsia="Times New Roman" w:hAnsi="Courier New" w:cs="Courier New"/>
          <w:color w:val="000000"/>
          <w:sz w:val="28"/>
          <w:szCs w:val="28"/>
        </w:rPr>
        <w:t>i,n,m,c</w:t>
      </w:r>
      <w:proofErr w:type="spellEnd"/>
      <w:r w:rsidRPr="00215DD7">
        <w:rPr>
          <w:rFonts w:ascii="Courier New" w:eastAsia="Times New Roman" w:hAnsi="Courier New" w:cs="Courier New"/>
          <w:color w:val="000000"/>
          <w:sz w:val="28"/>
          <w:szCs w:val="28"/>
        </w:rPr>
        <w:t>=0;</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"Enter the size of an array: "</w:t>
      </w: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scanf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w:t>
      </w:r>
      <w:proofErr w:type="spellStart"/>
      <w:r w:rsidRPr="00215DD7">
        <w:rPr>
          <w:rFonts w:ascii="Courier New" w:eastAsia="Times New Roman" w:hAnsi="Courier New" w:cs="Courier New"/>
          <w:color w:val="2A00FF"/>
          <w:sz w:val="28"/>
          <w:szCs w:val="28"/>
        </w:rPr>
        <w:t>d"</w:t>
      </w:r>
      <w:r w:rsidRPr="00215DD7">
        <w:rPr>
          <w:rFonts w:ascii="Courier New" w:eastAsia="Times New Roman" w:hAnsi="Courier New" w:cs="Courier New"/>
          <w:color w:val="000000"/>
          <w:sz w:val="28"/>
          <w:szCs w:val="28"/>
        </w:rPr>
        <w:t>,&amp;n</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"Enter the elements of the array: "</w:t>
      </w: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for</w:t>
      </w:r>
      <w:r w:rsidRPr="00215DD7">
        <w:rPr>
          <w:rFonts w:ascii="Courier New" w:eastAsia="Times New Roman" w:hAnsi="Courier New" w:cs="Courier New"/>
          <w:color w:val="000000"/>
          <w:sz w:val="28"/>
          <w:szCs w:val="28"/>
        </w:rPr>
        <w:t>(</w:t>
      </w:r>
      <w:proofErr w:type="spellStart"/>
      <w:proofErr w:type="gramEnd"/>
      <w:r w:rsidRPr="00215DD7">
        <w:rPr>
          <w:rFonts w:ascii="Courier New" w:eastAsia="Times New Roman" w:hAnsi="Courier New" w:cs="Courier New"/>
          <w:color w:val="000000"/>
          <w:sz w:val="28"/>
          <w:szCs w:val="28"/>
        </w:rPr>
        <w:t>i</w:t>
      </w:r>
      <w:proofErr w:type="spellEnd"/>
      <w:r w:rsidRPr="00215DD7">
        <w:rPr>
          <w:rFonts w:ascii="Courier New" w:eastAsia="Times New Roman" w:hAnsi="Courier New" w:cs="Courier New"/>
          <w:color w:val="000000"/>
          <w:sz w:val="28"/>
          <w:szCs w:val="28"/>
        </w:rPr>
        <w:t>=0;i&lt;=n-1;i++){</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scanf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w:t>
      </w:r>
      <w:proofErr w:type="spellStart"/>
      <w:r w:rsidRPr="00215DD7">
        <w:rPr>
          <w:rFonts w:ascii="Courier New" w:eastAsia="Times New Roman" w:hAnsi="Courier New" w:cs="Courier New"/>
          <w:color w:val="2A00FF"/>
          <w:sz w:val="28"/>
          <w:szCs w:val="28"/>
        </w:rPr>
        <w:t>d"</w:t>
      </w:r>
      <w:r w:rsidRPr="00215DD7">
        <w:rPr>
          <w:rFonts w:ascii="Courier New" w:eastAsia="Times New Roman" w:hAnsi="Courier New" w:cs="Courier New"/>
          <w:color w:val="000000"/>
          <w:sz w:val="28"/>
          <w:szCs w:val="28"/>
        </w:rPr>
        <w:t>,&amp;a</w:t>
      </w:r>
      <w:proofErr w:type="spellEnd"/>
      <w:r w:rsidRPr="00215DD7">
        <w:rPr>
          <w:rFonts w:ascii="Courier New" w:eastAsia="Times New Roman" w:hAnsi="Courier New" w:cs="Courier New"/>
          <w:color w:val="000000"/>
          <w:sz w:val="28"/>
          <w:szCs w:val="28"/>
        </w:rPr>
        <w:t>[</w:t>
      </w:r>
      <w:proofErr w:type="spellStart"/>
      <w:r w:rsidRPr="00215DD7">
        <w:rPr>
          <w:rFonts w:ascii="Courier New" w:eastAsia="Times New Roman" w:hAnsi="Courier New" w:cs="Courier New"/>
          <w:color w:val="000000"/>
          <w:sz w:val="28"/>
          <w:szCs w:val="28"/>
        </w:rPr>
        <w:t>i</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"Enter the number to be search: "</w:t>
      </w: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scanf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w:t>
      </w:r>
      <w:proofErr w:type="spellStart"/>
      <w:r w:rsidRPr="00215DD7">
        <w:rPr>
          <w:rFonts w:ascii="Courier New" w:eastAsia="Times New Roman" w:hAnsi="Courier New" w:cs="Courier New"/>
          <w:color w:val="2A00FF"/>
          <w:sz w:val="28"/>
          <w:szCs w:val="28"/>
        </w:rPr>
        <w:t>d"</w:t>
      </w:r>
      <w:r w:rsidRPr="00215DD7">
        <w:rPr>
          <w:rFonts w:ascii="Courier New" w:eastAsia="Times New Roman" w:hAnsi="Courier New" w:cs="Courier New"/>
          <w:color w:val="000000"/>
          <w:sz w:val="28"/>
          <w:szCs w:val="28"/>
        </w:rPr>
        <w:t>,&amp;m</w:t>
      </w:r>
      <w:proofErr w:type="spell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for</w:t>
      </w:r>
      <w:r w:rsidRPr="00215DD7">
        <w:rPr>
          <w:rFonts w:ascii="Courier New" w:eastAsia="Times New Roman" w:hAnsi="Courier New" w:cs="Courier New"/>
          <w:color w:val="000000"/>
          <w:sz w:val="28"/>
          <w:szCs w:val="28"/>
        </w:rPr>
        <w:t>(</w:t>
      </w:r>
      <w:proofErr w:type="spellStart"/>
      <w:proofErr w:type="gramEnd"/>
      <w:r w:rsidRPr="00215DD7">
        <w:rPr>
          <w:rFonts w:ascii="Courier New" w:eastAsia="Times New Roman" w:hAnsi="Courier New" w:cs="Courier New"/>
          <w:color w:val="000000"/>
          <w:sz w:val="28"/>
          <w:szCs w:val="28"/>
        </w:rPr>
        <w:t>i</w:t>
      </w:r>
      <w:proofErr w:type="spellEnd"/>
      <w:r w:rsidRPr="00215DD7">
        <w:rPr>
          <w:rFonts w:ascii="Courier New" w:eastAsia="Times New Roman" w:hAnsi="Courier New" w:cs="Courier New"/>
          <w:color w:val="000000"/>
          <w:sz w:val="28"/>
          <w:szCs w:val="28"/>
        </w:rPr>
        <w:t>=0;i&lt;=n-1;i++){</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if</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a[</w:t>
      </w:r>
      <w:proofErr w:type="spellStart"/>
      <w:r w:rsidRPr="00215DD7">
        <w:rPr>
          <w:rFonts w:ascii="Courier New" w:eastAsia="Times New Roman" w:hAnsi="Courier New" w:cs="Courier New"/>
          <w:color w:val="000000"/>
          <w:sz w:val="28"/>
          <w:szCs w:val="28"/>
        </w:rPr>
        <w:t>i</w:t>
      </w:r>
      <w:proofErr w:type="spellEnd"/>
      <w:r w:rsidRPr="00215DD7">
        <w:rPr>
          <w:rFonts w:ascii="Courier New" w:eastAsia="Times New Roman" w:hAnsi="Courier New" w:cs="Courier New"/>
          <w:color w:val="000000"/>
          <w:sz w:val="28"/>
          <w:szCs w:val="28"/>
        </w:rPr>
        <w:t>]==m){</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c=1;</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break</w:t>
      </w:r>
      <w:proofErr w:type="gramEnd"/>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if</w:t>
      </w:r>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000000"/>
          <w:sz w:val="28"/>
          <w:szCs w:val="28"/>
        </w:rPr>
        <w:t>c==0)</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"The number is not in the list"</w:t>
      </w: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lastRenderedPageBreak/>
        <w:t xml:space="preserve">    </w:t>
      </w:r>
      <w:proofErr w:type="gramStart"/>
      <w:r w:rsidRPr="00215DD7">
        <w:rPr>
          <w:rFonts w:ascii="Courier New" w:eastAsia="Times New Roman" w:hAnsi="Courier New" w:cs="Courier New"/>
          <w:color w:val="7F0055"/>
          <w:sz w:val="28"/>
          <w:szCs w:val="28"/>
        </w:rPr>
        <w:t>else</w:t>
      </w:r>
      <w:proofErr w:type="gramEnd"/>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spellStart"/>
      <w:proofErr w:type="gramStart"/>
      <w:r w:rsidRPr="00215DD7">
        <w:rPr>
          <w:rFonts w:ascii="Courier New" w:eastAsia="Times New Roman" w:hAnsi="Courier New" w:cs="Courier New"/>
          <w:color w:val="000000"/>
          <w:sz w:val="28"/>
          <w:szCs w:val="28"/>
        </w:rPr>
        <w:t>printf</w:t>
      </w:r>
      <w:proofErr w:type="spellEnd"/>
      <w:r w:rsidRPr="00215DD7">
        <w:rPr>
          <w:rFonts w:ascii="Courier New" w:eastAsia="Times New Roman" w:hAnsi="Courier New" w:cs="Courier New"/>
          <w:color w:val="000000"/>
          <w:sz w:val="28"/>
          <w:szCs w:val="28"/>
        </w:rPr>
        <w:t>(</w:t>
      </w:r>
      <w:proofErr w:type="gramEnd"/>
      <w:r w:rsidRPr="00215DD7">
        <w:rPr>
          <w:rFonts w:ascii="Courier New" w:eastAsia="Times New Roman" w:hAnsi="Courier New" w:cs="Courier New"/>
          <w:color w:val="2A00FF"/>
          <w:sz w:val="28"/>
          <w:szCs w:val="28"/>
        </w:rPr>
        <w:t>"The number is found"</w:t>
      </w: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 xml:space="preserve">    </w:t>
      </w:r>
      <w:proofErr w:type="gramStart"/>
      <w:r w:rsidRPr="00215DD7">
        <w:rPr>
          <w:rFonts w:ascii="Courier New" w:eastAsia="Times New Roman" w:hAnsi="Courier New" w:cs="Courier New"/>
          <w:color w:val="7F0055"/>
          <w:sz w:val="28"/>
          <w:szCs w:val="28"/>
        </w:rPr>
        <w:t>return</w:t>
      </w:r>
      <w:proofErr w:type="gramEnd"/>
      <w:r w:rsidRPr="00215DD7">
        <w:rPr>
          <w:rFonts w:ascii="Courier New" w:eastAsia="Times New Roman" w:hAnsi="Courier New" w:cs="Courier New"/>
          <w:color w:val="000000"/>
          <w:sz w:val="28"/>
          <w:szCs w:val="28"/>
        </w:rPr>
        <w:t xml:space="preserve"> 0;</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color w:val="000000"/>
          <w:sz w:val="28"/>
          <w:szCs w:val="28"/>
        </w:rPr>
        <w: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b/>
          <w:bCs/>
          <w:color w:val="000000"/>
          <w:sz w:val="28"/>
          <w:szCs w:val="28"/>
        </w:rPr>
        <w:t>Sample output:</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sz w:val="28"/>
          <w:szCs w:val="28"/>
        </w:rPr>
        <w:t>Enter the size of an array: 5</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sz w:val="28"/>
          <w:szCs w:val="28"/>
        </w:rPr>
        <w:t>Enter the elements of the array: 4 6 8 0 3</w:t>
      </w:r>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r w:rsidRPr="00215DD7">
        <w:rPr>
          <w:rFonts w:ascii="Courier New" w:eastAsia="Times New Roman" w:hAnsi="Courier New" w:cs="Courier New"/>
          <w:sz w:val="28"/>
          <w:szCs w:val="28"/>
        </w:rPr>
        <w:t>Enter the number to be search: 0</w:t>
      </w:r>
    </w:p>
    <w:p w:rsidR="00215DD7" w:rsidRDefault="00215DD7" w:rsidP="00215DD7">
      <w:pPr>
        <w:autoSpaceDE w:val="0"/>
        <w:autoSpaceDN w:val="0"/>
        <w:adjustRightInd w:val="0"/>
        <w:spacing w:after="0" w:line="240" w:lineRule="auto"/>
        <w:rPr>
          <w:rFonts w:ascii="Courier New" w:eastAsia="Times New Roman" w:hAnsi="Courier New" w:cs="Courier New"/>
          <w:sz w:val="28"/>
          <w:szCs w:val="28"/>
        </w:rPr>
      </w:pPr>
      <w:r w:rsidRPr="00215DD7">
        <w:rPr>
          <w:rFonts w:ascii="Courier New" w:eastAsia="Times New Roman" w:hAnsi="Courier New" w:cs="Courier New"/>
          <w:sz w:val="28"/>
          <w:szCs w:val="28"/>
        </w:rPr>
        <w:t>The number is found</w:t>
      </w:r>
    </w:p>
    <w:p w:rsidR="00215DD7" w:rsidRPr="00215DD7" w:rsidRDefault="00215DD7" w:rsidP="00215DD7">
      <w:pPr>
        <w:spacing w:before="100" w:beforeAutospacing="1" w:after="100" w:afterAutospacing="1" w:line="240" w:lineRule="auto"/>
        <w:outlineLvl w:val="1"/>
        <w:rPr>
          <w:rFonts w:ascii="Times New Roman" w:eastAsia="Times New Roman" w:hAnsi="Times New Roman" w:cs="Times New Roman"/>
          <w:b/>
          <w:bCs/>
          <w:sz w:val="36"/>
          <w:szCs w:val="36"/>
        </w:rPr>
      </w:pPr>
      <w:r w:rsidRPr="00215DD7">
        <w:rPr>
          <w:rFonts w:ascii="Times New Roman" w:eastAsia="Times New Roman" w:hAnsi="Times New Roman" w:cs="Times New Roman"/>
          <w:b/>
          <w:bCs/>
          <w:sz w:val="36"/>
          <w:szCs w:val="36"/>
        </w:rPr>
        <w:t xml:space="preserve">Relevant answers: </w:t>
      </w:r>
    </w:p>
    <w:p w:rsidR="00215DD7" w:rsidRPr="00215DD7" w:rsidRDefault="00215DD7" w:rsidP="00215DD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tooltip="Read this answered question" w:history="1">
        <w:r w:rsidRPr="00215DD7">
          <w:rPr>
            <w:rFonts w:ascii="Times New Roman" w:eastAsia="Times New Roman" w:hAnsi="Times New Roman" w:cs="Times New Roman"/>
            <w:color w:val="0000FF"/>
            <w:sz w:val="24"/>
            <w:szCs w:val="24"/>
            <w:u w:val="single"/>
          </w:rPr>
          <w:t xml:space="preserve">Role of </w:t>
        </w:r>
        <w:r w:rsidRPr="00215DD7">
          <w:rPr>
            <w:rFonts w:ascii="Times New Roman" w:eastAsia="Times New Roman" w:hAnsi="Times New Roman" w:cs="Times New Roman"/>
            <w:b/>
            <w:bCs/>
            <w:color w:val="0000FF"/>
            <w:sz w:val="24"/>
            <w:szCs w:val="24"/>
            <w:u w:val="single"/>
          </w:rPr>
          <w:t>data</w:t>
        </w:r>
        <w:r w:rsidRPr="00215DD7">
          <w:rPr>
            <w:rFonts w:ascii="Times New Roman" w:eastAsia="Times New Roman" w:hAnsi="Times New Roman" w:cs="Times New Roman"/>
            <w:color w:val="0000FF"/>
            <w:sz w:val="24"/>
            <w:szCs w:val="24"/>
            <w:u w:val="single"/>
          </w:rPr>
          <w:t xml:space="preserve"> </w:t>
        </w:r>
        <w:r w:rsidRPr="00215DD7">
          <w:rPr>
            <w:rFonts w:ascii="Times New Roman" w:eastAsia="Times New Roman" w:hAnsi="Times New Roman" w:cs="Times New Roman"/>
            <w:b/>
            <w:bCs/>
            <w:color w:val="0000FF"/>
            <w:sz w:val="24"/>
            <w:szCs w:val="24"/>
            <w:u w:val="single"/>
          </w:rPr>
          <w:t>structure</w:t>
        </w:r>
        <w:r w:rsidRPr="00215DD7">
          <w:rPr>
            <w:rFonts w:ascii="Times New Roman" w:eastAsia="Times New Roman" w:hAnsi="Times New Roman" w:cs="Times New Roman"/>
            <w:color w:val="0000FF"/>
            <w:sz w:val="24"/>
            <w:szCs w:val="24"/>
            <w:u w:val="single"/>
          </w:rPr>
          <w:t xml:space="preserve"> to insert an element in the </w:t>
        </w:r>
        <w:r w:rsidRPr="00215DD7">
          <w:rPr>
            <w:rFonts w:ascii="Times New Roman" w:eastAsia="Times New Roman" w:hAnsi="Times New Roman" w:cs="Times New Roman"/>
            <w:b/>
            <w:bCs/>
            <w:color w:val="0000FF"/>
            <w:sz w:val="24"/>
            <w:szCs w:val="24"/>
            <w:u w:val="single"/>
          </w:rPr>
          <w:t>data</w:t>
        </w:r>
        <w:r w:rsidRPr="00215DD7">
          <w:rPr>
            <w:rFonts w:ascii="Times New Roman" w:eastAsia="Times New Roman" w:hAnsi="Times New Roman" w:cs="Times New Roman"/>
            <w:color w:val="0000FF"/>
            <w:sz w:val="24"/>
            <w:szCs w:val="24"/>
            <w:u w:val="single"/>
          </w:rPr>
          <w:t xml:space="preserve"> </w:t>
        </w:r>
        <w:r w:rsidRPr="00215DD7">
          <w:rPr>
            <w:rFonts w:ascii="Times New Roman" w:eastAsia="Times New Roman" w:hAnsi="Times New Roman" w:cs="Times New Roman"/>
            <w:b/>
            <w:bCs/>
            <w:color w:val="0000FF"/>
            <w:sz w:val="24"/>
            <w:szCs w:val="24"/>
            <w:u w:val="single"/>
          </w:rPr>
          <w:t>structure</w:t>
        </w:r>
        <w:r w:rsidRPr="00215DD7">
          <w:rPr>
            <w:rFonts w:ascii="Times New Roman" w:eastAsia="Times New Roman" w:hAnsi="Times New Roman" w:cs="Times New Roman"/>
            <w:color w:val="0000FF"/>
            <w:sz w:val="24"/>
            <w:szCs w:val="24"/>
            <w:u w:val="single"/>
          </w:rPr>
          <w:t xml:space="preserve">? </w:t>
        </w:r>
      </w:hyperlink>
    </w:p>
    <w:p w:rsidR="00215DD7" w:rsidRPr="00215DD7" w:rsidRDefault="00215DD7" w:rsidP="00215DD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15DD7">
        <w:rPr>
          <w:rFonts w:ascii="Times New Roman" w:eastAsia="Times New Roman" w:hAnsi="Times New Roman" w:cs="Times New Roman"/>
          <w:sz w:val="24"/>
          <w:szCs w:val="24"/>
        </w:rPr>
        <w:t>using</w:t>
      </w:r>
      <w:proofErr w:type="gramEnd"/>
      <w:r w:rsidRPr="00215DD7">
        <w:rPr>
          <w:rFonts w:ascii="Times New Roman" w:eastAsia="Times New Roman" w:hAnsi="Times New Roman" w:cs="Times New Roman"/>
          <w:sz w:val="24"/>
          <w:szCs w:val="24"/>
        </w:rPr>
        <w:t xml:space="preserve"> data structure an element can insert at any position easily. </w:t>
      </w:r>
      <w:proofErr w:type="spellStart"/>
      <w:proofErr w:type="gramStart"/>
      <w:r w:rsidRPr="00215DD7">
        <w:rPr>
          <w:rFonts w:ascii="Times New Roman" w:eastAsia="Times New Roman" w:hAnsi="Times New Roman" w:cs="Times New Roman"/>
          <w:sz w:val="24"/>
          <w:szCs w:val="24"/>
        </w:rPr>
        <w:t>with</w:t>
      </w:r>
      <w:proofErr w:type="gramEnd"/>
      <w:r w:rsidRPr="00215DD7">
        <w:rPr>
          <w:rFonts w:ascii="Times New Roman" w:eastAsia="Times New Roman" w:hAnsi="Times New Roman" w:cs="Times New Roman"/>
          <w:sz w:val="24"/>
          <w:szCs w:val="24"/>
        </w:rPr>
        <w:t xml:space="preserve"> out</w:t>
      </w:r>
      <w:proofErr w:type="spellEnd"/>
      <w:r w:rsidRPr="00215DD7">
        <w:rPr>
          <w:rFonts w:ascii="Times New Roman" w:eastAsia="Times New Roman" w:hAnsi="Times New Roman" w:cs="Times New Roman"/>
          <w:sz w:val="24"/>
          <w:szCs w:val="24"/>
        </w:rPr>
        <w:t xml:space="preserve"> traversing through the entire list. </w:t>
      </w:r>
    </w:p>
    <w:p w:rsidR="00215DD7" w:rsidRPr="00215DD7" w:rsidRDefault="00215DD7" w:rsidP="00215DD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ooltip="Read this answered question" w:history="1">
        <w:r w:rsidRPr="00215DD7">
          <w:rPr>
            <w:rFonts w:ascii="Times New Roman" w:eastAsia="Times New Roman" w:hAnsi="Times New Roman" w:cs="Times New Roman"/>
            <w:color w:val="0000FF"/>
            <w:sz w:val="24"/>
            <w:szCs w:val="24"/>
            <w:u w:val="single"/>
          </w:rPr>
          <w:t xml:space="preserve">What are </w:t>
        </w:r>
        <w:r w:rsidRPr="00215DD7">
          <w:rPr>
            <w:rFonts w:ascii="Times New Roman" w:eastAsia="Times New Roman" w:hAnsi="Times New Roman" w:cs="Times New Roman"/>
            <w:b/>
            <w:bCs/>
            <w:color w:val="0000FF"/>
            <w:sz w:val="24"/>
            <w:szCs w:val="24"/>
            <w:u w:val="single"/>
          </w:rPr>
          <w:t>data</w:t>
        </w:r>
        <w:r w:rsidRPr="00215DD7">
          <w:rPr>
            <w:rFonts w:ascii="Times New Roman" w:eastAsia="Times New Roman" w:hAnsi="Times New Roman" w:cs="Times New Roman"/>
            <w:color w:val="0000FF"/>
            <w:sz w:val="24"/>
            <w:szCs w:val="24"/>
            <w:u w:val="single"/>
          </w:rPr>
          <w:t xml:space="preserve"> </w:t>
        </w:r>
        <w:r w:rsidRPr="00215DD7">
          <w:rPr>
            <w:rFonts w:ascii="Times New Roman" w:eastAsia="Times New Roman" w:hAnsi="Times New Roman" w:cs="Times New Roman"/>
            <w:b/>
            <w:bCs/>
            <w:color w:val="0000FF"/>
            <w:sz w:val="24"/>
            <w:szCs w:val="24"/>
            <w:u w:val="single"/>
          </w:rPr>
          <w:t>structures</w:t>
        </w:r>
        <w:r w:rsidRPr="00215DD7">
          <w:rPr>
            <w:rFonts w:ascii="Times New Roman" w:eastAsia="Times New Roman" w:hAnsi="Times New Roman" w:cs="Times New Roman"/>
            <w:color w:val="0000FF"/>
            <w:sz w:val="24"/>
            <w:szCs w:val="24"/>
            <w:u w:val="single"/>
          </w:rPr>
          <w:t xml:space="preserve">? </w:t>
        </w:r>
      </w:hyperlink>
    </w:p>
    <w:p w:rsidR="00215DD7" w:rsidRPr="00215DD7" w:rsidRDefault="00215DD7" w:rsidP="00215DD7">
      <w:pPr>
        <w:spacing w:before="100" w:beforeAutospacing="1" w:after="100" w:afterAutospacing="1" w:line="240" w:lineRule="auto"/>
        <w:ind w:left="720"/>
        <w:rPr>
          <w:rFonts w:ascii="Times New Roman" w:eastAsia="Times New Roman" w:hAnsi="Times New Roman" w:cs="Times New Roman"/>
          <w:sz w:val="24"/>
          <w:szCs w:val="24"/>
        </w:rPr>
      </w:pPr>
      <w:r w:rsidRPr="00215DD7">
        <w:rPr>
          <w:rFonts w:ascii="Times New Roman" w:eastAsia="Times New Roman" w:hAnsi="Times New Roman" w:cs="Times New Roman"/>
          <w:sz w:val="24"/>
          <w:szCs w:val="24"/>
        </w:rPr>
        <w:t xml:space="preserve">DATA STRUCTURES AS ITS NAME IMPLIES DATA MEANS "VALUE' AND STRUCTURE MEANS THE WAY IT IS ORGANISED AND THE WAY IT IS ARRANGED INTO MATHEMATICAL AND LOGICAL WAY. </w:t>
      </w:r>
    </w:p>
    <w:p w:rsidR="00215DD7" w:rsidRPr="00215DD7" w:rsidRDefault="00215DD7" w:rsidP="00215DD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ooltip="Read this answered question" w:history="1">
        <w:r w:rsidRPr="00215DD7">
          <w:rPr>
            <w:rFonts w:ascii="Times New Roman" w:eastAsia="Times New Roman" w:hAnsi="Times New Roman" w:cs="Times New Roman"/>
            <w:color w:val="0000FF"/>
            <w:sz w:val="24"/>
            <w:szCs w:val="24"/>
            <w:u w:val="single"/>
          </w:rPr>
          <w:t xml:space="preserve">Can a </w:t>
        </w:r>
        <w:r w:rsidRPr="00215DD7">
          <w:rPr>
            <w:rFonts w:ascii="Times New Roman" w:eastAsia="Times New Roman" w:hAnsi="Times New Roman" w:cs="Times New Roman"/>
            <w:b/>
            <w:bCs/>
            <w:color w:val="0000FF"/>
            <w:sz w:val="24"/>
            <w:szCs w:val="24"/>
            <w:u w:val="single"/>
          </w:rPr>
          <w:t>data</w:t>
        </w:r>
        <w:r w:rsidRPr="00215DD7">
          <w:rPr>
            <w:rFonts w:ascii="Times New Roman" w:eastAsia="Times New Roman" w:hAnsi="Times New Roman" w:cs="Times New Roman"/>
            <w:color w:val="0000FF"/>
            <w:sz w:val="24"/>
            <w:szCs w:val="24"/>
            <w:u w:val="single"/>
          </w:rPr>
          <w:t xml:space="preserve"> type be called a </w:t>
        </w:r>
        <w:r w:rsidRPr="00215DD7">
          <w:rPr>
            <w:rFonts w:ascii="Times New Roman" w:eastAsia="Times New Roman" w:hAnsi="Times New Roman" w:cs="Times New Roman"/>
            <w:b/>
            <w:bCs/>
            <w:color w:val="0000FF"/>
            <w:sz w:val="24"/>
            <w:szCs w:val="24"/>
            <w:u w:val="single"/>
          </w:rPr>
          <w:t>data</w:t>
        </w:r>
        <w:r w:rsidRPr="00215DD7">
          <w:rPr>
            <w:rFonts w:ascii="Times New Roman" w:eastAsia="Times New Roman" w:hAnsi="Times New Roman" w:cs="Times New Roman"/>
            <w:color w:val="0000FF"/>
            <w:sz w:val="24"/>
            <w:szCs w:val="24"/>
            <w:u w:val="single"/>
          </w:rPr>
          <w:t xml:space="preserve"> </w:t>
        </w:r>
        <w:r w:rsidRPr="00215DD7">
          <w:rPr>
            <w:rFonts w:ascii="Times New Roman" w:eastAsia="Times New Roman" w:hAnsi="Times New Roman" w:cs="Times New Roman"/>
            <w:b/>
            <w:bCs/>
            <w:color w:val="0000FF"/>
            <w:sz w:val="24"/>
            <w:szCs w:val="24"/>
            <w:u w:val="single"/>
          </w:rPr>
          <w:t>structure</w:t>
        </w:r>
        <w:r w:rsidRPr="00215DD7">
          <w:rPr>
            <w:rFonts w:ascii="Times New Roman" w:eastAsia="Times New Roman" w:hAnsi="Times New Roman" w:cs="Times New Roman"/>
            <w:color w:val="0000FF"/>
            <w:sz w:val="24"/>
            <w:szCs w:val="24"/>
            <w:u w:val="single"/>
          </w:rPr>
          <w:t xml:space="preserve">? </w:t>
        </w:r>
      </w:hyperlink>
    </w:p>
    <w:p w:rsidR="00215DD7" w:rsidRPr="00215DD7" w:rsidRDefault="00215DD7" w:rsidP="00215DD7">
      <w:pPr>
        <w:spacing w:before="100" w:beforeAutospacing="1" w:after="100" w:afterAutospacing="1" w:line="240" w:lineRule="auto"/>
        <w:ind w:left="720"/>
        <w:rPr>
          <w:rFonts w:ascii="Times New Roman" w:eastAsia="Times New Roman" w:hAnsi="Times New Roman" w:cs="Times New Roman"/>
          <w:sz w:val="24"/>
          <w:szCs w:val="24"/>
        </w:rPr>
      </w:pPr>
      <w:r w:rsidRPr="00215DD7">
        <w:rPr>
          <w:rFonts w:ascii="Times New Roman" w:eastAsia="Times New Roman" w:hAnsi="Times New Roman" w:cs="Times New Roman"/>
          <w:sz w:val="24"/>
          <w:szCs w:val="24"/>
        </w:rPr>
        <w:t xml:space="preserve">Yes, they can be used interchangeably, but they usually mean separate things. A type of data is something like an integer, or string. While a data structure usually refers to a linked list or tree of... </w:t>
      </w:r>
    </w:p>
    <w:p w:rsidR="00215DD7" w:rsidRPr="00215DD7" w:rsidRDefault="00215DD7" w:rsidP="00215DD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ooltip="Read this answered question" w:history="1">
        <w:r w:rsidRPr="00215DD7">
          <w:rPr>
            <w:rFonts w:ascii="Times New Roman" w:eastAsia="Times New Roman" w:hAnsi="Times New Roman" w:cs="Times New Roman"/>
            <w:color w:val="0000FF"/>
            <w:sz w:val="24"/>
            <w:szCs w:val="24"/>
            <w:u w:val="single"/>
          </w:rPr>
          <w:t xml:space="preserve">What is Elementary </w:t>
        </w:r>
        <w:r w:rsidRPr="00215DD7">
          <w:rPr>
            <w:rFonts w:ascii="Times New Roman" w:eastAsia="Times New Roman" w:hAnsi="Times New Roman" w:cs="Times New Roman"/>
            <w:b/>
            <w:bCs/>
            <w:color w:val="0000FF"/>
            <w:sz w:val="24"/>
            <w:szCs w:val="24"/>
            <w:u w:val="single"/>
          </w:rPr>
          <w:t>Data</w:t>
        </w:r>
        <w:r w:rsidRPr="00215DD7">
          <w:rPr>
            <w:rFonts w:ascii="Times New Roman" w:eastAsia="Times New Roman" w:hAnsi="Times New Roman" w:cs="Times New Roman"/>
            <w:color w:val="0000FF"/>
            <w:sz w:val="24"/>
            <w:szCs w:val="24"/>
            <w:u w:val="single"/>
          </w:rPr>
          <w:t xml:space="preserve"> Organization in </w:t>
        </w:r>
        <w:r w:rsidRPr="00215DD7">
          <w:rPr>
            <w:rFonts w:ascii="Times New Roman" w:eastAsia="Times New Roman" w:hAnsi="Times New Roman" w:cs="Times New Roman"/>
            <w:b/>
            <w:bCs/>
            <w:color w:val="0000FF"/>
            <w:sz w:val="24"/>
            <w:szCs w:val="24"/>
            <w:u w:val="single"/>
          </w:rPr>
          <w:t>Data</w:t>
        </w:r>
        <w:r w:rsidRPr="00215DD7">
          <w:rPr>
            <w:rFonts w:ascii="Times New Roman" w:eastAsia="Times New Roman" w:hAnsi="Times New Roman" w:cs="Times New Roman"/>
            <w:color w:val="0000FF"/>
            <w:sz w:val="24"/>
            <w:szCs w:val="24"/>
            <w:u w:val="single"/>
          </w:rPr>
          <w:t xml:space="preserve"> </w:t>
        </w:r>
        <w:r w:rsidRPr="00215DD7">
          <w:rPr>
            <w:rFonts w:ascii="Times New Roman" w:eastAsia="Times New Roman" w:hAnsi="Times New Roman" w:cs="Times New Roman"/>
            <w:b/>
            <w:bCs/>
            <w:color w:val="0000FF"/>
            <w:sz w:val="24"/>
            <w:szCs w:val="24"/>
            <w:u w:val="single"/>
          </w:rPr>
          <w:t>Structures</w:t>
        </w:r>
        <w:r w:rsidRPr="00215DD7">
          <w:rPr>
            <w:rFonts w:ascii="Times New Roman" w:eastAsia="Times New Roman" w:hAnsi="Times New Roman" w:cs="Times New Roman"/>
            <w:color w:val="0000FF"/>
            <w:sz w:val="24"/>
            <w:szCs w:val="24"/>
            <w:u w:val="single"/>
          </w:rPr>
          <w:t xml:space="preserve">? </w:t>
        </w:r>
      </w:hyperlink>
    </w:p>
    <w:p w:rsidR="00215DD7" w:rsidRPr="00215DD7" w:rsidRDefault="00215DD7" w:rsidP="00215DD7">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215DD7">
        <w:rPr>
          <w:rFonts w:ascii="Times New Roman" w:eastAsia="Times New Roman" w:hAnsi="Times New Roman" w:cs="Times New Roman"/>
          <w:sz w:val="24"/>
          <w:szCs w:val="24"/>
        </w:rPr>
        <w:t>elementry</w:t>
      </w:r>
      <w:proofErr w:type="spellEnd"/>
      <w:proofErr w:type="gramEnd"/>
      <w:r w:rsidRPr="00215DD7">
        <w:rPr>
          <w:rFonts w:ascii="Times New Roman" w:eastAsia="Times New Roman" w:hAnsi="Times New Roman" w:cs="Times New Roman"/>
          <w:sz w:val="24"/>
          <w:szCs w:val="24"/>
        </w:rPr>
        <w:t xml:space="preserve"> data </w:t>
      </w:r>
      <w:proofErr w:type="spellStart"/>
      <w:r w:rsidRPr="00215DD7">
        <w:rPr>
          <w:rFonts w:ascii="Times New Roman" w:eastAsia="Times New Roman" w:hAnsi="Times New Roman" w:cs="Times New Roman"/>
          <w:sz w:val="24"/>
          <w:szCs w:val="24"/>
        </w:rPr>
        <w:t>organisation</w:t>
      </w:r>
      <w:proofErr w:type="spellEnd"/>
      <w:r w:rsidRPr="00215DD7">
        <w:rPr>
          <w:rFonts w:ascii="Times New Roman" w:eastAsia="Times New Roman" w:hAnsi="Times New Roman" w:cs="Times New Roman"/>
          <w:sz w:val="24"/>
          <w:szCs w:val="24"/>
        </w:rPr>
        <w:t xml:space="preserve"> is a way to put the position of special element </w:t>
      </w:r>
    </w:p>
    <w:p w:rsidR="00215DD7" w:rsidRPr="00215DD7" w:rsidRDefault="00215DD7" w:rsidP="00215DD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tooltip="Read this answered question" w:history="1">
        <w:r w:rsidRPr="00215DD7">
          <w:rPr>
            <w:rFonts w:ascii="Times New Roman" w:eastAsia="Times New Roman" w:hAnsi="Times New Roman" w:cs="Times New Roman"/>
            <w:color w:val="0000FF"/>
            <w:sz w:val="24"/>
            <w:szCs w:val="24"/>
            <w:u w:val="single"/>
          </w:rPr>
          <w:t xml:space="preserve">Difference between </w:t>
        </w:r>
        <w:r w:rsidRPr="00215DD7">
          <w:rPr>
            <w:rFonts w:ascii="Times New Roman" w:eastAsia="Times New Roman" w:hAnsi="Times New Roman" w:cs="Times New Roman"/>
            <w:b/>
            <w:bCs/>
            <w:color w:val="0000FF"/>
            <w:sz w:val="24"/>
            <w:szCs w:val="24"/>
            <w:u w:val="single"/>
          </w:rPr>
          <w:t>structure</w:t>
        </w:r>
        <w:r w:rsidRPr="00215DD7">
          <w:rPr>
            <w:rFonts w:ascii="Times New Roman" w:eastAsia="Times New Roman" w:hAnsi="Times New Roman" w:cs="Times New Roman"/>
            <w:color w:val="0000FF"/>
            <w:sz w:val="24"/>
            <w:szCs w:val="24"/>
            <w:u w:val="single"/>
          </w:rPr>
          <w:t xml:space="preserve"> and </w:t>
        </w:r>
        <w:r w:rsidRPr="00215DD7">
          <w:rPr>
            <w:rFonts w:ascii="Times New Roman" w:eastAsia="Times New Roman" w:hAnsi="Times New Roman" w:cs="Times New Roman"/>
            <w:b/>
            <w:bCs/>
            <w:color w:val="0000FF"/>
            <w:sz w:val="24"/>
            <w:szCs w:val="24"/>
            <w:u w:val="single"/>
          </w:rPr>
          <w:t>data</w:t>
        </w:r>
        <w:r w:rsidRPr="00215DD7">
          <w:rPr>
            <w:rFonts w:ascii="Times New Roman" w:eastAsia="Times New Roman" w:hAnsi="Times New Roman" w:cs="Times New Roman"/>
            <w:color w:val="0000FF"/>
            <w:sz w:val="24"/>
            <w:szCs w:val="24"/>
            <w:u w:val="single"/>
          </w:rPr>
          <w:t xml:space="preserve"> </w:t>
        </w:r>
        <w:r w:rsidRPr="00215DD7">
          <w:rPr>
            <w:rFonts w:ascii="Times New Roman" w:eastAsia="Times New Roman" w:hAnsi="Times New Roman" w:cs="Times New Roman"/>
            <w:b/>
            <w:bCs/>
            <w:color w:val="0000FF"/>
            <w:sz w:val="24"/>
            <w:szCs w:val="24"/>
            <w:u w:val="single"/>
          </w:rPr>
          <w:t>structure</w:t>
        </w:r>
        <w:r w:rsidRPr="00215DD7">
          <w:rPr>
            <w:rFonts w:ascii="Times New Roman" w:eastAsia="Times New Roman" w:hAnsi="Times New Roman" w:cs="Times New Roman"/>
            <w:color w:val="0000FF"/>
            <w:sz w:val="24"/>
            <w:szCs w:val="24"/>
            <w:u w:val="single"/>
          </w:rPr>
          <w:t xml:space="preserve">? </w:t>
        </w:r>
      </w:hyperlink>
    </w:p>
    <w:p w:rsidR="00215DD7" w:rsidRPr="00215DD7" w:rsidRDefault="00215DD7" w:rsidP="00215DD7">
      <w:pPr>
        <w:spacing w:before="100" w:beforeAutospacing="1" w:after="100" w:afterAutospacing="1" w:line="240" w:lineRule="auto"/>
        <w:ind w:left="720"/>
        <w:rPr>
          <w:rFonts w:ascii="Times New Roman" w:eastAsia="Times New Roman" w:hAnsi="Times New Roman" w:cs="Times New Roman"/>
          <w:sz w:val="24"/>
          <w:szCs w:val="24"/>
        </w:rPr>
      </w:pPr>
      <w:r w:rsidRPr="00215DD7">
        <w:rPr>
          <w:rFonts w:ascii="Times New Roman" w:eastAsia="Times New Roman" w:hAnsi="Times New Roman" w:cs="Times New Roman"/>
          <w:sz w:val="24"/>
          <w:szCs w:val="24"/>
        </w:rPr>
        <w:t xml:space="preserve">Structure is </w:t>
      </w:r>
      <w:proofErr w:type="spellStart"/>
      <w:r w:rsidRPr="00215DD7">
        <w:rPr>
          <w:rFonts w:ascii="Times New Roman" w:eastAsia="Times New Roman" w:hAnsi="Times New Roman" w:cs="Times New Roman"/>
          <w:sz w:val="24"/>
          <w:szCs w:val="24"/>
        </w:rPr>
        <w:t>basicly</w:t>
      </w:r>
      <w:proofErr w:type="spellEnd"/>
      <w:r w:rsidRPr="00215DD7">
        <w:rPr>
          <w:rFonts w:ascii="Times New Roman" w:eastAsia="Times New Roman" w:hAnsi="Times New Roman" w:cs="Times New Roman"/>
          <w:sz w:val="24"/>
          <w:szCs w:val="24"/>
        </w:rPr>
        <w:t xml:space="preserve"> a way of grouping </w:t>
      </w:r>
      <w:proofErr w:type="spellStart"/>
      <w:r w:rsidRPr="00215DD7">
        <w:rPr>
          <w:rFonts w:ascii="Times New Roman" w:eastAsia="Times New Roman" w:hAnsi="Times New Roman" w:cs="Times New Roman"/>
          <w:sz w:val="24"/>
          <w:szCs w:val="24"/>
        </w:rPr>
        <w:t>servarl</w:t>
      </w:r>
      <w:proofErr w:type="spellEnd"/>
      <w:r w:rsidRPr="00215DD7">
        <w:rPr>
          <w:rFonts w:ascii="Times New Roman" w:eastAsia="Times New Roman" w:hAnsi="Times New Roman" w:cs="Times New Roman"/>
          <w:sz w:val="24"/>
          <w:szCs w:val="24"/>
        </w:rPr>
        <w:t xml:space="preserve"> piece of information under a single name while Data structure </w:t>
      </w:r>
      <w:proofErr w:type="spellStart"/>
      <w:r w:rsidRPr="00215DD7">
        <w:rPr>
          <w:rFonts w:ascii="Times New Roman" w:eastAsia="Times New Roman" w:hAnsi="Times New Roman" w:cs="Times New Roman"/>
          <w:sz w:val="24"/>
          <w:szCs w:val="24"/>
        </w:rPr>
        <w:t>menas</w:t>
      </w:r>
      <w:proofErr w:type="spellEnd"/>
      <w:r w:rsidRPr="00215DD7">
        <w:rPr>
          <w:rFonts w:ascii="Times New Roman" w:eastAsia="Times New Roman" w:hAnsi="Times New Roman" w:cs="Times New Roman"/>
          <w:sz w:val="24"/>
          <w:szCs w:val="24"/>
        </w:rPr>
        <w:t xml:space="preserve"> with the </w:t>
      </w:r>
      <w:proofErr w:type="spellStart"/>
      <w:r w:rsidRPr="00215DD7">
        <w:rPr>
          <w:rFonts w:ascii="Times New Roman" w:eastAsia="Times New Roman" w:hAnsi="Times New Roman" w:cs="Times New Roman"/>
          <w:sz w:val="24"/>
          <w:szCs w:val="24"/>
        </w:rPr>
        <w:t>orgnizing</w:t>
      </w:r>
      <w:proofErr w:type="spellEnd"/>
      <w:r w:rsidRPr="00215DD7">
        <w:rPr>
          <w:rFonts w:ascii="Times New Roman" w:eastAsia="Times New Roman" w:hAnsi="Times New Roman" w:cs="Times New Roman"/>
          <w:sz w:val="24"/>
          <w:szCs w:val="24"/>
        </w:rPr>
        <w:t xml:space="preserve"> the data into a way by which it can be processed at any time and... </w:t>
      </w:r>
    </w:p>
    <w:p w:rsidR="00215DD7" w:rsidRPr="00215DD7" w:rsidRDefault="00215DD7" w:rsidP="00215DD7">
      <w:pPr>
        <w:shd w:val="clear" w:color="auto" w:fill="FFFFFF"/>
        <w:spacing w:after="0" w:line="240" w:lineRule="auto"/>
        <w:rPr>
          <w:rFonts w:ascii="Times New Roman" w:eastAsia="Times New Roman" w:hAnsi="Times New Roman" w:cs="Times New Roman"/>
          <w:color w:val="000000"/>
          <w:sz w:val="24"/>
          <w:szCs w:val="24"/>
        </w:rPr>
      </w:pPr>
      <w:r w:rsidRPr="00215DD7">
        <w:rPr>
          <w:rFonts w:ascii="Times New Roman" w:eastAsia="Times New Roman" w:hAnsi="Times New Roman" w:cs="Times New Roman"/>
          <w:color w:val="000000"/>
          <w:sz w:val="24"/>
          <w:szCs w:val="24"/>
        </w:rPr>
        <w:br/>
        <w:t xml:space="preserve">Read more: </w:t>
      </w:r>
      <w:hyperlink r:id="rId13" w:anchor="ixzz1gaTTsMck" w:history="1">
        <w:r w:rsidRPr="00215DD7">
          <w:rPr>
            <w:rFonts w:ascii="Times New Roman" w:eastAsia="Times New Roman" w:hAnsi="Times New Roman" w:cs="Times New Roman"/>
            <w:color w:val="003399"/>
            <w:sz w:val="24"/>
            <w:szCs w:val="24"/>
            <w:u w:val="single"/>
          </w:rPr>
          <w:t>http://wiki.answers.com/Q/What_is_searching_in_data_structure#ixzz1gaTTsMck</w:t>
        </w:r>
      </w:hyperlink>
    </w:p>
    <w:p w:rsidR="00215DD7" w:rsidRPr="00215DD7" w:rsidRDefault="00215DD7" w:rsidP="00215DD7">
      <w:pPr>
        <w:autoSpaceDE w:val="0"/>
        <w:autoSpaceDN w:val="0"/>
        <w:adjustRightInd w:val="0"/>
        <w:spacing w:after="0" w:line="240" w:lineRule="auto"/>
        <w:rPr>
          <w:rFonts w:ascii="Times New Roman" w:eastAsia="Times New Roman" w:hAnsi="Times New Roman" w:cs="Times New Roman"/>
          <w:sz w:val="24"/>
          <w:szCs w:val="24"/>
        </w:rPr>
      </w:pPr>
    </w:p>
    <w:p w:rsidR="00215DD7" w:rsidRPr="0088671A" w:rsidRDefault="00215DD7"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Pr="0088671A" w:rsidRDefault="0088671A" w:rsidP="0088671A">
      <w:pPr>
        <w:autoSpaceDE w:val="0"/>
        <w:autoSpaceDN w:val="0"/>
        <w:adjustRightInd w:val="0"/>
        <w:spacing w:after="0" w:line="240" w:lineRule="auto"/>
        <w:rPr>
          <w:rFonts w:ascii="Times New Roman" w:eastAsia="Times New Roman" w:hAnsi="Times New Roman" w:cs="Times New Roman"/>
          <w:sz w:val="24"/>
          <w:szCs w:val="24"/>
        </w:rPr>
      </w:pPr>
    </w:p>
    <w:p w:rsidR="0088671A" w:rsidRDefault="0088671A" w:rsidP="0088671A">
      <w:pPr>
        <w:autoSpaceDE w:val="0"/>
        <w:autoSpaceDN w:val="0"/>
        <w:adjustRightInd w:val="0"/>
        <w:spacing w:after="0" w:line="240" w:lineRule="auto"/>
      </w:pPr>
    </w:p>
    <w:sectPr w:rsidR="008867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D73BB"/>
    <w:multiLevelType w:val="multilevel"/>
    <w:tmpl w:val="5FE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AF2EC6"/>
    <w:multiLevelType w:val="multilevel"/>
    <w:tmpl w:val="5EC0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8671A"/>
    <w:rsid w:val="00215DD7"/>
    <w:rsid w:val="00733E37"/>
    <w:rsid w:val="0088671A"/>
    <w:rsid w:val="00C95C0B"/>
    <w:rsid w:val="00EE0716"/>
    <w:rsid w:val="00F34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6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67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5D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8671A"/>
    <w:rPr>
      <w:rFonts w:ascii="Courier New" w:eastAsia="Times New Roman" w:hAnsi="Courier New" w:cs="Courier New"/>
      <w:sz w:val="20"/>
      <w:szCs w:val="20"/>
    </w:rPr>
  </w:style>
  <w:style w:type="character" w:customStyle="1" w:styleId="apple-style-span">
    <w:name w:val="apple-style-span"/>
    <w:basedOn w:val="DefaultParagraphFont"/>
    <w:rsid w:val="0088671A"/>
  </w:style>
  <w:style w:type="character" w:customStyle="1" w:styleId="Heading1Char">
    <w:name w:val="Heading 1 Char"/>
    <w:basedOn w:val="DefaultParagraphFont"/>
    <w:link w:val="Heading1"/>
    <w:uiPriority w:val="9"/>
    <w:rsid w:val="008867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671A"/>
    <w:rPr>
      <w:rFonts w:ascii="Times New Roman" w:eastAsia="Times New Roman" w:hAnsi="Times New Roman" w:cs="Times New Roman"/>
      <w:b/>
      <w:bCs/>
      <w:sz w:val="36"/>
      <w:szCs w:val="36"/>
    </w:rPr>
  </w:style>
  <w:style w:type="character" w:customStyle="1" w:styleId="separator">
    <w:name w:val="separator"/>
    <w:basedOn w:val="DefaultParagraphFont"/>
    <w:rsid w:val="0088671A"/>
  </w:style>
  <w:style w:type="character" w:customStyle="1" w:styleId="currentnode">
    <w:name w:val="currentnode"/>
    <w:basedOn w:val="DefaultParagraphFont"/>
    <w:rsid w:val="0088671A"/>
  </w:style>
  <w:style w:type="character" w:styleId="Hyperlink">
    <w:name w:val="Hyperlink"/>
    <w:basedOn w:val="DefaultParagraphFont"/>
    <w:uiPriority w:val="99"/>
    <w:semiHidden/>
    <w:unhideWhenUsed/>
    <w:rsid w:val="0088671A"/>
    <w:rPr>
      <w:color w:val="0000FF"/>
      <w:u w:val="single"/>
    </w:rPr>
  </w:style>
  <w:style w:type="character" w:customStyle="1" w:styleId="ilad">
    <w:name w:val="il_ad"/>
    <w:basedOn w:val="DefaultParagraphFont"/>
    <w:rsid w:val="0088671A"/>
  </w:style>
  <w:style w:type="paragraph" w:styleId="NormalWeb">
    <w:name w:val="Normal (Web)"/>
    <w:basedOn w:val="Normal"/>
    <w:uiPriority w:val="99"/>
    <w:semiHidden/>
    <w:unhideWhenUsed/>
    <w:rsid w:val="00886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15DD7"/>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15DD7"/>
  </w:style>
  <w:style w:type="character" w:styleId="Strong">
    <w:name w:val="Strong"/>
    <w:basedOn w:val="DefaultParagraphFont"/>
    <w:uiPriority w:val="22"/>
    <w:qFormat/>
    <w:rsid w:val="00215DD7"/>
    <w:rPr>
      <w:b/>
      <w:bCs/>
    </w:rPr>
  </w:style>
  <w:style w:type="character" w:customStyle="1" w:styleId="snippet">
    <w:name w:val="snippet"/>
    <w:basedOn w:val="DefaultParagraphFont"/>
    <w:rsid w:val="00215DD7"/>
  </w:style>
  <w:style w:type="paragraph" w:styleId="HTMLPreformatted">
    <w:name w:val="HTML Preformatted"/>
    <w:basedOn w:val="Normal"/>
    <w:link w:val="HTMLPreformattedChar"/>
    <w:uiPriority w:val="99"/>
    <w:semiHidden/>
    <w:unhideWhenUsed/>
    <w:rsid w:val="00EE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7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3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789500">
      <w:bodyDiv w:val="1"/>
      <w:marLeft w:val="0"/>
      <w:marRight w:val="0"/>
      <w:marTop w:val="0"/>
      <w:marBottom w:val="0"/>
      <w:divBdr>
        <w:top w:val="none" w:sz="0" w:space="0" w:color="auto"/>
        <w:left w:val="none" w:sz="0" w:space="0" w:color="auto"/>
        <w:bottom w:val="none" w:sz="0" w:space="0" w:color="auto"/>
        <w:right w:val="none" w:sz="0" w:space="0" w:color="auto"/>
      </w:divBdr>
      <w:divsChild>
        <w:div w:id="584268828">
          <w:marLeft w:val="0"/>
          <w:marRight w:val="0"/>
          <w:marTop w:val="0"/>
          <w:marBottom w:val="0"/>
          <w:divBdr>
            <w:top w:val="none" w:sz="0" w:space="0" w:color="auto"/>
            <w:left w:val="none" w:sz="0" w:space="0" w:color="auto"/>
            <w:bottom w:val="none" w:sz="0" w:space="0" w:color="auto"/>
            <w:right w:val="none" w:sz="0" w:space="0" w:color="auto"/>
          </w:divBdr>
          <w:divsChild>
            <w:div w:id="1980845816">
              <w:marLeft w:val="0"/>
              <w:marRight w:val="0"/>
              <w:marTop w:val="0"/>
              <w:marBottom w:val="0"/>
              <w:divBdr>
                <w:top w:val="none" w:sz="0" w:space="0" w:color="auto"/>
                <w:left w:val="none" w:sz="0" w:space="0" w:color="auto"/>
                <w:bottom w:val="none" w:sz="0" w:space="0" w:color="auto"/>
                <w:right w:val="none" w:sz="0" w:space="0" w:color="auto"/>
              </w:divBdr>
              <w:divsChild>
                <w:div w:id="1132752346">
                  <w:marLeft w:val="0"/>
                  <w:marRight w:val="0"/>
                  <w:marTop w:val="0"/>
                  <w:marBottom w:val="0"/>
                  <w:divBdr>
                    <w:top w:val="none" w:sz="0" w:space="0" w:color="auto"/>
                    <w:left w:val="none" w:sz="0" w:space="0" w:color="auto"/>
                    <w:bottom w:val="none" w:sz="0" w:space="0" w:color="auto"/>
                    <w:right w:val="none" w:sz="0" w:space="0" w:color="auto"/>
                  </w:divBdr>
                </w:div>
                <w:div w:id="1627924623">
                  <w:marLeft w:val="0"/>
                  <w:marRight w:val="0"/>
                  <w:marTop w:val="0"/>
                  <w:marBottom w:val="0"/>
                  <w:divBdr>
                    <w:top w:val="none" w:sz="0" w:space="0" w:color="auto"/>
                    <w:left w:val="none" w:sz="0" w:space="0" w:color="auto"/>
                    <w:bottom w:val="none" w:sz="0" w:space="0" w:color="auto"/>
                    <w:right w:val="none" w:sz="0" w:space="0" w:color="auto"/>
                  </w:divBdr>
                </w:div>
                <w:div w:id="286132271">
                  <w:marLeft w:val="0"/>
                  <w:marRight w:val="0"/>
                  <w:marTop w:val="0"/>
                  <w:marBottom w:val="0"/>
                  <w:divBdr>
                    <w:top w:val="none" w:sz="0" w:space="0" w:color="auto"/>
                    <w:left w:val="none" w:sz="0" w:space="0" w:color="auto"/>
                    <w:bottom w:val="none" w:sz="0" w:space="0" w:color="auto"/>
                    <w:right w:val="none" w:sz="0" w:space="0" w:color="auto"/>
                  </w:divBdr>
                </w:div>
                <w:div w:id="1944995264">
                  <w:marLeft w:val="0"/>
                  <w:marRight w:val="0"/>
                  <w:marTop w:val="0"/>
                  <w:marBottom w:val="0"/>
                  <w:divBdr>
                    <w:top w:val="none" w:sz="0" w:space="0" w:color="auto"/>
                    <w:left w:val="none" w:sz="0" w:space="0" w:color="auto"/>
                    <w:bottom w:val="none" w:sz="0" w:space="0" w:color="auto"/>
                    <w:right w:val="none" w:sz="0" w:space="0" w:color="auto"/>
                  </w:divBdr>
                </w:div>
                <w:div w:id="18688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129">
      <w:bodyDiv w:val="1"/>
      <w:marLeft w:val="0"/>
      <w:marRight w:val="0"/>
      <w:marTop w:val="0"/>
      <w:marBottom w:val="0"/>
      <w:divBdr>
        <w:top w:val="none" w:sz="0" w:space="0" w:color="auto"/>
        <w:left w:val="none" w:sz="0" w:space="0" w:color="auto"/>
        <w:bottom w:val="none" w:sz="0" w:space="0" w:color="auto"/>
        <w:right w:val="none" w:sz="0" w:space="0" w:color="auto"/>
      </w:divBdr>
      <w:divsChild>
        <w:div w:id="1671367864">
          <w:marLeft w:val="0"/>
          <w:marRight w:val="0"/>
          <w:marTop w:val="0"/>
          <w:marBottom w:val="0"/>
          <w:divBdr>
            <w:top w:val="none" w:sz="0" w:space="0" w:color="auto"/>
            <w:left w:val="none" w:sz="0" w:space="0" w:color="auto"/>
            <w:bottom w:val="none" w:sz="0" w:space="0" w:color="auto"/>
            <w:right w:val="none" w:sz="0" w:space="0" w:color="auto"/>
          </w:divBdr>
          <w:divsChild>
            <w:div w:id="1023894888">
              <w:marLeft w:val="0"/>
              <w:marRight w:val="0"/>
              <w:marTop w:val="0"/>
              <w:marBottom w:val="0"/>
              <w:divBdr>
                <w:top w:val="none" w:sz="0" w:space="0" w:color="auto"/>
                <w:left w:val="none" w:sz="0" w:space="0" w:color="auto"/>
                <w:bottom w:val="none" w:sz="0" w:space="0" w:color="auto"/>
                <w:right w:val="none" w:sz="0" w:space="0" w:color="auto"/>
              </w:divBdr>
            </w:div>
            <w:div w:id="1723213173">
              <w:marLeft w:val="0"/>
              <w:marRight w:val="0"/>
              <w:marTop w:val="0"/>
              <w:marBottom w:val="0"/>
              <w:divBdr>
                <w:top w:val="none" w:sz="0" w:space="0" w:color="auto"/>
                <w:left w:val="none" w:sz="0" w:space="0" w:color="auto"/>
                <w:bottom w:val="none" w:sz="0" w:space="0" w:color="auto"/>
                <w:right w:val="none" w:sz="0" w:space="0" w:color="auto"/>
              </w:divBdr>
            </w:div>
            <w:div w:id="121072614">
              <w:marLeft w:val="0"/>
              <w:marRight w:val="0"/>
              <w:marTop w:val="0"/>
              <w:marBottom w:val="0"/>
              <w:divBdr>
                <w:top w:val="none" w:sz="0" w:space="0" w:color="auto"/>
                <w:left w:val="none" w:sz="0" w:space="0" w:color="auto"/>
                <w:bottom w:val="none" w:sz="0" w:space="0" w:color="auto"/>
                <w:right w:val="none" w:sz="0" w:space="0" w:color="auto"/>
              </w:divBdr>
            </w:div>
            <w:div w:id="101456816">
              <w:marLeft w:val="0"/>
              <w:marRight w:val="0"/>
              <w:marTop w:val="0"/>
              <w:marBottom w:val="0"/>
              <w:divBdr>
                <w:top w:val="none" w:sz="0" w:space="0" w:color="auto"/>
                <w:left w:val="none" w:sz="0" w:space="0" w:color="auto"/>
                <w:bottom w:val="none" w:sz="0" w:space="0" w:color="auto"/>
                <w:right w:val="none" w:sz="0" w:space="0" w:color="auto"/>
              </w:divBdr>
            </w:div>
            <w:div w:id="1207334016">
              <w:marLeft w:val="0"/>
              <w:marRight w:val="0"/>
              <w:marTop w:val="0"/>
              <w:marBottom w:val="0"/>
              <w:divBdr>
                <w:top w:val="none" w:sz="0" w:space="0" w:color="auto"/>
                <w:left w:val="none" w:sz="0" w:space="0" w:color="auto"/>
                <w:bottom w:val="none" w:sz="0" w:space="0" w:color="auto"/>
                <w:right w:val="none" w:sz="0" w:space="0" w:color="auto"/>
              </w:divBdr>
            </w:div>
            <w:div w:id="238365460">
              <w:marLeft w:val="0"/>
              <w:marRight w:val="0"/>
              <w:marTop w:val="0"/>
              <w:marBottom w:val="0"/>
              <w:divBdr>
                <w:top w:val="none" w:sz="0" w:space="0" w:color="auto"/>
                <w:left w:val="none" w:sz="0" w:space="0" w:color="auto"/>
                <w:bottom w:val="none" w:sz="0" w:space="0" w:color="auto"/>
                <w:right w:val="none" w:sz="0" w:space="0" w:color="auto"/>
              </w:divBdr>
              <w:divsChild>
                <w:div w:id="1883710201">
                  <w:marLeft w:val="0"/>
                  <w:marRight w:val="0"/>
                  <w:marTop w:val="0"/>
                  <w:marBottom w:val="0"/>
                  <w:divBdr>
                    <w:top w:val="none" w:sz="0" w:space="0" w:color="auto"/>
                    <w:left w:val="none" w:sz="0" w:space="0" w:color="auto"/>
                    <w:bottom w:val="none" w:sz="0" w:space="0" w:color="auto"/>
                    <w:right w:val="none" w:sz="0" w:space="0" w:color="auto"/>
                  </w:divBdr>
                </w:div>
                <w:div w:id="1261572051">
                  <w:marLeft w:val="0"/>
                  <w:marRight w:val="0"/>
                  <w:marTop w:val="0"/>
                  <w:marBottom w:val="0"/>
                  <w:divBdr>
                    <w:top w:val="none" w:sz="0" w:space="0" w:color="auto"/>
                    <w:left w:val="none" w:sz="0" w:space="0" w:color="auto"/>
                    <w:bottom w:val="none" w:sz="0" w:space="0" w:color="auto"/>
                    <w:right w:val="none" w:sz="0" w:space="0" w:color="auto"/>
                  </w:divBdr>
                </w:div>
                <w:div w:id="789709224">
                  <w:marLeft w:val="0"/>
                  <w:marRight w:val="0"/>
                  <w:marTop w:val="0"/>
                  <w:marBottom w:val="0"/>
                  <w:divBdr>
                    <w:top w:val="none" w:sz="0" w:space="0" w:color="auto"/>
                    <w:left w:val="none" w:sz="0" w:space="0" w:color="auto"/>
                    <w:bottom w:val="none" w:sz="0" w:space="0" w:color="auto"/>
                    <w:right w:val="none" w:sz="0" w:space="0" w:color="auto"/>
                  </w:divBdr>
                </w:div>
                <w:div w:id="571964762">
                  <w:marLeft w:val="0"/>
                  <w:marRight w:val="0"/>
                  <w:marTop w:val="0"/>
                  <w:marBottom w:val="0"/>
                  <w:divBdr>
                    <w:top w:val="none" w:sz="0" w:space="0" w:color="auto"/>
                    <w:left w:val="none" w:sz="0" w:space="0" w:color="auto"/>
                    <w:bottom w:val="none" w:sz="0" w:space="0" w:color="auto"/>
                    <w:right w:val="none" w:sz="0" w:space="0" w:color="auto"/>
                  </w:divBdr>
                </w:div>
                <w:div w:id="165635862">
                  <w:marLeft w:val="0"/>
                  <w:marRight w:val="0"/>
                  <w:marTop w:val="0"/>
                  <w:marBottom w:val="0"/>
                  <w:divBdr>
                    <w:top w:val="none" w:sz="0" w:space="0" w:color="auto"/>
                    <w:left w:val="none" w:sz="0" w:space="0" w:color="auto"/>
                    <w:bottom w:val="none" w:sz="0" w:space="0" w:color="auto"/>
                    <w:right w:val="none" w:sz="0" w:space="0" w:color="auto"/>
                  </w:divBdr>
                </w:div>
                <w:div w:id="1369918389">
                  <w:marLeft w:val="0"/>
                  <w:marRight w:val="0"/>
                  <w:marTop w:val="0"/>
                  <w:marBottom w:val="0"/>
                  <w:divBdr>
                    <w:top w:val="none" w:sz="0" w:space="0" w:color="auto"/>
                    <w:left w:val="none" w:sz="0" w:space="0" w:color="auto"/>
                    <w:bottom w:val="none" w:sz="0" w:space="0" w:color="auto"/>
                    <w:right w:val="none" w:sz="0" w:space="0" w:color="auto"/>
                  </w:divBdr>
                </w:div>
                <w:div w:id="117139546">
                  <w:marLeft w:val="0"/>
                  <w:marRight w:val="0"/>
                  <w:marTop w:val="0"/>
                  <w:marBottom w:val="0"/>
                  <w:divBdr>
                    <w:top w:val="none" w:sz="0" w:space="0" w:color="auto"/>
                    <w:left w:val="none" w:sz="0" w:space="0" w:color="auto"/>
                    <w:bottom w:val="none" w:sz="0" w:space="0" w:color="auto"/>
                    <w:right w:val="none" w:sz="0" w:space="0" w:color="auto"/>
                  </w:divBdr>
                </w:div>
                <w:div w:id="1838227133">
                  <w:marLeft w:val="0"/>
                  <w:marRight w:val="0"/>
                  <w:marTop w:val="0"/>
                  <w:marBottom w:val="0"/>
                  <w:divBdr>
                    <w:top w:val="none" w:sz="0" w:space="0" w:color="auto"/>
                    <w:left w:val="none" w:sz="0" w:space="0" w:color="auto"/>
                    <w:bottom w:val="none" w:sz="0" w:space="0" w:color="auto"/>
                    <w:right w:val="none" w:sz="0" w:space="0" w:color="auto"/>
                  </w:divBdr>
                </w:div>
                <w:div w:id="925847219">
                  <w:marLeft w:val="0"/>
                  <w:marRight w:val="0"/>
                  <w:marTop w:val="0"/>
                  <w:marBottom w:val="0"/>
                  <w:divBdr>
                    <w:top w:val="none" w:sz="0" w:space="0" w:color="auto"/>
                    <w:left w:val="none" w:sz="0" w:space="0" w:color="auto"/>
                    <w:bottom w:val="none" w:sz="0" w:space="0" w:color="auto"/>
                    <w:right w:val="none" w:sz="0" w:space="0" w:color="auto"/>
                  </w:divBdr>
                </w:div>
                <w:div w:id="1467892985">
                  <w:marLeft w:val="0"/>
                  <w:marRight w:val="0"/>
                  <w:marTop w:val="0"/>
                  <w:marBottom w:val="0"/>
                  <w:divBdr>
                    <w:top w:val="none" w:sz="0" w:space="0" w:color="auto"/>
                    <w:left w:val="none" w:sz="0" w:space="0" w:color="auto"/>
                    <w:bottom w:val="none" w:sz="0" w:space="0" w:color="auto"/>
                    <w:right w:val="none" w:sz="0" w:space="0" w:color="auto"/>
                  </w:divBdr>
                </w:div>
                <w:div w:id="615406889">
                  <w:marLeft w:val="0"/>
                  <w:marRight w:val="0"/>
                  <w:marTop w:val="0"/>
                  <w:marBottom w:val="0"/>
                  <w:divBdr>
                    <w:top w:val="none" w:sz="0" w:space="0" w:color="auto"/>
                    <w:left w:val="none" w:sz="0" w:space="0" w:color="auto"/>
                    <w:bottom w:val="none" w:sz="0" w:space="0" w:color="auto"/>
                    <w:right w:val="none" w:sz="0" w:space="0" w:color="auto"/>
                  </w:divBdr>
                </w:div>
                <w:div w:id="590814603">
                  <w:marLeft w:val="0"/>
                  <w:marRight w:val="0"/>
                  <w:marTop w:val="0"/>
                  <w:marBottom w:val="0"/>
                  <w:divBdr>
                    <w:top w:val="none" w:sz="0" w:space="0" w:color="auto"/>
                    <w:left w:val="none" w:sz="0" w:space="0" w:color="auto"/>
                    <w:bottom w:val="none" w:sz="0" w:space="0" w:color="auto"/>
                    <w:right w:val="none" w:sz="0" w:space="0" w:color="auto"/>
                  </w:divBdr>
                </w:div>
                <w:div w:id="1981495754">
                  <w:marLeft w:val="0"/>
                  <w:marRight w:val="0"/>
                  <w:marTop w:val="0"/>
                  <w:marBottom w:val="0"/>
                  <w:divBdr>
                    <w:top w:val="none" w:sz="0" w:space="0" w:color="auto"/>
                    <w:left w:val="none" w:sz="0" w:space="0" w:color="auto"/>
                    <w:bottom w:val="none" w:sz="0" w:space="0" w:color="auto"/>
                    <w:right w:val="none" w:sz="0" w:space="0" w:color="auto"/>
                  </w:divBdr>
                </w:div>
                <w:div w:id="345794451">
                  <w:marLeft w:val="0"/>
                  <w:marRight w:val="0"/>
                  <w:marTop w:val="0"/>
                  <w:marBottom w:val="0"/>
                  <w:divBdr>
                    <w:top w:val="none" w:sz="0" w:space="0" w:color="auto"/>
                    <w:left w:val="none" w:sz="0" w:space="0" w:color="auto"/>
                    <w:bottom w:val="none" w:sz="0" w:space="0" w:color="auto"/>
                    <w:right w:val="none" w:sz="0" w:space="0" w:color="auto"/>
                  </w:divBdr>
                </w:div>
                <w:div w:id="550649191">
                  <w:marLeft w:val="0"/>
                  <w:marRight w:val="0"/>
                  <w:marTop w:val="0"/>
                  <w:marBottom w:val="0"/>
                  <w:divBdr>
                    <w:top w:val="none" w:sz="0" w:space="0" w:color="auto"/>
                    <w:left w:val="none" w:sz="0" w:space="0" w:color="auto"/>
                    <w:bottom w:val="none" w:sz="0" w:space="0" w:color="auto"/>
                    <w:right w:val="none" w:sz="0" w:space="0" w:color="auto"/>
                  </w:divBdr>
                </w:div>
                <w:div w:id="815486650">
                  <w:marLeft w:val="0"/>
                  <w:marRight w:val="0"/>
                  <w:marTop w:val="0"/>
                  <w:marBottom w:val="0"/>
                  <w:divBdr>
                    <w:top w:val="none" w:sz="0" w:space="0" w:color="auto"/>
                    <w:left w:val="none" w:sz="0" w:space="0" w:color="auto"/>
                    <w:bottom w:val="none" w:sz="0" w:space="0" w:color="auto"/>
                    <w:right w:val="none" w:sz="0" w:space="0" w:color="auto"/>
                  </w:divBdr>
                </w:div>
                <w:div w:id="940986807">
                  <w:marLeft w:val="0"/>
                  <w:marRight w:val="0"/>
                  <w:marTop w:val="0"/>
                  <w:marBottom w:val="0"/>
                  <w:divBdr>
                    <w:top w:val="none" w:sz="0" w:space="0" w:color="auto"/>
                    <w:left w:val="none" w:sz="0" w:space="0" w:color="auto"/>
                    <w:bottom w:val="none" w:sz="0" w:space="0" w:color="auto"/>
                    <w:right w:val="none" w:sz="0" w:space="0" w:color="auto"/>
                  </w:divBdr>
                </w:div>
                <w:div w:id="1944804569">
                  <w:marLeft w:val="0"/>
                  <w:marRight w:val="0"/>
                  <w:marTop w:val="0"/>
                  <w:marBottom w:val="0"/>
                  <w:divBdr>
                    <w:top w:val="none" w:sz="0" w:space="0" w:color="auto"/>
                    <w:left w:val="none" w:sz="0" w:space="0" w:color="auto"/>
                    <w:bottom w:val="none" w:sz="0" w:space="0" w:color="auto"/>
                    <w:right w:val="none" w:sz="0" w:space="0" w:color="auto"/>
                  </w:divBdr>
                </w:div>
              </w:divsChild>
            </w:div>
            <w:div w:id="1958750210">
              <w:marLeft w:val="0"/>
              <w:marRight w:val="0"/>
              <w:marTop w:val="0"/>
              <w:marBottom w:val="0"/>
              <w:divBdr>
                <w:top w:val="none" w:sz="0" w:space="0" w:color="auto"/>
                <w:left w:val="none" w:sz="0" w:space="0" w:color="auto"/>
                <w:bottom w:val="none" w:sz="0" w:space="0" w:color="auto"/>
                <w:right w:val="none" w:sz="0" w:space="0" w:color="auto"/>
              </w:divBdr>
              <w:divsChild>
                <w:div w:id="680474131">
                  <w:marLeft w:val="0"/>
                  <w:marRight w:val="0"/>
                  <w:marTop w:val="0"/>
                  <w:marBottom w:val="0"/>
                  <w:divBdr>
                    <w:top w:val="none" w:sz="0" w:space="0" w:color="auto"/>
                    <w:left w:val="none" w:sz="0" w:space="0" w:color="auto"/>
                    <w:bottom w:val="none" w:sz="0" w:space="0" w:color="auto"/>
                    <w:right w:val="none" w:sz="0" w:space="0" w:color="auto"/>
                  </w:divBdr>
                  <w:divsChild>
                    <w:div w:id="1123040004">
                      <w:marLeft w:val="0"/>
                      <w:marRight w:val="0"/>
                      <w:marTop w:val="0"/>
                      <w:marBottom w:val="0"/>
                      <w:divBdr>
                        <w:top w:val="none" w:sz="0" w:space="0" w:color="auto"/>
                        <w:left w:val="none" w:sz="0" w:space="0" w:color="auto"/>
                        <w:bottom w:val="none" w:sz="0" w:space="0" w:color="auto"/>
                        <w:right w:val="none" w:sz="0" w:space="0" w:color="auto"/>
                      </w:divBdr>
                    </w:div>
                  </w:divsChild>
                </w:div>
                <w:div w:id="1835952917">
                  <w:marLeft w:val="0"/>
                  <w:marRight w:val="0"/>
                  <w:marTop w:val="0"/>
                  <w:marBottom w:val="0"/>
                  <w:divBdr>
                    <w:top w:val="none" w:sz="0" w:space="0" w:color="auto"/>
                    <w:left w:val="none" w:sz="0" w:space="0" w:color="auto"/>
                    <w:bottom w:val="none" w:sz="0" w:space="0" w:color="auto"/>
                    <w:right w:val="none" w:sz="0" w:space="0" w:color="auto"/>
                  </w:divBdr>
                  <w:divsChild>
                    <w:div w:id="305665298">
                      <w:marLeft w:val="0"/>
                      <w:marRight w:val="0"/>
                      <w:marTop w:val="0"/>
                      <w:marBottom w:val="0"/>
                      <w:divBdr>
                        <w:top w:val="none" w:sz="0" w:space="0" w:color="auto"/>
                        <w:left w:val="none" w:sz="0" w:space="0" w:color="auto"/>
                        <w:bottom w:val="none" w:sz="0" w:space="0" w:color="auto"/>
                        <w:right w:val="none" w:sz="0" w:space="0" w:color="auto"/>
                      </w:divBdr>
                    </w:div>
                  </w:divsChild>
                </w:div>
                <w:div w:id="173688176">
                  <w:marLeft w:val="0"/>
                  <w:marRight w:val="0"/>
                  <w:marTop w:val="0"/>
                  <w:marBottom w:val="0"/>
                  <w:divBdr>
                    <w:top w:val="none" w:sz="0" w:space="0" w:color="auto"/>
                    <w:left w:val="none" w:sz="0" w:space="0" w:color="auto"/>
                    <w:bottom w:val="none" w:sz="0" w:space="0" w:color="auto"/>
                    <w:right w:val="none" w:sz="0" w:space="0" w:color="auto"/>
                  </w:divBdr>
                  <w:divsChild>
                    <w:div w:id="902059975">
                      <w:marLeft w:val="0"/>
                      <w:marRight w:val="0"/>
                      <w:marTop w:val="0"/>
                      <w:marBottom w:val="0"/>
                      <w:divBdr>
                        <w:top w:val="none" w:sz="0" w:space="0" w:color="auto"/>
                        <w:left w:val="none" w:sz="0" w:space="0" w:color="auto"/>
                        <w:bottom w:val="none" w:sz="0" w:space="0" w:color="auto"/>
                        <w:right w:val="none" w:sz="0" w:space="0" w:color="auto"/>
                      </w:divBdr>
                    </w:div>
                  </w:divsChild>
                </w:div>
                <w:div w:id="288047887">
                  <w:marLeft w:val="0"/>
                  <w:marRight w:val="0"/>
                  <w:marTop w:val="0"/>
                  <w:marBottom w:val="0"/>
                  <w:divBdr>
                    <w:top w:val="none" w:sz="0" w:space="0" w:color="auto"/>
                    <w:left w:val="none" w:sz="0" w:space="0" w:color="auto"/>
                    <w:bottom w:val="none" w:sz="0" w:space="0" w:color="auto"/>
                    <w:right w:val="none" w:sz="0" w:space="0" w:color="auto"/>
                  </w:divBdr>
                  <w:divsChild>
                    <w:div w:id="1669092985">
                      <w:marLeft w:val="0"/>
                      <w:marRight w:val="0"/>
                      <w:marTop w:val="0"/>
                      <w:marBottom w:val="0"/>
                      <w:divBdr>
                        <w:top w:val="none" w:sz="0" w:space="0" w:color="auto"/>
                        <w:left w:val="none" w:sz="0" w:space="0" w:color="auto"/>
                        <w:bottom w:val="none" w:sz="0" w:space="0" w:color="auto"/>
                        <w:right w:val="none" w:sz="0" w:space="0" w:color="auto"/>
                      </w:divBdr>
                    </w:div>
                  </w:divsChild>
                </w:div>
                <w:div w:id="1616791239">
                  <w:marLeft w:val="0"/>
                  <w:marRight w:val="0"/>
                  <w:marTop w:val="0"/>
                  <w:marBottom w:val="0"/>
                  <w:divBdr>
                    <w:top w:val="none" w:sz="0" w:space="0" w:color="auto"/>
                    <w:left w:val="none" w:sz="0" w:space="0" w:color="auto"/>
                    <w:bottom w:val="none" w:sz="0" w:space="0" w:color="auto"/>
                    <w:right w:val="none" w:sz="0" w:space="0" w:color="auto"/>
                  </w:divBdr>
                  <w:divsChild>
                    <w:div w:id="665787373">
                      <w:marLeft w:val="0"/>
                      <w:marRight w:val="0"/>
                      <w:marTop w:val="0"/>
                      <w:marBottom w:val="0"/>
                      <w:divBdr>
                        <w:top w:val="none" w:sz="0" w:space="0" w:color="auto"/>
                        <w:left w:val="none" w:sz="0" w:space="0" w:color="auto"/>
                        <w:bottom w:val="none" w:sz="0" w:space="0" w:color="auto"/>
                        <w:right w:val="none" w:sz="0" w:space="0" w:color="auto"/>
                      </w:divBdr>
                    </w:div>
                  </w:divsChild>
                </w:div>
                <w:div w:id="1317805270">
                  <w:marLeft w:val="0"/>
                  <w:marRight w:val="0"/>
                  <w:marTop w:val="0"/>
                  <w:marBottom w:val="0"/>
                  <w:divBdr>
                    <w:top w:val="none" w:sz="0" w:space="0" w:color="auto"/>
                    <w:left w:val="none" w:sz="0" w:space="0" w:color="auto"/>
                    <w:bottom w:val="none" w:sz="0" w:space="0" w:color="auto"/>
                    <w:right w:val="none" w:sz="0" w:space="0" w:color="auto"/>
                  </w:divBdr>
                  <w:divsChild>
                    <w:div w:id="1621764461">
                      <w:marLeft w:val="0"/>
                      <w:marRight w:val="0"/>
                      <w:marTop w:val="0"/>
                      <w:marBottom w:val="0"/>
                      <w:divBdr>
                        <w:top w:val="none" w:sz="0" w:space="0" w:color="auto"/>
                        <w:left w:val="none" w:sz="0" w:space="0" w:color="auto"/>
                        <w:bottom w:val="none" w:sz="0" w:space="0" w:color="auto"/>
                        <w:right w:val="none" w:sz="0" w:space="0" w:color="auto"/>
                      </w:divBdr>
                    </w:div>
                  </w:divsChild>
                </w:div>
                <w:div w:id="618219312">
                  <w:marLeft w:val="720"/>
                  <w:marRight w:val="0"/>
                  <w:marTop w:val="0"/>
                  <w:marBottom w:val="0"/>
                  <w:divBdr>
                    <w:top w:val="none" w:sz="0" w:space="0" w:color="auto"/>
                    <w:left w:val="none" w:sz="0" w:space="0" w:color="auto"/>
                    <w:bottom w:val="none" w:sz="0" w:space="0" w:color="auto"/>
                    <w:right w:val="none" w:sz="0" w:space="0" w:color="auto"/>
                  </w:divBdr>
                  <w:divsChild>
                    <w:div w:id="1101100992">
                      <w:marLeft w:val="0"/>
                      <w:marRight w:val="0"/>
                      <w:marTop w:val="0"/>
                      <w:marBottom w:val="0"/>
                      <w:divBdr>
                        <w:top w:val="none" w:sz="0" w:space="0" w:color="auto"/>
                        <w:left w:val="none" w:sz="0" w:space="0" w:color="auto"/>
                        <w:bottom w:val="none" w:sz="0" w:space="0" w:color="auto"/>
                        <w:right w:val="none" w:sz="0" w:space="0" w:color="auto"/>
                      </w:divBdr>
                    </w:div>
                  </w:divsChild>
                </w:div>
                <w:div w:id="706880936">
                  <w:marLeft w:val="1440"/>
                  <w:marRight w:val="0"/>
                  <w:marTop w:val="0"/>
                  <w:marBottom w:val="0"/>
                  <w:divBdr>
                    <w:top w:val="none" w:sz="0" w:space="0" w:color="auto"/>
                    <w:left w:val="none" w:sz="0" w:space="0" w:color="auto"/>
                    <w:bottom w:val="none" w:sz="0" w:space="0" w:color="auto"/>
                    <w:right w:val="none" w:sz="0" w:space="0" w:color="auto"/>
                  </w:divBdr>
                  <w:divsChild>
                    <w:div w:id="371417973">
                      <w:marLeft w:val="0"/>
                      <w:marRight w:val="0"/>
                      <w:marTop w:val="0"/>
                      <w:marBottom w:val="0"/>
                      <w:divBdr>
                        <w:top w:val="none" w:sz="0" w:space="0" w:color="auto"/>
                        <w:left w:val="none" w:sz="0" w:space="0" w:color="auto"/>
                        <w:bottom w:val="none" w:sz="0" w:space="0" w:color="auto"/>
                        <w:right w:val="none" w:sz="0" w:space="0" w:color="auto"/>
                      </w:divBdr>
                    </w:div>
                  </w:divsChild>
                </w:div>
                <w:div w:id="240413548">
                  <w:marLeft w:val="720"/>
                  <w:marRight w:val="0"/>
                  <w:marTop w:val="0"/>
                  <w:marBottom w:val="0"/>
                  <w:divBdr>
                    <w:top w:val="none" w:sz="0" w:space="0" w:color="auto"/>
                    <w:left w:val="none" w:sz="0" w:space="0" w:color="auto"/>
                    <w:bottom w:val="none" w:sz="0" w:space="0" w:color="auto"/>
                    <w:right w:val="none" w:sz="0" w:space="0" w:color="auto"/>
                  </w:divBdr>
                  <w:divsChild>
                    <w:div w:id="988249407">
                      <w:marLeft w:val="0"/>
                      <w:marRight w:val="0"/>
                      <w:marTop w:val="0"/>
                      <w:marBottom w:val="0"/>
                      <w:divBdr>
                        <w:top w:val="none" w:sz="0" w:space="0" w:color="auto"/>
                        <w:left w:val="none" w:sz="0" w:space="0" w:color="auto"/>
                        <w:bottom w:val="none" w:sz="0" w:space="0" w:color="auto"/>
                        <w:right w:val="none" w:sz="0" w:space="0" w:color="auto"/>
                      </w:divBdr>
                    </w:div>
                  </w:divsChild>
                </w:div>
                <w:div w:id="329601923">
                  <w:marLeft w:val="1440"/>
                  <w:marRight w:val="0"/>
                  <w:marTop w:val="0"/>
                  <w:marBottom w:val="0"/>
                  <w:divBdr>
                    <w:top w:val="none" w:sz="0" w:space="0" w:color="auto"/>
                    <w:left w:val="none" w:sz="0" w:space="0" w:color="auto"/>
                    <w:bottom w:val="none" w:sz="0" w:space="0" w:color="auto"/>
                    <w:right w:val="none" w:sz="0" w:space="0" w:color="auto"/>
                  </w:divBdr>
                  <w:divsChild>
                    <w:div w:id="953361661">
                      <w:marLeft w:val="0"/>
                      <w:marRight w:val="0"/>
                      <w:marTop w:val="0"/>
                      <w:marBottom w:val="0"/>
                      <w:divBdr>
                        <w:top w:val="none" w:sz="0" w:space="0" w:color="auto"/>
                        <w:left w:val="none" w:sz="0" w:space="0" w:color="auto"/>
                        <w:bottom w:val="none" w:sz="0" w:space="0" w:color="auto"/>
                        <w:right w:val="none" w:sz="0" w:space="0" w:color="auto"/>
                      </w:divBdr>
                    </w:div>
                  </w:divsChild>
                </w:div>
                <w:div w:id="962350453">
                  <w:marLeft w:val="720"/>
                  <w:marRight w:val="0"/>
                  <w:marTop w:val="0"/>
                  <w:marBottom w:val="0"/>
                  <w:divBdr>
                    <w:top w:val="none" w:sz="0" w:space="0" w:color="auto"/>
                    <w:left w:val="none" w:sz="0" w:space="0" w:color="auto"/>
                    <w:bottom w:val="none" w:sz="0" w:space="0" w:color="auto"/>
                    <w:right w:val="none" w:sz="0" w:space="0" w:color="auto"/>
                  </w:divBdr>
                  <w:divsChild>
                    <w:div w:id="1838500173">
                      <w:marLeft w:val="0"/>
                      <w:marRight w:val="0"/>
                      <w:marTop w:val="0"/>
                      <w:marBottom w:val="0"/>
                      <w:divBdr>
                        <w:top w:val="none" w:sz="0" w:space="0" w:color="auto"/>
                        <w:left w:val="none" w:sz="0" w:space="0" w:color="auto"/>
                        <w:bottom w:val="none" w:sz="0" w:space="0" w:color="auto"/>
                        <w:right w:val="none" w:sz="0" w:space="0" w:color="auto"/>
                      </w:divBdr>
                    </w:div>
                  </w:divsChild>
                </w:div>
                <w:div w:id="1889685827">
                  <w:marLeft w:val="0"/>
                  <w:marRight w:val="0"/>
                  <w:marTop w:val="0"/>
                  <w:marBottom w:val="0"/>
                  <w:divBdr>
                    <w:top w:val="none" w:sz="0" w:space="0" w:color="auto"/>
                    <w:left w:val="none" w:sz="0" w:space="0" w:color="auto"/>
                    <w:bottom w:val="none" w:sz="0" w:space="0" w:color="auto"/>
                    <w:right w:val="none" w:sz="0" w:space="0" w:color="auto"/>
                  </w:divBdr>
                  <w:divsChild>
                    <w:div w:id="489638039">
                      <w:marLeft w:val="0"/>
                      <w:marRight w:val="0"/>
                      <w:marTop w:val="0"/>
                      <w:marBottom w:val="0"/>
                      <w:divBdr>
                        <w:top w:val="none" w:sz="0" w:space="0" w:color="auto"/>
                        <w:left w:val="none" w:sz="0" w:space="0" w:color="auto"/>
                        <w:bottom w:val="none" w:sz="0" w:space="0" w:color="auto"/>
                        <w:right w:val="none" w:sz="0" w:space="0" w:color="auto"/>
                      </w:divBdr>
                    </w:div>
                  </w:divsChild>
                </w:div>
                <w:div w:id="1179540274">
                  <w:marLeft w:val="0"/>
                  <w:marRight w:val="0"/>
                  <w:marTop w:val="0"/>
                  <w:marBottom w:val="0"/>
                  <w:divBdr>
                    <w:top w:val="none" w:sz="0" w:space="0" w:color="auto"/>
                    <w:left w:val="none" w:sz="0" w:space="0" w:color="auto"/>
                    <w:bottom w:val="none" w:sz="0" w:space="0" w:color="auto"/>
                    <w:right w:val="none" w:sz="0" w:space="0" w:color="auto"/>
                  </w:divBdr>
                  <w:divsChild>
                    <w:div w:id="288970853">
                      <w:marLeft w:val="0"/>
                      <w:marRight w:val="0"/>
                      <w:marTop w:val="0"/>
                      <w:marBottom w:val="0"/>
                      <w:divBdr>
                        <w:top w:val="none" w:sz="0" w:space="0" w:color="auto"/>
                        <w:left w:val="none" w:sz="0" w:space="0" w:color="auto"/>
                        <w:bottom w:val="none" w:sz="0" w:space="0" w:color="auto"/>
                        <w:right w:val="none" w:sz="0" w:space="0" w:color="auto"/>
                      </w:divBdr>
                    </w:div>
                  </w:divsChild>
                </w:div>
                <w:div w:id="1524904436">
                  <w:marLeft w:val="0"/>
                  <w:marRight w:val="0"/>
                  <w:marTop w:val="0"/>
                  <w:marBottom w:val="0"/>
                  <w:divBdr>
                    <w:top w:val="none" w:sz="0" w:space="0" w:color="auto"/>
                    <w:left w:val="none" w:sz="0" w:space="0" w:color="auto"/>
                    <w:bottom w:val="none" w:sz="0" w:space="0" w:color="auto"/>
                    <w:right w:val="none" w:sz="0" w:space="0" w:color="auto"/>
                  </w:divBdr>
                  <w:divsChild>
                    <w:div w:id="1074670292">
                      <w:marLeft w:val="0"/>
                      <w:marRight w:val="0"/>
                      <w:marTop w:val="0"/>
                      <w:marBottom w:val="0"/>
                      <w:divBdr>
                        <w:top w:val="none" w:sz="0" w:space="0" w:color="auto"/>
                        <w:left w:val="none" w:sz="0" w:space="0" w:color="auto"/>
                        <w:bottom w:val="none" w:sz="0" w:space="0" w:color="auto"/>
                        <w:right w:val="none" w:sz="0" w:space="0" w:color="auto"/>
                      </w:divBdr>
                    </w:div>
                    <w:div w:id="509023247">
                      <w:marLeft w:val="0"/>
                      <w:marRight w:val="0"/>
                      <w:marTop w:val="0"/>
                      <w:marBottom w:val="0"/>
                      <w:divBdr>
                        <w:top w:val="none" w:sz="0" w:space="0" w:color="auto"/>
                        <w:left w:val="none" w:sz="0" w:space="0" w:color="auto"/>
                        <w:bottom w:val="none" w:sz="0" w:space="0" w:color="auto"/>
                        <w:right w:val="none" w:sz="0" w:space="0" w:color="auto"/>
                      </w:divBdr>
                    </w:div>
                    <w:div w:id="537013297">
                      <w:marLeft w:val="0"/>
                      <w:marRight w:val="0"/>
                      <w:marTop w:val="0"/>
                      <w:marBottom w:val="0"/>
                      <w:divBdr>
                        <w:top w:val="none" w:sz="0" w:space="0" w:color="auto"/>
                        <w:left w:val="none" w:sz="0" w:space="0" w:color="auto"/>
                        <w:bottom w:val="none" w:sz="0" w:space="0" w:color="auto"/>
                        <w:right w:val="none" w:sz="0" w:space="0" w:color="auto"/>
                      </w:divBdr>
                    </w:div>
                    <w:div w:id="1692679837">
                      <w:marLeft w:val="0"/>
                      <w:marRight w:val="0"/>
                      <w:marTop w:val="0"/>
                      <w:marBottom w:val="0"/>
                      <w:divBdr>
                        <w:top w:val="none" w:sz="0" w:space="0" w:color="auto"/>
                        <w:left w:val="none" w:sz="0" w:space="0" w:color="auto"/>
                        <w:bottom w:val="none" w:sz="0" w:space="0" w:color="auto"/>
                        <w:right w:val="none" w:sz="0" w:space="0" w:color="auto"/>
                      </w:divBdr>
                    </w:div>
                    <w:div w:id="671373452">
                      <w:marLeft w:val="0"/>
                      <w:marRight w:val="0"/>
                      <w:marTop w:val="0"/>
                      <w:marBottom w:val="0"/>
                      <w:divBdr>
                        <w:top w:val="none" w:sz="0" w:space="0" w:color="auto"/>
                        <w:left w:val="none" w:sz="0" w:space="0" w:color="auto"/>
                        <w:bottom w:val="none" w:sz="0" w:space="0" w:color="auto"/>
                        <w:right w:val="none" w:sz="0" w:space="0" w:color="auto"/>
                      </w:divBdr>
                    </w:div>
                    <w:div w:id="181289114">
                      <w:marLeft w:val="0"/>
                      <w:marRight w:val="0"/>
                      <w:marTop w:val="0"/>
                      <w:marBottom w:val="0"/>
                      <w:divBdr>
                        <w:top w:val="none" w:sz="0" w:space="0" w:color="auto"/>
                        <w:left w:val="none" w:sz="0" w:space="0" w:color="auto"/>
                        <w:bottom w:val="none" w:sz="0" w:space="0" w:color="auto"/>
                        <w:right w:val="none" w:sz="0" w:space="0" w:color="auto"/>
                      </w:divBdr>
                    </w:div>
                    <w:div w:id="2104952724">
                      <w:marLeft w:val="0"/>
                      <w:marRight w:val="0"/>
                      <w:marTop w:val="0"/>
                      <w:marBottom w:val="0"/>
                      <w:divBdr>
                        <w:top w:val="none" w:sz="0" w:space="0" w:color="auto"/>
                        <w:left w:val="none" w:sz="0" w:space="0" w:color="auto"/>
                        <w:bottom w:val="none" w:sz="0" w:space="0" w:color="auto"/>
                        <w:right w:val="none" w:sz="0" w:space="0" w:color="auto"/>
                      </w:divBdr>
                    </w:div>
                    <w:div w:id="1047948000">
                      <w:marLeft w:val="0"/>
                      <w:marRight w:val="0"/>
                      <w:marTop w:val="0"/>
                      <w:marBottom w:val="0"/>
                      <w:divBdr>
                        <w:top w:val="none" w:sz="0" w:space="0" w:color="auto"/>
                        <w:left w:val="none" w:sz="0" w:space="0" w:color="auto"/>
                        <w:bottom w:val="none" w:sz="0" w:space="0" w:color="auto"/>
                        <w:right w:val="none" w:sz="0" w:space="0" w:color="auto"/>
                      </w:divBdr>
                    </w:div>
                    <w:div w:id="725105828">
                      <w:marLeft w:val="0"/>
                      <w:marRight w:val="0"/>
                      <w:marTop w:val="0"/>
                      <w:marBottom w:val="0"/>
                      <w:divBdr>
                        <w:top w:val="none" w:sz="0" w:space="0" w:color="auto"/>
                        <w:left w:val="none" w:sz="0" w:space="0" w:color="auto"/>
                        <w:bottom w:val="none" w:sz="0" w:space="0" w:color="auto"/>
                        <w:right w:val="none" w:sz="0" w:space="0" w:color="auto"/>
                      </w:divBdr>
                    </w:div>
                    <w:div w:id="1764187139">
                      <w:marLeft w:val="0"/>
                      <w:marRight w:val="0"/>
                      <w:marTop w:val="0"/>
                      <w:marBottom w:val="0"/>
                      <w:divBdr>
                        <w:top w:val="none" w:sz="0" w:space="0" w:color="auto"/>
                        <w:left w:val="none" w:sz="0" w:space="0" w:color="auto"/>
                        <w:bottom w:val="none" w:sz="0" w:space="0" w:color="auto"/>
                        <w:right w:val="none" w:sz="0" w:space="0" w:color="auto"/>
                      </w:divBdr>
                    </w:div>
                    <w:div w:id="2075424999">
                      <w:marLeft w:val="0"/>
                      <w:marRight w:val="0"/>
                      <w:marTop w:val="0"/>
                      <w:marBottom w:val="0"/>
                      <w:divBdr>
                        <w:top w:val="none" w:sz="0" w:space="0" w:color="auto"/>
                        <w:left w:val="none" w:sz="0" w:space="0" w:color="auto"/>
                        <w:bottom w:val="none" w:sz="0" w:space="0" w:color="auto"/>
                        <w:right w:val="none" w:sz="0" w:space="0" w:color="auto"/>
                      </w:divBdr>
                    </w:div>
                    <w:div w:id="1959753037">
                      <w:marLeft w:val="0"/>
                      <w:marRight w:val="0"/>
                      <w:marTop w:val="0"/>
                      <w:marBottom w:val="0"/>
                      <w:divBdr>
                        <w:top w:val="none" w:sz="0" w:space="0" w:color="auto"/>
                        <w:left w:val="none" w:sz="0" w:space="0" w:color="auto"/>
                        <w:bottom w:val="none" w:sz="0" w:space="0" w:color="auto"/>
                        <w:right w:val="none" w:sz="0" w:space="0" w:color="auto"/>
                      </w:divBdr>
                    </w:div>
                    <w:div w:id="733940386">
                      <w:marLeft w:val="0"/>
                      <w:marRight w:val="0"/>
                      <w:marTop w:val="0"/>
                      <w:marBottom w:val="0"/>
                      <w:divBdr>
                        <w:top w:val="none" w:sz="0" w:space="0" w:color="auto"/>
                        <w:left w:val="none" w:sz="0" w:space="0" w:color="auto"/>
                        <w:bottom w:val="none" w:sz="0" w:space="0" w:color="auto"/>
                        <w:right w:val="none" w:sz="0" w:space="0" w:color="auto"/>
                      </w:divBdr>
                    </w:div>
                    <w:div w:id="1934048393">
                      <w:marLeft w:val="0"/>
                      <w:marRight w:val="0"/>
                      <w:marTop w:val="0"/>
                      <w:marBottom w:val="0"/>
                      <w:divBdr>
                        <w:top w:val="none" w:sz="0" w:space="0" w:color="auto"/>
                        <w:left w:val="none" w:sz="0" w:space="0" w:color="auto"/>
                        <w:bottom w:val="none" w:sz="0" w:space="0" w:color="auto"/>
                        <w:right w:val="none" w:sz="0" w:space="0" w:color="auto"/>
                      </w:divBdr>
                    </w:div>
                    <w:div w:id="1771271437">
                      <w:marLeft w:val="0"/>
                      <w:marRight w:val="0"/>
                      <w:marTop w:val="0"/>
                      <w:marBottom w:val="0"/>
                      <w:divBdr>
                        <w:top w:val="none" w:sz="0" w:space="0" w:color="auto"/>
                        <w:left w:val="none" w:sz="0" w:space="0" w:color="auto"/>
                        <w:bottom w:val="none" w:sz="0" w:space="0" w:color="auto"/>
                        <w:right w:val="none" w:sz="0" w:space="0" w:color="auto"/>
                      </w:divBdr>
                    </w:div>
                    <w:div w:id="294877296">
                      <w:marLeft w:val="0"/>
                      <w:marRight w:val="0"/>
                      <w:marTop w:val="0"/>
                      <w:marBottom w:val="0"/>
                      <w:divBdr>
                        <w:top w:val="none" w:sz="0" w:space="0" w:color="auto"/>
                        <w:left w:val="none" w:sz="0" w:space="0" w:color="auto"/>
                        <w:bottom w:val="none" w:sz="0" w:space="0" w:color="auto"/>
                        <w:right w:val="none" w:sz="0" w:space="0" w:color="auto"/>
                      </w:divBdr>
                    </w:div>
                    <w:div w:id="237787141">
                      <w:marLeft w:val="0"/>
                      <w:marRight w:val="0"/>
                      <w:marTop w:val="0"/>
                      <w:marBottom w:val="0"/>
                      <w:divBdr>
                        <w:top w:val="none" w:sz="0" w:space="0" w:color="auto"/>
                        <w:left w:val="none" w:sz="0" w:space="0" w:color="auto"/>
                        <w:bottom w:val="none" w:sz="0" w:space="0" w:color="auto"/>
                        <w:right w:val="none" w:sz="0" w:space="0" w:color="auto"/>
                      </w:divBdr>
                    </w:div>
                    <w:div w:id="1610165268">
                      <w:marLeft w:val="0"/>
                      <w:marRight w:val="0"/>
                      <w:marTop w:val="0"/>
                      <w:marBottom w:val="0"/>
                      <w:divBdr>
                        <w:top w:val="none" w:sz="0" w:space="0" w:color="auto"/>
                        <w:left w:val="none" w:sz="0" w:space="0" w:color="auto"/>
                        <w:bottom w:val="none" w:sz="0" w:space="0" w:color="auto"/>
                        <w:right w:val="none" w:sz="0" w:space="0" w:color="auto"/>
                      </w:divBdr>
                    </w:div>
                    <w:div w:id="537544116">
                      <w:marLeft w:val="0"/>
                      <w:marRight w:val="0"/>
                      <w:marTop w:val="0"/>
                      <w:marBottom w:val="0"/>
                      <w:divBdr>
                        <w:top w:val="none" w:sz="0" w:space="0" w:color="auto"/>
                        <w:left w:val="none" w:sz="0" w:space="0" w:color="auto"/>
                        <w:bottom w:val="none" w:sz="0" w:space="0" w:color="auto"/>
                        <w:right w:val="none" w:sz="0" w:space="0" w:color="auto"/>
                      </w:divBdr>
                    </w:div>
                    <w:div w:id="621571927">
                      <w:marLeft w:val="0"/>
                      <w:marRight w:val="0"/>
                      <w:marTop w:val="0"/>
                      <w:marBottom w:val="0"/>
                      <w:divBdr>
                        <w:top w:val="none" w:sz="0" w:space="0" w:color="auto"/>
                        <w:left w:val="none" w:sz="0" w:space="0" w:color="auto"/>
                        <w:bottom w:val="none" w:sz="0" w:space="0" w:color="auto"/>
                        <w:right w:val="none" w:sz="0" w:space="0" w:color="auto"/>
                      </w:divBdr>
                    </w:div>
                    <w:div w:id="202181245">
                      <w:marLeft w:val="0"/>
                      <w:marRight w:val="0"/>
                      <w:marTop w:val="0"/>
                      <w:marBottom w:val="0"/>
                      <w:divBdr>
                        <w:top w:val="none" w:sz="0" w:space="0" w:color="auto"/>
                        <w:left w:val="none" w:sz="0" w:space="0" w:color="auto"/>
                        <w:bottom w:val="none" w:sz="0" w:space="0" w:color="auto"/>
                        <w:right w:val="none" w:sz="0" w:space="0" w:color="auto"/>
                      </w:divBdr>
                    </w:div>
                    <w:div w:id="1438215539">
                      <w:marLeft w:val="0"/>
                      <w:marRight w:val="0"/>
                      <w:marTop w:val="0"/>
                      <w:marBottom w:val="0"/>
                      <w:divBdr>
                        <w:top w:val="none" w:sz="0" w:space="0" w:color="auto"/>
                        <w:left w:val="none" w:sz="0" w:space="0" w:color="auto"/>
                        <w:bottom w:val="none" w:sz="0" w:space="0" w:color="auto"/>
                        <w:right w:val="none" w:sz="0" w:space="0" w:color="auto"/>
                      </w:divBdr>
                    </w:div>
                    <w:div w:id="41487696">
                      <w:marLeft w:val="0"/>
                      <w:marRight w:val="0"/>
                      <w:marTop w:val="0"/>
                      <w:marBottom w:val="0"/>
                      <w:divBdr>
                        <w:top w:val="none" w:sz="0" w:space="0" w:color="auto"/>
                        <w:left w:val="none" w:sz="0" w:space="0" w:color="auto"/>
                        <w:bottom w:val="none" w:sz="0" w:space="0" w:color="auto"/>
                        <w:right w:val="none" w:sz="0" w:space="0" w:color="auto"/>
                      </w:divBdr>
                    </w:div>
                    <w:div w:id="915944685">
                      <w:marLeft w:val="0"/>
                      <w:marRight w:val="0"/>
                      <w:marTop w:val="0"/>
                      <w:marBottom w:val="0"/>
                      <w:divBdr>
                        <w:top w:val="none" w:sz="0" w:space="0" w:color="auto"/>
                        <w:left w:val="none" w:sz="0" w:space="0" w:color="auto"/>
                        <w:bottom w:val="none" w:sz="0" w:space="0" w:color="auto"/>
                        <w:right w:val="none" w:sz="0" w:space="0" w:color="auto"/>
                      </w:divBdr>
                    </w:div>
                    <w:div w:id="2033457811">
                      <w:marLeft w:val="0"/>
                      <w:marRight w:val="0"/>
                      <w:marTop w:val="0"/>
                      <w:marBottom w:val="0"/>
                      <w:divBdr>
                        <w:top w:val="none" w:sz="0" w:space="0" w:color="auto"/>
                        <w:left w:val="none" w:sz="0" w:space="0" w:color="auto"/>
                        <w:bottom w:val="none" w:sz="0" w:space="0" w:color="auto"/>
                        <w:right w:val="none" w:sz="0" w:space="0" w:color="auto"/>
                      </w:divBdr>
                    </w:div>
                    <w:div w:id="429394974">
                      <w:marLeft w:val="0"/>
                      <w:marRight w:val="0"/>
                      <w:marTop w:val="0"/>
                      <w:marBottom w:val="0"/>
                      <w:divBdr>
                        <w:top w:val="none" w:sz="0" w:space="0" w:color="auto"/>
                        <w:left w:val="none" w:sz="0" w:space="0" w:color="auto"/>
                        <w:bottom w:val="none" w:sz="0" w:space="0" w:color="auto"/>
                        <w:right w:val="none" w:sz="0" w:space="0" w:color="auto"/>
                      </w:divBdr>
                    </w:div>
                    <w:div w:id="1827627433">
                      <w:marLeft w:val="0"/>
                      <w:marRight w:val="0"/>
                      <w:marTop w:val="0"/>
                      <w:marBottom w:val="0"/>
                      <w:divBdr>
                        <w:top w:val="none" w:sz="0" w:space="0" w:color="auto"/>
                        <w:left w:val="none" w:sz="0" w:space="0" w:color="auto"/>
                        <w:bottom w:val="none" w:sz="0" w:space="0" w:color="auto"/>
                        <w:right w:val="none" w:sz="0" w:space="0" w:color="auto"/>
                      </w:divBdr>
                    </w:div>
                    <w:div w:id="638924832">
                      <w:marLeft w:val="0"/>
                      <w:marRight w:val="0"/>
                      <w:marTop w:val="0"/>
                      <w:marBottom w:val="0"/>
                      <w:divBdr>
                        <w:top w:val="none" w:sz="0" w:space="0" w:color="auto"/>
                        <w:left w:val="none" w:sz="0" w:space="0" w:color="auto"/>
                        <w:bottom w:val="none" w:sz="0" w:space="0" w:color="auto"/>
                        <w:right w:val="none" w:sz="0" w:space="0" w:color="auto"/>
                      </w:divBdr>
                    </w:div>
                    <w:div w:id="755327676">
                      <w:marLeft w:val="0"/>
                      <w:marRight w:val="0"/>
                      <w:marTop w:val="0"/>
                      <w:marBottom w:val="0"/>
                      <w:divBdr>
                        <w:top w:val="none" w:sz="0" w:space="0" w:color="auto"/>
                        <w:left w:val="none" w:sz="0" w:space="0" w:color="auto"/>
                        <w:bottom w:val="none" w:sz="0" w:space="0" w:color="auto"/>
                        <w:right w:val="none" w:sz="0" w:space="0" w:color="auto"/>
                      </w:divBdr>
                    </w:div>
                    <w:div w:id="2117822050">
                      <w:marLeft w:val="0"/>
                      <w:marRight w:val="0"/>
                      <w:marTop w:val="0"/>
                      <w:marBottom w:val="0"/>
                      <w:divBdr>
                        <w:top w:val="none" w:sz="0" w:space="0" w:color="auto"/>
                        <w:left w:val="none" w:sz="0" w:space="0" w:color="auto"/>
                        <w:bottom w:val="none" w:sz="0" w:space="0" w:color="auto"/>
                        <w:right w:val="none" w:sz="0" w:space="0" w:color="auto"/>
                      </w:divBdr>
                    </w:div>
                    <w:div w:id="1512064960">
                      <w:marLeft w:val="0"/>
                      <w:marRight w:val="0"/>
                      <w:marTop w:val="0"/>
                      <w:marBottom w:val="0"/>
                      <w:divBdr>
                        <w:top w:val="none" w:sz="0" w:space="0" w:color="auto"/>
                        <w:left w:val="none" w:sz="0" w:space="0" w:color="auto"/>
                        <w:bottom w:val="none" w:sz="0" w:space="0" w:color="auto"/>
                        <w:right w:val="none" w:sz="0" w:space="0" w:color="auto"/>
                      </w:divBdr>
                    </w:div>
                    <w:div w:id="602762760">
                      <w:marLeft w:val="0"/>
                      <w:marRight w:val="0"/>
                      <w:marTop w:val="0"/>
                      <w:marBottom w:val="0"/>
                      <w:divBdr>
                        <w:top w:val="none" w:sz="0" w:space="0" w:color="auto"/>
                        <w:left w:val="none" w:sz="0" w:space="0" w:color="auto"/>
                        <w:bottom w:val="none" w:sz="0" w:space="0" w:color="auto"/>
                        <w:right w:val="none" w:sz="0" w:space="0" w:color="auto"/>
                      </w:divBdr>
                    </w:div>
                    <w:div w:id="1072435915">
                      <w:marLeft w:val="0"/>
                      <w:marRight w:val="0"/>
                      <w:marTop w:val="0"/>
                      <w:marBottom w:val="0"/>
                      <w:divBdr>
                        <w:top w:val="none" w:sz="0" w:space="0" w:color="auto"/>
                        <w:left w:val="none" w:sz="0" w:space="0" w:color="auto"/>
                        <w:bottom w:val="none" w:sz="0" w:space="0" w:color="auto"/>
                        <w:right w:val="none" w:sz="0" w:space="0" w:color="auto"/>
                      </w:divBdr>
                    </w:div>
                    <w:div w:id="18900058">
                      <w:marLeft w:val="0"/>
                      <w:marRight w:val="0"/>
                      <w:marTop w:val="0"/>
                      <w:marBottom w:val="0"/>
                      <w:divBdr>
                        <w:top w:val="none" w:sz="0" w:space="0" w:color="auto"/>
                        <w:left w:val="none" w:sz="0" w:space="0" w:color="auto"/>
                        <w:bottom w:val="none" w:sz="0" w:space="0" w:color="auto"/>
                        <w:right w:val="none" w:sz="0" w:space="0" w:color="auto"/>
                      </w:divBdr>
                    </w:div>
                    <w:div w:id="2104258893">
                      <w:marLeft w:val="0"/>
                      <w:marRight w:val="0"/>
                      <w:marTop w:val="0"/>
                      <w:marBottom w:val="0"/>
                      <w:divBdr>
                        <w:top w:val="none" w:sz="0" w:space="0" w:color="auto"/>
                        <w:left w:val="none" w:sz="0" w:space="0" w:color="auto"/>
                        <w:bottom w:val="none" w:sz="0" w:space="0" w:color="auto"/>
                        <w:right w:val="none" w:sz="0" w:space="0" w:color="auto"/>
                      </w:divBdr>
                    </w:div>
                    <w:div w:id="912394956">
                      <w:marLeft w:val="0"/>
                      <w:marRight w:val="0"/>
                      <w:marTop w:val="0"/>
                      <w:marBottom w:val="0"/>
                      <w:divBdr>
                        <w:top w:val="none" w:sz="0" w:space="0" w:color="auto"/>
                        <w:left w:val="none" w:sz="0" w:space="0" w:color="auto"/>
                        <w:bottom w:val="none" w:sz="0" w:space="0" w:color="auto"/>
                        <w:right w:val="none" w:sz="0" w:space="0" w:color="auto"/>
                      </w:divBdr>
                    </w:div>
                    <w:div w:id="9202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7513">
      <w:bodyDiv w:val="1"/>
      <w:marLeft w:val="0"/>
      <w:marRight w:val="0"/>
      <w:marTop w:val="0"/>
      <w:marBottom w:val="0"/>
      <w:divBdr>
        <w:top w:val="none" w:sz="0" w:space="0" w:color="auto"/>
        <w:left w:val="none" w:sz="0" w:space="0" w:color="auto"/>
        <w:bottom w:val="none" w:sz="0" w:space="0" w:color="auto"/>
        <w:right w:val="none" w:sz="0" w:space="0" w:color="auto"/>
      </w:divBdr>
      <w:divsChild>
        <w:div w:id="60832962">
          <w:marLeft w:val="0"/>
          <w:marRight w:val="0"/>
          <w:marTop w:val="0"/>
          <w:marBottom w:val="0"/>
          <w:divBdr>
            <w:top w:val="none" w:sz="0" w:space="0" w:color="auto"/>
            <w:left w:val="none" w:sz="0" w:space="0" w:color="auto"/>
            <w:bottom w:val="none" w:sz="0" w:space="0" w:color="auto"/>
            <w:right w:val="none" w:sz="0" w:space="0" w:color="auto"/>
          </w:divBdr>
          <w:divsChild>
            <w:div w:id="1865441557">
              <w:marLeft w:val="0"/>
              <w:marRight w:val="0"/>
              <w:marTop w:val="0"/>
              <w:marBottom w:val="0"/>
              <w:divBdr>
                <w:top w:val="none" w:sz="0" w:space="0" w:color="auto"/>
                <w:left w:val="none" w:sz="0" w:space="0" w:color="auto"/>
                <w:bottom w:val="none" w:sz="0" w:space="0" w:color="auto"/>
                <w:right w:val="none" w:sz="0" w:space="0" w:color="auto"/>
              </w:divBdr>
              <w:divsChild>
                <w:div w:id="1799296997">
                  <w:marLeft w:val="0"/>
                  <w:marRight w:val="0"/>
                  <w:marTop w:val="0"/>
                  <w:marBottom w:val="0"/>
                  <w:divBdr>
                    <w:top w:val="none" w:sz="0" w:space="0" w:color="auto"/>
                    <w:left w:val="none" w:sz="0" w:space="0" w:color="auto"/>
                    <w:bottom w:val="none" w:sz="0" w:space="0" w:color="auto"/>
                    <w:right w:val="none" w:sz="0" w:space="0" w:color="auto"/>
                  </w:divBdr>
                </w:div>
                <w:div w:id="1209024443">
                  <w:marLeft w:val="0"/>
                  <w:marRight w:val="0"/>
                  <w:marTop w:val="0"/>
                  <w:marBottom w:val="0"/>
                  <w:divBdr>
                    <w:top w:val="none" w:sz="0" w:space="0" w:color="auto"/>
                    <w:left w:val="none" w:sz="0" w:space="0" w:color="auto"/>
                    <w:bottom w:val="none" w:sz="0" w:space="0" w:color="auto"/>
                    <w:right w:val="none" w:sz="0" w:space="0" w:color="auto"/>
                  </w:divBdr>
                </w:div>
                <w:div w:id="1044064835">
                  <w:marLeft w:val="0"/>
                  <w:marRight w:val="0"/>
                  <w:marTop w:val="0"/>
                  <w:marBottom w:val="0"/>
                  <w:divBdr>
                    <w:top w:val="none" w:sz="0" w:space="0" w:color="auto"/>
                    <w:left w:val="none" w:sz="0" w:space="0" w:color="auto"/>
                    <w:bottom w:val="none" w:sz="0" w:space="0" w:color="auto"/>
                    <w:right w:val="none" w:sz="0" w:space="0" w:color="auto"/>
                  </w:divBdr>
                  <w:divsChild>
                    <w:div w:id="1561357201">
                      <w:marLeft w:val="0"/>
                      <w:marRight w:val="0"/>
                      <w:marTop w:val="0"/>
                      <w:marBottom w:val="0"/>
                      <w:divBdr>
                        <w:top w:val="none" w:sz="0" w:space="0" w:color="auto"/>
                        <w:left w:val="none" w:sz="0" w:space="0" w:color="auto"/>
                        <w:bottom w:val="none" w:sz="0" w:space="0" w:color="auto"/>
                        <w:right w:val="none" w:sz="0" w:space="0" w:color="auto"/>
                      </w:divBdr>
                      <w:divsChild>
                        <w:div w:id="1472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12896">
      <w:bodyDiv w:val="1"/>
      <w:marLeft w:val="0"/>
      <w:marRight w:val="0"/>
      <w:marTop w:val="0"/>
      <w:marBottom w:val="0"/>
      <w:divBdr>
        <w:top w:val="none" w:sz="0" w:space="0" w:color="auto"/>
        <w:left w:val="none" w:sz="0" w:space="0" w:color="auto"/>
        <w:bottom w:val="none" w:sz="0" w:space="0" w:color="auto"/>
        <w:right w:val="none" w:sz="0" w:space="0" w:color="auto"/>
      </w:divBdr>
      <w:divsChild>
        <w:div w:id="787550">
          <w:marLeft w:val="0"/>
          <w:marRight w:val="0"/>
          <w:marTop w:val="0"/>
          <w:marBottom w:val="0"/>
          <w:divBdr>
            <w:top w:val="none" w:sz="0" w:space="0" w:color="auto"/>
            <w:left w:val="none" w:sz="0" w:space="0" w:color="auto"/>
            <w:bottom w:val="none" w:sz="0" w:space="0" w:color="auto"/>
            <w:right w:val="none" w:sz="0" w:space="0" w:color="auto"/>
          </w:divBdr>
        </w:div>
        <w:div w:id="1772431385">
          <w:marLeft w:val="0"/>
          <w:marRight w:val="0"/>
          <w:marTop w:val="0"/>
          <w:marBottom w:val="0"/>
          <w:divBdr>
            <w:top w:val="none" w:sz="0" w:space="0" w:color="auto"/>
            <w:left w:val="none" w:sz="0" w:space="0" w:color="auto"/>
            <w:bottom w:val="none" w:sz="0" w:space="0" w:color="auto"/>
            <w:right w:val="none" w:sz="0" w:space="0" w:color="auto"/>
          </w:divBdr>
        </w:div>
        <w:div w:id="533886966">
          <w:marLeft w:val="0"/>
          <w:marRight w:val="0"/>
          <w:marTop w:val="0"/>
          <w:marBottom w:val="0"/>
          <w:divBdr>
            <w:top w:val="none" w:sz="0" w:space="0" w:color="auto"/>
            <w:left w:val="none" w:sz="0" w:space="0" w:color="auto"/>
            <w:bottom w:val="none" w:sz="0" w:space="0" w:color="auto"/>
            <w:right w:val="none" w:sz="0" w:space="0" w:color="auto"/>
          </w:divBdr>
        </w:div>
        <w:div w:id="1774284735">
          <w:marLeft w:val="0"/>
          <w:marRight w:val="0"/>
          <w:marTop w:val="0"/>
          <w:marBottom w:val="0"/>
          <w:divBdr>
            <w:top w:val="none" w:sz="0" w:space="0" w:color="auto"/>
            <w:left w:val="none" w:sz="0" w:space="0" w:color="auto"/>
            <w:bottom w:val="none" w:sz="0" w:space="0" w:color="auto"/>
            <w:right w:val="none" w:sz="0" w:space="0" w:color="auto"/>
          </w:divBdr>
        </w:div>
        <w:div w:id="1403480655">
          <w:marLeft w:val="0"/>
          <w:marRight w:val="0"/>
          <w:marTop w:val="0"/>
          <w:marBottom w:val="0"/>
          <w:divBdr>
            <w:top w:val="none" w:sz="0" w:space="0" w:color="auto"/>
            <w:left w:val="none" w:sz="0" w:space="0" w:color="auto"/>
            <w:bottom w:val="none" w:sz="0" w:space="0" w:color="auto"/>
            <w:right w:val="none" w:sz="0" w:space="0" w:color="auto"/>
          </w:divBdr>
        </w:div>
        <w:div w:id="125121913">
          <w:marLeft w:val="0"/>
          <w:marRight w:val="0"/>
          <w:marTop w:val="0"/>
          <w:marBottom w:val="0"/>
          <w:divBdr>
            <w:top w:val="none" w:sz="0" w:space="0" w:color="auto"/>
            <w:left w:val="none" w:sz="0" w:space="0" w:color="auto"/>
            <w:bottom w:val="none" w:sz="0" w:space="0" w:color="auto"/>
            <w:right w:val="none" w:sz="0" w:space="0" w:color="auto"/>
          </w:divBdr>
        </w:div>
        <w:div w:id="517617376">
          <w:marLeft w:val="0"/>
          <w:marRight w:val="0"/>
          <w:marTop w:val="0"/>
          <w:marBottom w:val="0"/>
          <w:divBdr>
            <w:top w:val="none" w:sz="0" w:space="0" w:color="auto"/>
            <w:left w:val="none" w:sz="0" w:space="0" w:color="auto"/>
            <w:bottom w:val="none" w:sz="0" w:space="0" w:color="auto"/>
            <w:right w:val="none" w:sz="0" w:space="0" w:color="auto"/>
          </w:divBdr>
        </w:div>
        <w:div w:id="486436113">
          <w:marLeft w:val="0"/>
          <w:marRight w:val="0"/>
          <w:marTop w:val="0"/>
          <w:marBottom w:val="0"/>
          <w:divBdr>
            <w:top w:val="none" w:sz="0" w:space="0" w:color="auto"/>
            <w:left w:val="none" w:sz="0" w:space="0" w:color="auto"/>
            <w:bottom w:val="none" w:sz="0" w:space="0" w:color="auto"/>
            <w:right w:val="none" w:sz="0" w:space="0" w:color="auto"/>
          </w:divBdr>
        </w:div>
        <w:div w:id="892811098">
          <w:marLeft w:val="0"/>
          <w:marRight w:val="0"/>
          <w:marTop w:val="0"/>
          <w:marBottom w:val="0"/>
          <w:divBdr>
            <w:top w:val="none" w:sz="0" w:space="0" w:color="auto"/>
            <w:left w:val="none" w:sz="0" w:space="0" w:color="auto"/>
            <w:bottom w:val="none" w:sz="0" w:space="0" w:color="auto"/>
            <w:right w:val="none" w:sz="0" w:space="0" w:color="auto"/>
          </w:divBdr>
        </w:div>
        <w:div w:id="379987083">
          <w:marLeft w:val="0"/>
          <w:marRight w:val="0"/>
          <w:marTop w:val="0"/>
          <w:marBottom w:val="0"/>
          <w:divBdr>
            <w:top w:val="none" w:sz="0" w:space="0" w:color="auto"/>
            <w:left w:val="none" w:sz="0" w:space="0" w:color="auto"/>
            <w:bottom w:val="none" w:sz="0" w:space="0" w:color="auto"/>
            <w:right w:val="none" w:sz="0" w:space="0" w:color="auto"/>
          </w:divBdr>
        </w:div>
        <w:div w:id="188950900">
          <w:marLeft w:val="0"/>
          <w:marRight w:val="0"/>
          <w:marTop w:val="0"/>
          <w:marBottom w:val="0"/>
          <w:divBdr>
            <w:top w:val="none" w:sz="0" w:space="0" w:color="auto"/>
            <w:left w:val="none" w:sz="0" w:space="0" w:color="auto"/>
            <w:bottom w:val="none" w:sz="0" w:space="0" w:color="auto"/>
            <w:right w:val="none" w:sz="0" w:space="0" w:color="auto"/>
          </w:divBdr>
        </w:div>
        <w:div w:id="1051077059">
          <w:marLeft w:val="0"/>
          <w:marRight w:val="0"/>
          <w:marTop w:val="0"/>
          <w:marBottom w:val="0"/>
          <w:divBdr>
            <w:top w:val="none" w:sz="0" w:space="0" w:color="auto"/>
            <w:left w:val="none" w:sz="0" w:space="0" w:color="auto"/>
            <w:bottom w:val="none" w:sz="0" w:space="0" w:color="auto"/>
            <w:right w:val="none" w:sz="0" w:space="0" w:color="auto"/>
          </w:divBdr>
        </w:div>
        <w:div w:id="440029925">
          <w:marLeft w:val="0"/>
          <w:marRight w:val="0"/>
          <w:marTop w:val="0"/>
          <w:marBottom w:val="0"/>
          <w:divBdr>
            <w:top w:val="none" w:sz="0" w:space="0" w:color="auto"/>
            <w:left w:val="none" w:sz="0" w:space="0" w:color="auto"/>
            <w:bottom w:val="none" w:sz="0" w:space="0" w:color="auto"/>
            <w:right w:val="none" w:sz="0" w:space="0" w:color="auto"/>
          </w:divBdr>
        </w:div>
        <w:div w:id="1287543231">
          <w:marLeft w:val="0"/>
          <w:marRight w:val="0"/>
          <w:marTop w:val="0"/>
          <w:marBottom w:val="0"/>
          <w:divBdr>
            <w:top w:val="none" w:sz="0" w:space="0" w:color="auto"/>
            <w:left w:val="none" w:sz="0" w:space="0" w:color="auto"/>
            <w:bottom w:val="none" w:sz="0" w:space="0" w:color="auto"/>
            <w:right w:val="none" w:sz="0" w:space="0" w:color="auto"/>
          </w:divBdr>
        </w:div>
        <w:div w:id="32115292">
          <w:marLeft w:val="0"/>
          <w:marRight w:val="0"/>
          <w:marTop w:val="0"/>
          <w:marBottom w:val="0"/>
          <w:divBdr>
            <w:top w:val="none" w:sz="0" w:space="0" w:color="auto"/>
            <w:left w:val="none" w:sz="0" w:space="0" w:color="auto"/>
            <w:bottom w:val="none" w:sz="0" w:space="0" w:color="auto"/>
            <w:right w:val="none" w:sz="0" w:space="0" w:color="auto"/>
          </w:divBdr>
        </w:div>
        <w:div w:id="1114903167">
          <w:marLeft w:val="0"/>
          <w:marRight w:val="0"/>
          <w:marTop w:val="0"/>
          <w:marBottom w:val="0"/>
          <w:divBdr>
            <w:top w:val="none" w:sz="0" w:space="0" w:color="auto"/>
            <w:left w:val="none" w:sz="0" w:space="0" w:color="auto"/>
            <w:bottom w:val="none" w:sz="0" w:space="0" w:color="auto"/>
            <w:right w:val="none" w:sz="0" w:space="0" w:color="auto"/>
          </w:divBdr>
        </w:div>
        <w:div w:id="1508867432">
          <w:marLeft w:val="0"/>
          <w:marRight w:val="0"/>
          <w:marTop w:val="0"/>
          <w:marBottom w:val="0"/>
          <w:divBdr>
            <w:top w:val="none" w:sz="0" w:space="0" w:color="auto"/>
            <w:left w:val="none" w:sz="0" w:space="0" w:color="auto"/>
            <w:bottom w:val="none" w:sz="0" w:space="0" w:color="auto"/>
            <w:right w:val="none" w:sz="0" w:space="0" w:color="auto"/>
          </w:divBdr>
        </w:div>
        <w:div w:id="401567958">
          <w:marLeft w:val="0"/>
          <w:marRight w:val="0"/>
          <w:marTop w:val="0"/>
          <w:marBottom w:val="0"/>
          <w:divBdr>
            <w:top w:val="none" w:sz="0" w:space="0" w:color="auto"/>
            <w:left w:val="none" w:sz="0" w:space="0" w:color="auto"/>
            <w:bottom w:val="none" w:sz="0" w:space="0" w:color="auto"/>
            <w:right w:val="none" w:sz="0" w:space="0" w:color="auto"/>
          </w:divBdr>
        </w:div>
        <w:div w:id="33120530">
          <w:marLeft w:val="0"/>
          <w:marRight w:val="0"/>
          <w:marTop w:val="0"/>
          <w:marBottom w:val="0"/>
          <w:divBdr>
            <w:top w:val="none" w:sz="0" w:space="0" w:color="auto"/>
            <w:left w:val="none" w:sz="0" w:space="0" w:color="auto"/>
            <w:bottom w:val="none" w:sz="0" w:space="0" w:color="auto"/>
            <w:right w:val="none" w:sz="0" w:space="0" w:color="auto"/>
          </w:divBdr>
        </w:div>
        <w:div w:id="1353654766">
          <w:marLeft w:val="0"/>
          <w:marRight w:val="0"/>
          <w:marTop w:val="0"/>
          <w:marBottom w:val="0"/>
          <w:divBdr>
            <w:top w:val="none" w:sz="0" w:space="0" w:color="auto"/>
            <w:left w:val="none" w:sz="0" w:space="0" w:color="auto"/>
            <w:bottom w:val="none" w:sz="0" w:space="0" w:color="auto"/>
            <w:right w:val="none" w:sz="0" w:space="0" w:color="auto"/>
          </w:divBdr>
        </w:div>
        <w:div w:id="1280987792">
          <w:marLeft w:val="0"/>
          <w:marRight w:val="0"/>
          <w:marTop w:val="0"/>
          <w:marBottom w:val="0"/>
          <w:divBdr>
            <w:top w:val="none" w:sz="0" w:space="0" w:color="auto"/>
            <w:left w:val="none" w:sz="0" w:space="0" w:color="auto"/>
            <w:bottom w:val="none" w:sz="0" w:space="0" w:color="auto"/>
            <w:right w:val="none" w:sz="0" w:space="0" w:color="auto"/>
          </w:divBdr>
        </w:div>
        <w:div w:id="1799837310">
          <w:marLeft w:val="0"/>
          <w:marRight w:val="0"/>
          <w:marTop w:val="0"/>
          <w:marBottom w:val="0"/>
          <w:divBdr>
            <w:top w:val="none" w:sz="0" w:space="0" w:color="auto"/>
            <w:left w:val="none" w:sz="0" w:space="0" w:color="auto"/>
            <w:bottom w:val="none" w:sz="0" w:space="0" w:color="auto"/>
            <w:right w:val="none" w:sz="0" w:space="0" w:color="auto"/>
          </w:divBdr>
        </w:div>
        <w:div w:id="854877734">
          <w:marLeft w:val="0"/>
          <w:marRight w:val="0"/>
          <w:marTop w:val="0"/>
          <w:marBottom w:val="0"/>
          <w:divBdr>
            <w:top w:val="none" w:sz="0" w:space="0" w:color="auto"/>
            <w:left w:val="none" w:sz="0" w:space="0" w:color="auto"/>
            <w:bottom w:val="none" w:sz="0" w:space="0" w:color="auto"/>
            <w:right w:val="none" w:sz="0" w:space="0" w:color="auto"/>
          </w:divBdr>
        </w:div>
        <w:div w:id="1017652889">
          <w:marLeft w:val="0"/>
          <w:marRight w:val="0"/>
          <w:marTop w:val="0"/>
          <w:marBottom w:val="0"/>
          <w:divBdr>
            <w:top w:val="none" w:sz="0" w:space="0" w:color="auto"/>
            <w:left w:val="none" w:sz="0" w:space="0" w:color="auto"/>
            <w:bottom w:val="none" w:sz="0" w:space="0" w:color="auto"/>
            <w:right w:val="none" w:sz="0" w:space="0" w:color="auto"/>
          </w:divBdr>
        </w:div>
        <w:div w:id="218824996">
          <w:marLeft w:val="0"/>
          <w:marRight w:val="0"/>
          <w:marTop w:val="0"/>
          <w:marBottom w:val="0"/>
          <w:divBdr>
            <w:top w:val="none" w:sz="0" w:space="0" w:color="auto"/>
            <w:left w:val="none" w:sz="0" w:space="0" w:color="auto"/>
            <w:bottom w:val="none" w:sz="0" w:space="0" w:color="auto"/>
            <w:right w:val="none" w:sz="0" w:space="0" w:color="auto"/>
          </w:divBdr>
        </w:div>
        <w:div w:id="1255170297">
          <w:marLeft w:val="0"/>
          <w:marRight w:val="0"/>
          <w:marTop w:val="0"/>
          <w:marBottom w:val="0"/>
          <w:divBdr>
            <w:top w:val="none" w:sz="0" w:space="0" w:color="auto"/>
            <w:left w:val="none" w:sz="0" w:space="0" w:color="auto"/>
            <w:bottom w:val="none" w:sz="0" w:space="0" w:color="auto"/>
            <w:right w:val="none" w:sz="0" w:space="0" w:color="auto"/>
          </w:divBdr>
        </w:div>
        <w:div w:id="656999634">
          <w:marLeft w:val="0"/>
          <w:marRight w:val="0"/>
          <w:marTop w:val="0"/>
          <w:marBottom w:val="0"/>
          <w:divBdr>
            <w:top w:val="none" w:sz="0" w:space="0" w:color="auto"/>
            <w:left w:val="none" w:sz="0" w:space="0" w:color="auto"/>
            <w:bottom w:val="none" w:sz="0" w:space="0" w:color="auto"/>
            <w:right w:val="none" w:sz="0" w:space="0" w:color="auto"/>
          </w:divBdr>
        </w:div>
        <w:div w:id="64694664">
          <w:marLeft w:val="0"/>
          <w:marRight w:val="0"/>
          <w:marTop w:val="0"/>
          <w:marBottom w:val="0"/>
          <w:divBdr>
            <w:top w:val="none" w:sz="0" w:space="0" w:color="auto"/>
            <w:left w:val="none" w:sz="0" w:space="0" w:color="auto"/>
            <w:bottom w:val="none" w:sz="0" w:space="0" w:color="auto"/>
            <w:right w:val="none" w:sz="0" w:space="0" w:color="auto"/>
          </w:divBdr>
        </w:div>
        <w:div w:id="254091377">
          <w:marLeft w:val="0"/>
          <w:marRight w:val="0"/>
          <w:marTop w:val="0"/>
          <w:marBottom w:val="0"/>
          <w:divBdr>
            <w:top w:val="none" w:sz="0" w:space="0" w:color="auto"/>
            <w:left w:val="none" w:sz="0" w:space="0" w:color="auto"/>
            <w:bottom w:val="none" w:sz="0" w:space="0" w:color="auto"/>
            <w:right w:val="none" w:sz="0" w:space="0" w:color="auto"/>
          </w:divBdr>
        </w:div>
      </w:divsChild>
    </w:div>
    <w:div w:id="367532811">
      <w:bodyDiv w:val="1"/>
      <w:marLeft w:val="0"/>
      <w:marRight w:val="0"/>
      <w:marTop w:val="0"/>
      <w:marBottom w:val="0"/>
      <w:divBdr>
        <w:top w:val="none" w:sz="0" w:space="0" w:color="auto"/>
        <w:left w:val="none" w:sz="0" w:space="0" w:color="auto"/>
        <w:bottom w:val="none" w:sz="0" w:space="0" w:color="auto"/>
        <w:right w:val="none" w:sz="0" w:space="0" w:color="auto"/>
      </w:divBdr>
      <w:divsChild>
        <w:div w:id="1049913091">
          <w:marLeft w:val="0"/>
          <w:marRight w:val="0"/>
          <w:marTop w:val="0"/>
          <w:marBottom w:val="0"/>
          <w:divBdr>
            <w:top w:val="none" w:sz="0" w:space="0" w:color="auto"/>
            <w:left w:val="none" w:sz="0" w:space="0" w:color="auto"/>
            <w:bottom w:val="none" w:sz="0" w:space="0" w:color="auto"/>
            <w:right w:val="none" w:sz="0" w:space="0" w:color="auto"/>
          </w:divBdr>
        </w:div>
        <w:div w:id="135682215">
          <w:marLeft w:val="0"/>
          <w:marRight w:val="0"/>
          <w:marTop w:val="0"/>
          <w:marBottom w:val="0"/>
          <w:divBdr>
            <w:top w:val="none" w:sz="0" w:space="0" w:color="auto"/>
            <w:left w:val="none" w:sz="0" w:space="0" w:color="auto"/>
            <w:bottom w:val="none" w:sz="0" w:space="0" w:color="auto"/>
            <w:right w:val="none" w:sz="0" w:space="0" w:color="auto"/>
          </w:divBdr>
        </w:div>
        <w:div w:id="285046967">
          <w:marLeft w:val="0"/>
          <w:marRight w:val="0"/>
          <w:marTop w:val="0"/>
          <w:marBottom w:val="0"/>
          <w:divBdr>
            <w:top w:val="none" w:sz="0" w:space="0" w:color="auto"/>
            <w:left w:val="none" w:sz="0" w:space="0" w:color="auto"/>
            <w:bottom w:val="none" w:sz="0" w:space="0" w:color="auto"/>
            <w:right w:val="none" w:sz="0" w:space="0" w:color="auto"/>
          </w:divBdr>
        </w:div>
        <w:div w:id="917521797">
          <w:marLeft w:val="0"/>
          <w:marRight w:val="0"/>
          <w:marTop w:val="0"/>
          <w:marBottom w:val="0"/>
          <w:divBdr>
            <w:top w:val="none" w:sz="0" w:space="0" w:color="auto"/>
            <w:left w:val="none" w:sz="0" w:space="0" w:color="auto"/>
            <w:bottom w:val="none" w:sz="0" w:space="0" w:color="auto"/>
            <w:right w:val="none" w:sz="0" w:space="0" w:color="auto"/>
          </w:divBdr>
        </w:div>
        <w:div w:id="223217760">
          <w:marLeft w:val="0"/>
          <w:marRight w:val="0"/>
          <w:marTop w:val="0"/>
          <w:marBottom w:val="0"/>
          <w:divBdr>
            <w:top w:val="none" w:sz="0" w:space="0" w:color="auto"/>
            <w:left w:val="none" w:sz="0" w:space="0" w:color="auto"/>
            <w:bottom w:val="none" w:sz="0" w:space="0" w:color="auto"/>
            <w:right w:val="none" w:sz="0" w:space="0" w:color="auto"/>
          </w:divBdr>
        </w:div>
        <w:div w:id="1733653789">
          <w:marLeft w:val="0"/>
          <w:marRight w:val="0"/>
          <w:marTop w:val="0"/>
          <w:marBottom w:val="0"/>
          <w:divBdr>
            <w:top w:val="none" w:sz="0" w:space="0" w:color="auto"/>
            <w:left w:val="none" w:sz="0" w:space="0" w:color="auto"/>
            <w:bottom w:val="none" w:sz="0" w:space="0" w:color="auto"/>
            <w:right w:val="none" w:sz="0" w:space="0" w:color="auto"/>
          </w:divBdr>
        </w:div>
        <w:div w:id="208611788">
          <w:marLeft w:val="0"/>
          <w:marRight w:val="0"/>
          <w:marTop w:val="0"/>
          <w:marBottom w:val="0"/>
          <w:divBdr>
            <w:top w:val="none" w:sz="0" w:space="0" w:color="auto"/>
            <w:left w:val="none" w:sz="0" w:space="0" w:color="auto"/>
            <w:bottom w:val="none" w:sz="0" w:space="0" w:color="auto"/>
            <w:right w:val="none" w:sz="0" w:space="0" w:color="auto"/>
          </w:divBdr>
        </w:div>
        <w:div w:id="335309287">
          <w:marLeft w:val="0"/>
          <w:marRight w:val="0"/>
          <w:marTop w:val="0"/>
          <w:marBottom w:val="0"/>
          <w:divBdr>
            <w:top w:val="none" w:sz="0" w:space="0" w:color="auto"/>
            <w:left w:val="none" w:sz="0" w:space="0" w:color="auto"/>
            <w:bottom w:val="none" w:sz="0" w:space="0" w:color="auto"/>
            <w:right w:val="none" w:sz="0" w:space="0" w:color="auto"/>
          </w:divBdr>
        </w:div>
        <w:div w:id="1618101321">
          <w:marLeft w:val="0"/>
          <w:marRight w:val="0"/>
          <w:marTop w:val="0"/>
          <w:marBottom w:val="0"/>
          <w:divBdr>
            <w:top w:val="none" w:sz="0" w:space="0" w:color="auto"/>
            <w:left w:val="none" w:sz="0" w:space="0" w:color="auto"/>
            <w:bottom w:val="none" w:sz="0" w:space="0" w:color="auto"/>
            <w:right w:val="none" w:sz="0" w:space="0" w:color="auto"/>
          </w:divBdr>
        </w:div>
        <w:div w:id="986320929">
          <w:marLeft w:val="0"/>
          <w:marRight w:val="0"/>
          <w:marTop w:val="0"/>
          <w:marBottom w:val="0"/>
          <w:divBdr>
            <w:top w:val="none" w:sz="0" w:space="0" w:color="auto"/>
            <w:left w:val="none" w:sz="0" w:space="0" w:color="auto"/>
            <w:bottom w:val="none" w:sz="0" w:space="0" w:color="auto"/>
            <w:right w:val="none" w:sz="0" w:space="0" w:color="auto"/>
          </w:divBdr>
        </w:div>
        <w:div w:id="1252084377">
          <w:marLeft w:val="0"/>
          <w:marRight w:val="0"/>
          <w:marTop w:val="0"/>
          <w:marBottom w:val="0"/>
          <w:divBdr>
            <w:top w:val="none" w:sz="0" w:space="0" w:color="auto"/>
            <w:left w:val="none" w:sz="0" w:space="0" w:color="auto"/>
            <w:bottom w:val="none" w:sz="0" w:space="0" w:color="auto"/>
            <w:right w:val="none" w:sz="0" w:space="0" w:color="auto"/>
          </w:divBdr>
        </w:div>
        <w:div w:id="12539818">
          <w:marLeft w:val="0"/>
          <w:marRight w:val="0"/>
          <w:marTop w:val="0"/>
          <w:marBottom w:val="0"/>
          <w:divBdr>
            <w:top w:val="none" w:sz="0" w:space="0" w:color="auto"/>
            <w:left w:val="none" w:sz="0" w:space="0" w:color="auto"/>
            <w:bottom w:val="none" w:sz="0" w:space="0" w:color="auto"/>
            <w:right w:val="none" w:sz="0" w:space="0" w:color="auto"/>
          </w:divBdr>
        </w:div>
        <w:div w:id="1164663561">
          <w:marLeft w:val="0"/>
          <w:marRight w:val="0"/>
          <w:marTop w:val="0"/>
          <w:marBottom w:val="0"/>
          <w:divBdr>
            <w:top w:val="none" w:sz="0" w:space="0" w:color="auto"/>
            <w:left w:val="none" w:sz="0" w:space="0" w:color="auto"/>
            <w:bottom w:val="none" w:sz="0" w:space="0" w:color="auto"/>
            <w:right w:val="none" w:sz="0" w:space="0" w:color="auto"/>
          </w:divBdr>
        </w:div>
        <w:div w:id="449400431">
          <w:marLeft w:val="0"/>
          <w:marRight w:val="0"/>
          <w:marTop w:val="0"/>
          <w:marBottom w:val="0"/>
          <w:divBdr>
            <w:top w:val="none" w:sz="0" w:space="0" w:color="auto"/>
            <w:left w:val="none" w:sz="0" w:space="0" w:color="auto"/>
            <w:bottom w:val="none" w:sz="0" w:space="0" w:color="auto"/>
            <w:right w:val="none" w:sz="0" w:space="0" w:color="auto"/>
          </w:divBdr>
        </w:div>
        <w:div w:id="333383018">
          <w:marLeft w:val="0"/>
          <w:marRight w:val="0"/>
          <w:marTop w:val="0"/>
          <w:marBottom w:val="0"/>
          <w:divBdr>
            <w:top w:val="none" w:sz="0" w:space="0" w:color="auto"/>
            <w:left w:val="none" w:sz="0" w:space="0" w:color="auto"/>
            <w:bottom w:val="none" w:sz="0" w:space="0" w:color="auto"/>
            <w:right w:val="none" w:sz="0" w:space="0" w:color="auto"/>
          </w:divBdr>
        </w:div>
        <w:div w:id="716855604">
          <w:marLeft w:val="0"/>
          <w:marRight w:val="0"/>
          <w:marTop w:val="0"/>
          <w:marBottom w:val="0"/>
          <w:divBdr>
            <w:top w:val="none" w:sz="0" w:space="0" w:color="auto"/>
            <w:left w:val="none" w:sz="0" w:space="0" w:color="auto"/>
            <w:bottom w:val="none" w:sz="0" w:space="0" w:color="auto"/>
            <w:right w:val="none" w:sz="0" w:space="0" w:color="auto"/>
          </w:divBdr>
        </w:div>
        <w:div w:id="1234658855">
          <w:marLeft w:val="0"/>
          <w:marRight w:val="0"/>
          <w:marTop w:val="0"/>
          <w:marBottom w:val="0"/>
          <w:divBdr>
            <w:top w:val="none" w:sz="0" w:space="0" w:color="auto"/>
            <w:left w:val="none" w:sz="0" w:space="0" w:color="auto"/>
            <w:bottom w:val="none" w:sz="0" w:space="0" w:color="auto"/>
            <w:right w:val="none" w:sz="0" w:space="0" w:color="auto"/>
          </w:divBdr>
        </w:div>
        <w:div w:id="473914038">
          <w:marLeft w:val="0"/>
          <w:marRight w:val="0"/>
          <w:marTop w:val="0"/>
          <w:marBottom w:val="0"/>
          <w:divBdr>
            <w:top w:val="none" w:sz="0" w:space="0" w:color="auto"/>
            <w:left w:val="none" w:sz="0" w:space="0" w:color="auto"/>
            <w:bottom w:val="none" w:sz="0" w:space="0" w:color="auto"/>
            <w:right w:val="none" w:sz="0" w:space="0" w:color="auto"/>
          </w:divBdr>
        </w:div>
        <w:div w:id="248735641">
          <w:marLeft w:val="0"/>
          <w:marRight w:val="0"/>
          <w:marTop w:val="0"/>
          <w:marBottom w:val="0"/>
          <w:divBdr>
            <w:top w:val="none" w:sz="0" w:space="0" w:color="auto"/>
            <w:left w:val="none" w:sz="0" w:space="0" w:color="auto"/>
            <w:bottom w:val="none" w:sz="0" w:space="0" w:color="auto"/>
            <w:right w:val="none" w:sz="0" w:space="0" w:color="auto"/>
          </w:divBdr>
        </w:div>
        <w:div w:id="175123957">
          <w:marLeft w:val="0"/>
          <w:marRight w:val="0"/>
          <w:marTop w:val="0"/>
          <w:marBottom w:val="0"/>
          <w:divBdr>
            <w:top w:val="none" w:sz="0" w:space="0" w:color="auto"/>
            <w:left w:val="none" w:sz="0" w:space="0" w:color="auto"/>
            <w:bottom w:val="none" w:sz="0" w:space="0" w:color="auto"/>
            <w:right w:val="none" w:sz="0" w:space="0" w:color="auto"/>
          </w:divBdr>
        </w:div>
        <w:div w:id="685447820">
          <w:marLeft w:val="0"/>
          <w:marRight w:val="0"/>
          <w:marTop w:val="0"/>
          <w:marBottom w:val="0"/>
          <w:divBdr>
            <w:top w:val="none" w:sz="0" w:space="0" w:color="auto"/>
            <w:left w:val="none" w:sz="0" w:space="0" w:color="auto"/>
            <w:bottom w:val="none" w:sz="0" w:space="0" w:color="auto"/>
            <w:right w:val="none" w:sz="0" w:space="0" w:color="auto"/>
          </w:divBdr>
        </w:div>
        <w:div w:id="62802458">
          <w:marLeft w:val="0"/>
          <w:marRight w:val="0"/>
          <w:marTop w:val="0"/>
          <w:marBottom w:val="0"/>
          <w:divBdr>
            <w:top w:val="none" w:sz="0" w:space="0" w:color="auto"/>
            <w:left w:val="none" w:sz="0" w:space="0" w:color="auto"/>
            <w:bottom w:val="none" w:sz="0" w:space="0" w:color="auto"/>
            <w:right w:val="none" w:sz="0" w:space="0" w:color="auto"/>
          </w:divBdr>
        </w:div>
        <w:div w:id="1558467777">
          <w:marLeft w:val="0"/>
          <w:marRight w:val="0"/>
          <w:marTop w:val="0"/>
          <w:marBottom w:val="0"/>
          <w:divBdr>
            <w:top w:val="none" w:sz="0" w:space="0" w:color="auto"/>
            <w:left w:val="none" w:sz="0" w:space="0" w:color="auto"/>
            <w:bottom w:val="none" w:sz="0" w:space="0" w:color="auto"/>
            <w:right w:val="none" w:sz="0" w:space="0" w:color="auto"/>
          </w:divBdr>
        </w:div>
        <w:div w:id="571542435">
          <w:marLeft w:val="0"/>
          <w:marRight w:val="0"/>
          <w:marTop w:val="0"/>
          <w:marBottom w:val="0"/>
          <w:divBdr>
            <w:top w:val="none" w:sz="0" w:space="0" w:color="auto"/>
            <w:left w:val="none" w:sz="0" w:space="0" w:color="auto"/>
            <w:bottom w:val="none" w:sz="0" w:space="0" w:color="auto"/>
            <w:right w:val="none" w:sz="0" w:space="0" w:color="auto"/>
          </w:divBdr>
        </w:div>
        <w:div w:id="1711998684">
          <w:marLeft w:val="0"/>
          <w:marRight w:val="0"/>
          <w:marTop w:val="0"/>
          <w:marBottom w:val="0"/>
          <w:divBdr>
            <w:top w:val="none" w:sz="0" w:space="0" w:color="auto"/>
            <w:left w:val="none" w:sz="0" w:space="0" w:color="auto"/>
            <w:bottom w:val="none" w:sz="0" w:space="0" w:color="auto"/>
            <w:right w:val="none" w:sz="0" w:space="0" w:color="auto"/>
          </w:divBdr>
        </w:div>
        <w:div w:id="1052726831">
          <w:marLeft w:val="0"/>
          <w:marRight w:val="0"/>
          <w:marTop w:val="0"/>
          <w:marBottom w:val="0"/>
          <w:divBdr>
            <w:top w:val="none" w:sz="0" w:space="0" w:color="auto"/>
            <w:left w:val="none" w:sz="0" w:space="0" w:color="auto"/>
            <w:bottom w:val="none" w:sz="0" w:space="0" w:color="auto"/>
            <w:right w:val="none" w:sz="0" w:space="0" w:color="auto"/>
          </w:divBdr>
        </w:div>
        <w:div w:id="1970478721">
          <w:marLeft w:val="0"/>
          <w:marRight w:val="0"/>
          <w:marTop w:val="0"/>
          <w:marBottom w:val="0"/>
          <w:divBdr>
            <w:top w:val="none" w:sz="0" w:space="0" w:color="auto"/>
            <w:left w:val="none" w:sz="0" w:space="0" w:color="auto"/>
            <w:bottom w:val="none" w:sz="0" w:space="0" w:color="auto"/>
            <w:right w:val="none" w:sz="0" w:space="0" w:color="auto"/>
          </w:divBdr>
        </w:div>
        <w:div w:id="1051341273">
          <w:marLeft w:val="0"/>
          <w:marRight w:val="0"/>
          <w:marTop w:val="0"/>
          <w:marBottom w:val="0"/>
          <w:divBdr>
            <w:top w:val="none" w:sz="0" w:space="0" w:color="auto"/>
            <w:left w:val="none" w:sz="0" w:space="0" w:color="auto"/>
            <w:bottom w:val="none" w:sz="0" w:space="0" w:color="auto"/>
            <w:right w:val="none" w:sz="0" w:space="0" w:color="auto"/>
          </w:divBdr>
        </w:div>
        <w:div w:id="1955672622">
          <w:marLeft w:val="0"/>
          <w:marRight w:val="0"/>
          <w:marTop w:val="0"/>
          <w:marBottom w:val="0"/>
          <w:divBdr>
            <w:top w:val="none" w:sz="0" w:space="0" w:color="auto"/>
            <w:left w:val="none" w:sz="0" w:space="0" w:color="auto"/>
            <w:bottom w:val="none" w:sz="0" w:space="0" w:color="auto"/>
            <w:right w:val="none" w:sz="0" w:space="0" w:color="auto"/>
          </w:divBdr>
        </w:div>
        <w:div w:id="887377027">
          <w:marLeft w:val="0"/>
          <w:marRight w:val="0"/>
          <w:marTop w:val="0"/>
          <w:marBottom w:val="0"/>
          <w:divBdr>
            <w:top w:val="none" w:sz="0" w:space="0" w:color="auto"/>
            <w:left w:val="none" w:sz="0" w:space="0" w:color="auto"/>
            <w:bottom w:val="none" w:sz="0" w:space="0" w:color="auto"/>
            <w:right w:val="none" w:sz="0" w:space="0" w:color="auto"/>
          </w:divBdr>
        </w:div>
        <w:div w:id="1290239702">
          <w:marLeft w:val="0"/>
          <w:marRight w:val="0"/>
          <w:marTop w:val="0"/>
          <w:marBottom w:val="0"/>
          <w:divBdr>
            <w:top w:val="none" w:sz="0" w:space="0" w:color="auto"/>
            <w:left w:val="none" w:sz="0" w:space="0" w:color="auto"/>
            <w:bottom w:val="none" w:sz="0" w:space="0" w:color="auto"/>
            <w:right w:val="none" w:sz="0" w:space="0" w:color="auto"/>
          </w:divBdr>
        </w:div>
        <w:div w:id="1987084119">
          <w:marLeft w:val="0"/>
          <w:marRight w:val="0"/>
          <w:marTop w:val="0"/>
          <w:marBottom w:val="0"/>
          <w:divBdr>
            <w:top w:val="none" w:sz="0" w:space="0" w:color="auto"/>
            <w:left w:val="none" w:sz="0" w:space="0" w:color="auto"/>
            <w:bottom w:val="none" w:sz="0" w:space="0" w:color="auto"/>
            <w:right w:val="none" w:sz="0" w:space="0" w:color="auto"/>
          </w:divBdr>
        </w:div>
        <w:div w:id="1837988397">
          <w:marLeft w:val="0"/>
          <w:marRight w:val="0"/>
          <w:marTop w:val="0"/>
          <w:marBottom w:val="0"/>
          <w:divBdr>
            <w:top w:val="none" w:sz="0" w:space="0" w:color="auto"/>
            <w:left w:val="none" w:sz="0" w:space="0" w:color="auto"/>
            <w:bottom w:val="none" w:sz="0" w:space="0" w:color="auto"/>
            <w:right w:val="none" w:sz="0" w:space="0" w:color="auto"/>
          </w:divBdr>
        </w:div>
        <w:div w:id="1096366698">
          <w:marLeft w:val="0"/>
          <w:marRight w:val="0"/>
          <w:marTop w:val="0"/>
          <w:marBottom w:val="0"/>
          <w:divBdr>
            <w:top w:val="none" w:sz="0" w:space="0" w:color="auto"/>
            <w:left w:val="none" w:sz="0" w:space="0" w:color="auto"/>
            <w:bottom w:val="none" w:sz="0" w:space="0" w:color="auto"/>
            <w:right w:val="none" w:sz="0" w:space="0" w:color="auto"/>
          </w:divBdr>
        </w:div>
        <w:div w:id="109475008">
          <w:marLeft w:val="0"/>
          <w:marRight w:val="0"/>
          <w:marTop w:val="0"/>
          <w:marBottom w:val="0"/>
          <w:divBdr>
            <w:top w:val="none" w:sz="0" w:space="0" w:color="auto"/>
            <w:left w:val="none" w:sz="0" w:space="0" w:color="auto"/>
            <w:bottom w:val="none" w:sz="0" w:space="0" w:color="auto"/>
            <w:right w:val="none" w:sz="0" w:space="0" w:color="auto"/>
          </w:divBdr>
        </w:div>
        <w:div w:id="356851670">
          <w:marLeft w:val="0"/>
          <w:marRight w:val="0"/>
          <w:marTop w:val="0"/>
          <w:marBottom w:val="0"/>
          <w:divBdr>
            <w:top w:val="none" w:sz="0" w:space="0" w:color="auto"/>
            <w:left w:val="none" w:sz="0" w:space="0" w:color="auto"/>
            <w:bottom w:val="none" w:sz="0" w:space="0" w:color="auto"/>
            <w:right w:val="none" w:sz="0" w:space="0" w:color="auto"/>
          </w:divBdr>
        </w:div>
        <w:div w:id="1630622589">
          <w:marLeft w:val="0"/>
          <w:marRight w:val="0"/>
          <w:marTop w:val="0"/>
          <w:marBottom w:val="0"/>
          <w:divBdr>
            <w:top w:val="none" w:sz="0" w:space="0" w:color="auto"/>
            <w:left w:val="none" w:sz="0" w:space="0" w:color="auto"/>
            <w:bottom w:val="none" w:sz="0" w:space="0" w:color="auto"/>
            <w:right w:val="none" w:sz="0" w:space="0" w:color="auto"/>
          </w:divBdr>
        </w:div>
        <w:div w:id="2043707282">
          <w:marLeft w:val="0"/>
          <w:marRight w:val="0"/>
          <w:marTop w:val="0"/>
          <w:marBottom w:val="0"/>
          <w:divBdr>
            <w:top w:val="none" w:sz="0" w:space="0" w:color="auto"/>
            <w:left w:val="none" w:sz="0" w:space="0" w:color="auto"/>
            <w:bottom w:val="none" w:sz="0" w:space="0" w:color="auto"/>
            <w:right w:val="none" w:sz="0" w:space="0" w:color="auto"/>
          </w:divBdr>
        </w:div>
        <w:div w:id="849830514">
          <w:marLeft w:val="0"/>
          <w:marRight w:val="0"/>
          <w:marTop w:val="0"/>
          <w:marBottom w:val="0"/>
          <w:divBdr>
            <w:top w:val="none" w:sz="0" w:space="0" w:color="auto"/>
            <w:left w:val="none" w:sz="0" w:space="0" w:color="auto"/>
            <w:bottom w:val="none" w:sz="0" w:space="0" w:color="auto"/>
            <w:right w:val="none" w:sz="0" w:space="0" w:color="auto"/>
          </w:divBdr>
        </w:div>
        <w:div w:id="1446269864">
          <w:marLeft w:val="0"/>
          <w:marRight w:val="0"/>
          <w:marTop w:val="0"/>
          <w:marBottom w:val="0"/>
          <w:divBdr>
            <w:top w:val="none" w:sz="0" w:space="0" w:color="auto"/>
            <w:left w:val="none" w:sz="0" w:space="0" w:color="auto"/>
            <w:bottom w:val="none" w:sz="0" w:space="0" w:color="auto"/>
            <w:right w:val="none" w:sz="0" w:space="0" w:color="auto"/>
          </w:divBdr>
        </w:div>
        <w:div w:id="21979728">
          <w:marLeft w:val="0"/>
          <w:marRight w:val="0"/>
          <w:marTop w:val="0"/>
          <w:marBottom w:val="0"/>
          <w:divBdr>
            <w:top w:val="none" w:sz="0" w:space="0" w:color="auto"/>
            <w:left w:val="none" w:sz="0" w:space="0" w:color="auto"/>
            <w:bottom w:val="none" w:sz="0" w:space="0" w:color="auto"/>
            <w:right w:val="none" w:sz="0" w:space="0" w:color="auto"/>
          </w:divBdr>
        </w:div>
        <w:div w:id="1235552946">
          <w:marLeft w:val="0"/>
          <w:marRight w:val="0"/>
          <w:marTop w:val="0"/>
          <w:marBottom w:val="0"/>
          <w:divBdr>
            <w:top w:val="none" w:sz="0" w:space="0" w:color="auto"/>
            <w:left w:val="none" w:sz="0" w:space="0" w:color="auto"/>
            <w:bottom w:val="none" w:sz="0" w:space="0" w:color="auto"/>
            <w:right w:val="none" w:sz="0" w:space="0" w:color="auto"/>
          </w:divBdr>
        </w:div>
        <w:div w:id="1255942990">
          <w:marLeft w:val="0"/>
          <w:marRight w:val="0"/>
          <w:marTop w:val="0"/>
          <w:marBottom w:val="0"/>
          <w:divBdr>
            <w:top w:val="none" w:sz="0" w:space="0" w:color="auto"/>
            <w:left w:val="none" w:sz="0" w:space="0" w:color="auto"/>
            <w:bottom w:val="none" w:sz="0" w:space="0" w:color="auto"/>
            <w:right w:val="none" w:sz="0" w:space="0" w:color="auto"/>
          </w:divBdr>
        </w:div>
        <w:div w:id="1820462264">
          <w:marLeft w:val="0"/>
          <w:marRight w:val="0"/>
          <w:marTop w:val="0"/>
          <w:marBottom w:val="0"/>
          <w:divBdr>
            <w:top w:val="none" w:sz="0" w:space="0" w:color="auto"/>
            <w:left w:val="none" w:sz="0" w:space="0" w:color="auto"/>
            <w:bottom w:val="none" w:sz="0" w:space="0" w:color="auto"/>
            <w:right w:val="none" w:sz="0" w:space="0" w:color="auto"/>
          </w:divBdr>
        </w:div>
        <w:div w:id="16808172">
          <w:marLeft w:val="0"/>
          <w:marRight w:val="0"/>
          <w:marTop w:val="0"/>
          <w:marBottom w:val="0"/>
          <w:divBdr>
            <w:top w:val="none" w:sz="0" w:space="0" w:color="auto"/>
            <w:left w:val="none" w:sz="0" w:space="0" w:color="auto"/>
            <w:bottom w:val="none" w:sz="0" w:space="0" w:color="auto"/>
            <w:right w:val="none" w:sz="0" w:space="0" w:color="auto"/>
          </w:divBdr>
        </w:div>
        <w:div w:id="387802092">
          <w:marLeft w:val="0"/>
          <w:marRight w:val="0"/>
          <w:marTop w:val="0"/>
          <w:marBottom w:val="0"/>
          <w:divBdr>
            <w:top w:val="none" w:sz="0" w:space="0" w:color="auto"/>
            <w:left w:val="none" w:sz="0" w:space="0" w:color="auto"/>
            <w:bottom w:val="none" w:sz="0" w:space="0" w:color="auto"/>
            <w:right w:val="none" w:sz="0" w:space="0" w:color="auto"/>
          </w:divBdr>
        </w:div>
        <w:div w:id="1769808434">
          <w:marLeft w:val="0"/>
          <w:marRight w:val="0"/>
          <w:marTop w:val="0"/>
          <w:marBottom w:val="0"/>
          <w:divBdr>
            <w:top w:val="none" w:sz="0" w:space="0" w:color="auto"/>
            <w:left w:val="none" w:sz="0" w:space="0" w:color="auto"/>
            <w:bottom w:val="none" w:sz="0" w:space="0" w:color="auto"/>
            <w:right w:val="none" w:sz="0" w:space="0" w:color="auto"/>
          </w:divBdr>
        </w:div>
        <w:div w:id="1482232744">
          <w:marLeft w:val="0"/>
          <w:marRight w:val="0"/>
          <w:marTop w:val="0"/>
          <w:marBottom w:val="0"/>
          <w:divBdr>
            <w:top w:val="none" w:sz="0" w:space="0" w:color="auto"/>
            <w:left w:val="none" w:sz="0" w:space="0" w:color="auto"/>
            <w:bottom w:val="none" w:sz="0" w:space="0" w:color="auto"/>
            <w:right w:val="none" w:sz="0" w:space="0" w:color="auto"/>
          </w:divBdr>
        </w:div>
        <w:div w:id="778141107">
          <w:marLeft w:val="0"/>
          <w:marRight w:val="0"/>
          <w:marTop w:val="0"/>
          <w:marBottom w:val="0"/>
          <w:divBdr>
            <w:top w:val="none" w:sz="0" w:space="0" w:color="auto"/>
            <w:left w:val="none" w:sz="0" w:space="0" w:color="auto"/>
            <w:bottom w:val="none" w:sz="0" w:space="0" w:color="auto"/>
            <w:right w:val="none" w:sz="0" w:space="0" w:color="auto"/>
          </w:divBdr>
        </w:div>
        <w:div w:id="1669290427">
          <w:marLeft w:val="0"/>
          <w:marRight w:val="0"/>
          <w:marTop w:val="0"/>
          <w:marBottom w:val="0"/>
          <w:divBdr>
            <w:top w:val="none" w:sz="0" w:space="0" w:color="auto"/>
            <w:left w:val="none" w:sz="0" w:space="0" w:color="auto"/>
            <w:bottom w:val="none" w:sz="0" w:space="0" w:color="auto"/>
            <w:right w:val="none" w:sz="0" w:space="0" w:color="auto"/>
          </w:divBdr>
        </w:div>
        <w:div w:id="2101631964">
          <w:marLeft w:val="0"/>
          <w:marRight w:val="0"/>
          <w:marTop w:val="0"/>
          <w:marBottom w:val="0"/>
          <w:divBdr>
            <w:top w:val="none" w:sz="0" w:space="0" w:color="auto"/>
            <w:left w:val="none" w:sz="0" w:space="0" w:color="auto"/>
            <w:bottom w:val="none" w:sz="0" w:space="0" w:color="auto"/>
            <w:right w:val="none" w:sz="0" w:space="0" w:color="auto"/>
          </w:divBdr>
        </w:div>
        <w:div w:id="391850117">
          <w:marLeft w:val="0"/>
          <w:marRight w:val="0"/>
          <w:marTop w:val="0"/>
          <w:marBottom w:val="0"/>
          <w:divBdr>
            <w:top w:val="none" w:sz="0" w:space="0" w:color="auto"/>
            <w:left w:val="none" w:sz="0" w:space="0" w:color="auto"/>
            <w:bottom w:val="none" w:sz="0" w:space="0" w:color="auto"/>
            <w:right w:val="none" w:sz="0" w:space="0" w:color="auto"/>
          </w:divBdr>
        </w:div>
        <w:div w:id="242960546">
          <w:marLeft w:val="0"/>
          <w:marRight w:val="0"/>
          <w:marTop w:val="0"/>
          <w:marBottom w:val="0"/>
          <w:divBdr>
            <w:top w:val="none" w:sz="0" w:space="0" w:color="auto"/>
            <w:left w:val="none" w:sz="0" w:space="0" w:color="auto"/>
            <w:bottom w:val="none" w:sz="0" w:space="0" w:color="auto"/>
            <w:right w:val="none" w:sz="0" w:space="0" w:color="auto"/>
          </w:divBdr>
        </w:div>
        <w:div w:id="26688767">
          <w:marLeft w:val="0"/>
          <w:marRight w:val="0"/>
          <w:marTop w:val="0"/>
          <w:marBottom w:val="0"/>
          <w:divBdr>
            <w:top w:val="none" w:sz="0" w:space="0" w:color="auto"/>
            <w:left w:val="none" w:sz="0" w:space="0" w:color="auto"/>
            <w:bottom w:val="none" w:sz="0" w:space="0" w:color="auto"/>
            <w:right w:val="none" w:sz="0" w:space="0" w:color="auto"/>
          </w:divBdr>
        </w:div>
        <w:div w:id="599218981">
          <w:marLeft w:val="0"/>
          <w:marRight w:val="0"/>
          <w:marTop w:val="0"/>
          <w:marBottom w:val="0"/>
          <w:divBdr>
            <w:top w:val="none" w:sz="0" w:space="0" w:color="auto"/>
            <w:left w:val="none" w:sz="0" w:space="0" w:color="auto"/>
            <w:bottom w:val="none" w:sz="0" w:space="0" w:color="auto"/>
            <w:right w:val="none" w:sz="0" w:space="0" w:color="auto"/>
          </w:divBdr>
        </w:div>
        <w:div w:id="1000082967">
          <w:marLeft w:val="0"/>
          <w:marRight w:val="0"/>
          <w:marTop w:val="0"/>
          <w:marBottom w:val="0"/>
          <w:divBdr>
            <w:top w:val="none" w:sz="0" w:space="0" w:color="auto"/>
            <w:left w:val="none" w:sz="0" w:space="0" w:color="auto"/>
            <w:bottom w:val="none" w:sz="0" w:space="0" w:color="auto"/>
            <w:right w:val="none" w:sz="0" w:space="0" w:color="auto"/>
          </w:divBdr>
        </w:div>
        <w:div w:id="103624290">
          <w:marLeft w:val="0"/>
          <w:marRight w:val="0"/>
          <w:marTop w:val="0"/>
          <w:marBottom w:val="0"/>
          <w:divBdr>
            <w:top w:val="none" w:sz="0" w:space="0" w:color="auto"/>
            <w:left w:val="none" w:sz="0" w:space="0" w:color="auto"/>
            <w:bottom w:val="none" w:sz="0" w:space="0" w:color="auto"/>
            <w:right w:val="none" w:sz="0" w:space="0" w:color="auto"/>
          </w:divBdr>
        </w:div>
        <w:div w:id="240603208">
          <w:marLeft w:val="0"/>
          <w:marRight w:val="0"/>
          <w:marTop w:val="0"/>
          <w:marBottom w:val="0"/>
          <w:divBdr>
            <w:top w:val="none" w:sz="0" w:space="0" w:color="auto"/>
            <w:left w:val="none" w:sz="0" w:space="0" w:color="auto"/>
            <w:bottom w:val="none" w:sz="0" w:space="0" w:color="auto"/>
            <w:right w:val="none" w:sz="0" w:space="0" w:color="auto"/>
          </w:divBdr>
        </w:div>
        <w:div w:id="61758551">
          <w:marLeft w:val="0"/>
          <w:marRight w:val="0"/>
          <w:marTop w:val="0"/>
          <w:marBottom w:val="0"/>
          <w:divBdr>
            <w:top w:val="none" w:sz="0" w:space="0" w:color="auto"/>
            <w:left w:val="none" w:sz="0" w:space="0" w:color="auto"/>
            <w:bottom w:val="none" w:sz="0" w:space="0" w:color="auto"/>
            <w:right w:val="none" w:sz="0" w:space="0" w:color="auto"/>
          </w:divBdr>
        </w:div>
      </w:divsChild>
    </w:div>
    <w:div w:id="777484838">
      <w:bodyDiv w:val="1"/>
      <w:marLeft w:val="0"/>
      <w:marRight w:val="0"/>
      <w:marTop w:val="0"/>
      <w:marBottom w:val="0"/>
      <w:divBdr>
        <w:top w:val="none" w:sz="0" w:space="0" w:color="auto"/>
        <w:left w:val="none" w:sz="0" w:space="0" w:color="auto"/>
        <w:bottom w:val="none" w:sz="0" w:space="0" w:color="auto"/>
        <w:right w:val="none" w:sz="0" w:space="0" w:color="auto"/>
      </w:divBdr>
      <w:divsChild>
        <w:div w:id="713383317">
          <w:marLeft w:val="0"/>
          <w:marRight w:val="0"/>
          <w:marTop w:val="0"/>
          <w:marBottom w:val="0"/>
          <w:divBdr>
            <w:top w:val="none" w:sz="0" w:space="0" w:color="auto"/>
            <w:left w:val="none" w:sz="0" w:space="0" w:color="auto"/>
            <w:bottom w:val="none" w:sz="0" w:space="0" w:color="auto"/>
            <w:right w:val="none" w:sz="0" w:space="0" w:color="auto"/>
          </w:divBdr>
        </w:div>
        <w:div w:id="1180050015">
          <w:marLeft w:val="0"/>
          <w:marRight w:val="0"/>
          <w:marTop w:val="0"/>
          <w:marBottom w:val="0"/>
          <w:divBdr>
            <w:top w:val="none" w:sz="0" w:space="0" w:color="auto"/>
            <w:left w:val="none" w:sz="0" w:space="0" w:color="auto"/>
            <w:bottom w:val="none" w:sz="0" w:space="0" w:color="auto"/>
            <w:right w:val="none" w:sz="0" w:space="0" w:color="auto"/>
          </w:divBdr>
        </w:div>
        <w:div w:id="540485531">
          <w:marLeft w:val="0"/>
          <w:marRight w:val="0"/>
          <w:marTop w:val="0"/>
          <w:marBottom w:val="0"/>
          <w:divBdr>
            <w:top w:val="none" w:sz="0" w:space="0" w:color="auto"/>
            <w:left w:val="none" w:sz="0" w:space="0" w:color="auto"/>
            <w:bottom w:val="none" w:sz="0" w:space="0" w:color="auto"/>
            <w:right w:val="none" w:sz="0" w:space="0" w:color="auto"/>
          </w:divBdr>
        </w:div>
        <w:div w:id="2016835637">
          <w:marLeft w:val="0"/>
          <w:marRight w:val="0"/>
          <w:marTop w:val="0"/>
          <w:marBottom w:val="0"/>
          <w:divBdr>
            <w:top w:val="none" w:sz="0" w:space="0" w:color="auto"/>
            <w:left w:val="none" w:sz="0" w:space="0" w:color="auto"/>
            <w:bottom w:val="none" w:sz="0" w:space="0" w:color="auto"/>
            <w:right w:val="none" w:sz="0" w:space="0" w:color="auto"/>
          </w:divBdr>
        </w:div>
        <w:div w:id="1165828026">
          <w:marLeft w:val="0"/>
          <w:marRight w:val="0"/>
          <w:marTop w:val="0"/>
          <w:marBottom w:val="0"/>
          <w:divBdr>
            <w:top w:val="none" w:sz="0" w:space="0" w:color="auto"/>
            <w:left w:val="none" w:sz="0" w:space="0" w:color="auto"/>
            <w:bottom w:val="none" w:sz="0" w:space="0" w:color="auto"/>
            <w:right w:val="none" w:sz="0" w:space="0" w:color="auto"/>
          </w:divBdr>
        </w:div>
        <w:div w:id="552157010">
          <w:marLeft w:val="0"/>
          <w:marRight w:val="0"/>
          <w:marTop w:val="0"/>
          <w:marBottom w:val="0"/>
          <w:divBdr>
            <w:top w:val="none" w:sz="0" w:space="0" w:color="auto"/>
            <w:left w:val="none" w:sz="0" w:space="0" w:color="auto"/>
            <w:bottom w:val="none" w:sz="0" w:space="0" w:color="auto"/>
            <w:right w:val="none" w:sz="0" w:space="0" w:color="auto"/>
          </w:divBdr>
        </w:div>
        <w:div w:id="1302081817">
          <w:marLeft w:val="0"/>
          <w:marRight w:val="0"/>
          <w:marTop w:val="0"/>
          <w:marBottom w:val="0"/>
          <w:divBdr>
            <w:top w:val="none" w:sz="0" w:space="0" w:color="auto"/>
            <w:left w:val="none" w:sz="0" w:space="0" w:color="auto"/>
            <w:bottom w:val="none" w:sz="0" w:space="0" w:color="auto"/>
            <w:right w:val="none" w:sz="0" w:space="0" w:color="auto"/>
          </w:divBdr>
        </w:div>
        <w:div w:id="641353472">
          <w:marLeft w:val="0"/>
          <w:marRight w:val="0"/>
          <w:marTop w:val="0"/>
          <w:marBottom w:val="0"/>
          <w:divBdr>
            <w:top w:val="none" w:sz="0" w:space="0" w:color="auto"/>
            <w:left w:val="none" w:sz="0" w:space="0" w:color="auto"/>
            <w:bottom w:val="none" w:sz="0" w:space="0" w:color="auto"/>
            <w:right w:val="none" w:sz="0" w:space="0" w:color="auto"/>
          </w:divBdr>
        </w:div>
        <w:div w:id="1808357416">
          <w:marLeft w:val="0"/>
          <w:marRight w:val="0"/>
          <w:marTop w:val="0"/>
          <w:marBottom w:val="0"/>
          <w:divBdr>
            <w:top w:val="none" w:sz="0" w:space="0" w:color="auto"/>
            <w:left w:val="none" w:sz="0" w:space="0" w:color="auto"/>
            <w:bottom w:val="none" w:sz="0" w:space="0" w:color="auto"/>
            <w:right w:val="none" w:sz="0" w:space="0" w:color="auto"/>
          </w:divBdr>
        </w:div>
        <w:div w:id="223151020">
          <w:marLeft w:val="0"/>
          <w:marRight w:val="0"/>
          <w:marTop w:val="0"/>
          <w:marBottom w:val="0"/>
          <w:divBdr>
            <w:top w:val="none" w:sz="0" w:space="0" w:color="auto"/>
            <w:left w:val="none" w:sz="0" w:space="0" w:color="auto"/>
            <w:bottom w:val="none" w:sz="0" w:space="0" w:color="auto"/>
            <w:right w:val="none" w:sz="0" w:space="0" w:color="auto"/>
          </w:divBdr>
        </w:div>
        <w:div w:id="1449394373">
          <w:marLeft w:val="0"/>
          <w:marRight w:val="0"/>
          <w:marTop w:val="0"/>
          <w:marBottom w:val="0"/>
          <w:divBdr>
            <w:top w:val="none" w:sz="0" w:space="0" w:color="auto"/>
            <w:left w:val="none" w:sz="0" w:space="0" w:color="auto"/>
            <w:bottom w:val="none" w:sz="0" w:space="0" w:color="auto"/>
            <w:right w:val="none" w:sz="0" w:space="0" w:color="auto"/>
          </w:divBdr>
        </w:div>
        <w:div w:id="441532521">
          <w:marLeft w:val="0"/>
          <w:marRight w:val="0"/>
          <w:marTop w:val="0"/>
          <w:marBottom w:val="0"/>
          <w:divBdr>
            <w:top w:val="none" w:sz="0" w:space="0" w:color="auto"/>
            <w:left w:val="none" w:sz="0" w:space="0" w:color="auto"/>
            <w:bottom w:val="none" w:sz="0" w:space="0" w:color="auto"/>
            <w:right w:val="none" w:sz="0" w:space="0" w:color="auto"/>
          </w:divBdr>
        </w:div>
        <w:div w:id="341787852">
          <w:marLeft w:val="0"/>
          <w:marRight w:val="0"/>
          <w:marTop w:val="0"/>
          <w:marBottom w:val="0"/>
          <w:divBdr>
            <w:top w:val="none" w:sz="0" w:space="0" w:color="auto"/>
            <w:left w:val="none" w:sz="0" w:space="0" w:color="auto"/>
            <w:bottom w:val="none" w:sz="0" w:space="0" w:color="auto"/>
            <w:right w:val="none" w:sz="0" w:space="0" w:color="auto"/>
          </w:divBdr>
        </w:div>
        <w:div w:id="1446582384">
          <w:marLeft w:val="0"/>
          <w:marRight w:val="0"/>
          <w:marTop w:val="0"/>
          <w:marBottom w:val="0"/>
          <w:divBdr>
            <w:top w:val="none" w:sz="0" w:space="0" w:color="auto"/>
            <w:left w:val="none" w:sz="0" w:space="0" w:color="auto"/>
            <w:bottom w:val="none" w:sz="0" w:space="0" w:color="auto"/>
            <w:right w:val="none" w:sz="0" w:space="0" w:color="auto"/>
          </w:divBdr>
        </w:div>
        <w:div w:id="484468813">
          <w:marLeft w:val="0"/>
          <w:marRight w:val="0"/>
          <w:marTop w:val="0"/>
          <w:marBottom w:val="0"/>
          <w:divBdr>
            <w:top w:val="none" w:sz="0" w:space="0" w:color="auto"/>
            <w:left w:val="none" w:sz="0" w:space="0" w:color="auto"/>
            <w:bottom w:val="none" w:sz="0" w:space="0" w:color="auto"/>
            <w:right w:val="none" w:sz="0" w:space="0" w:color="auto"/>
          </w:divBdr>
        </w:div>
        <w:div w:id="2076127634">
          <w:marLeft w:val="0"/>
          <w:marRight w:val="0"/>
          <w:marTop w:val="0"/>
          <w:marBottom w:val="0"/>
          <w:divBdr>
            <w:top w:val="none" w:sz="0" w:space="0" w:color="auto"/>
            <w:left w:val="none" w:sz="0" w:space="0" w:color="auto"/>
            <w:bottom w:val="none" w:sz="0" w:space="0" w:color="auto"/>
            <w:right w:val="none" w:sz="0" w:space="0" w:color="auto"/>
          </w:divBdr>
        </w:div>
        <w:div w:id="963122284">
          <w:marLeft w:val="0"/>
          <w:marRight w:val="0"/>
          <w:marTop w:val="0"/>
          <w:marBottom w:val="0"/>
          <w:divBdr>
            <w:top w:val="none" w:sz="0" w:space="0" w:color="auto"/>
            <w:left w:val="none" w:sz="0" w:space="0" w:color="auto"/>
            <w:bottom w:val="none" w:sz="0" w:space="0" w:color="auto"/>
            <w:right w:val="none" w:sz="0" w:space="0" w:color="auto"/>
          </w:divBdr>
        </w:div>
        <w:div w:id="1993214873">
          <w:marLeft w:val="0"/>
          <w:marRight w:val="0"/>
          <w:marTop w:val="0"/>
          <w:marBottom w:val="0"/>
          <w:divBdr>
            <w:top w:val="none" w:sz="0" w:space="0" w:color="auto"/>
            <w:left w:val="none" w:sz="0" w:space="0" w:color="auto"/>
            <w:bottom w:val="none" w:sz="0" w:space="0" w:color="auto"/>
            <w:right w:val="none" w:sz="0" w:space="0" w:color="auto"/>
          </w:divBdr>
        </w:div>
        <w:div w:id="124349600">
          <w:marLeft w:val="0"/>
          <w:marRight w:val="0"/>
          <w:marTop w:val="0"/>
          <w:marBottom w:val="0"/>
          <w:divBdr>
            <w:top w:val="none" w:sz="0" w:space="0" w:color="auto"/>
            <w:left w:val="none" w:sz="0" w:space="0" w:color="auto"/>
            <w:bottom w:val="none" w:sz="0" w:space="0" w:color="auto"/>
            <w:right w:val="none" w:sz="0" w:space="0" w:color="auto"/>
          </w:divBdr>
        </w:div>
        <w:div w:id="1378165210">
          <w:marLeft w:val="0"/>
          <w:marRight w:val="0"/>
          <w:marTop w:val="0"/>
          <w:marBottom w:val="0"/>
          <w:divBdr>
            <w:top w:val="none" w:sz="0" w:space="0" w:color="auto"/>
            <w:left w:val="none" w:sz="0" w:space="0" w:color="auto"/>
            <w:bottom w:val="none" w:sz="0" w:space="0" w:color="auto"/>
            <w:right w:val="none" w:sz="0" w:space="0" w:color="auto"/>
          </w:divBdr>
        </w:div>
        <w:div w:id="867917075">
          <w:marLeft w:val="0"/>
          <w:marRight w:val="0"/>
          <w:marTop w:val="0"/>
          <w:marBottom w:val="0"/>
          <w:divBdr>
            <w:top w:val="none" w:sz="0" w:space="0" w:color="auto"/>
            <w:left w:val="none" w:sz="0" w:space="0" w:color="auto"/>
            <w:bottom w:val="none" w:sz="0" w:space="0" w:color="auto"/>
            <w:right w:val="none" w:sz="0" w:space="0" w:color="auto"/>
          </w:divBdr>
        </w:div>
        <w:div w:id="1185242333">
          <w:marLeft w:val="0"/>
          <w:marRight w:val="0"/>
          <w:marTop w:val="0"/>
          <w:marBottom w:val="0"/>
          <w:divBdr>
            <w:top w:val="none" w:sz="0" w:space="0" w:color="auto"/>
            <w:left w:val="none" w:sz="0" w:space="0" w:color="auto"/>
            <w:bottom w:val="none" w:sz="0" w:space="0" w:color="auto"/>
            <w:right w:val="none" w:sz="0" w:space="0" w:color="auto"/>
          </w:divBdr>
        </w:div>
        <w:div w:id="870609145">
          <w:marLeft w:val="0"/>
          <w:marRight w:val="0"/>
          <w:marTop w:val="0"/>
          <w:marBottom w:val="0"/>
          <w:divBdr>
            <w:top w:val="none" w:sz="0" w:space="0" w:color="auto"/>
            <w:left w:val="none" w:sz="0" w:space="0" w:color="auto"/>
            <w:bottom w:val="none" w:sz="0" w:space="0" w:color="auto"/>
            <w:right w:val="none" w:sz="0" w:space="0" w:color="auto"/>
          </w:divBdr>
        </w:div>
        <w:div w:id="979770746">
          <w:marLeft w:val="0"/>
          <w:marRight w:val="0"/>
          <w:marTop w:val="0"/>
          <w:marBottom w:val="0"/>
          <w:divBdr>
            <w:top w:val="none" w:sz="0" w:space="0" w:color="auto"/>
            <w:left w:val="none" w:sz="0" w:space="0" w:color="auto"/>
            <w:bottom w:val="none" w:sz="0" w:space="0" w:color="auto"/>
            <w:right w:val="none" w:sz="0" w:space="0" w:color="auto"/>
          </w:divBdr>
        </w:div>
        <w:div w:id="1365207992">
          <w:marLeft w:val="0"/>
          <w:marRight w:val="0"/>
          <w:marTop w:val="0"/>
          <w:marBottom w:val="0"/>
          <w:divBdr>
            <w:top w:val="none" w:sz="0" w:space="0" w:color="auto"/>
            <w:left w:val="none" w:sz="0" w:space="0" w:color="auto"/>
            <w:bottom w:val="none" w:sz="0" w:space="0" w:color="auto"/>
            <w:right w:val="none" w:sz="0" w:space="0" w:color="auto"/>
          </w:divBdr>
        </w:div>
        <w:div w:id="252278339">
          <w:marLeft w:val="0"/>
          <w:marRight w:val="0"/>
          <w:marTop w:val="0"/>
          <w:marBottom w:val="0"/>
          <w:divBdr>
            <w:top w:val="none" w:sz="0" w:space="0" w:color="auto"/>
            <w:left w:val="none" w:sz="0" w:space="0" w:color="auto"/>
            <w:bottom w:val="none" w:sz="0" w:space="0" w:color="auto"/>
            <w:right w:val="none" w:sz="0" w:space="0" w:color="auto"/>
          </w:divBdr>
        </w:div>
        <w:div w:id="37708294">
          <w:marLeft w:val="0"/>
          <w:marRight w:val="0"/>
          <w:marTop w:val="0"/>
          <w:marBottom w:val="0"/>
          <w:divBdr>
            <w:top w:val="none" w:sz="0" w:space="0" w:color="auto"/>
            <w:left w:val="none" w:sz="0" w:space="0" w:color="auto"/>
            <w:bottom w:val="none" w:sz="0" w:space="0" w:color="auto"/>
            <w:right w:val="none" w:sz="0" w:space="0" w:color="auto"/>
          </w:divBdr>
        </w:div>
        <w:div w:id="901793964">
          <w:marLeft w:val="0"/>
          <w:marRight w:val="0"/>
          <w:marTop w:val="0"/>
          <w:marBottom w:val="0"/>
          <w:divBdr>
            <w:top w:val="none" w:sz="0" w:space="0" w:color="auto"/>
            <w:left w:val="none" w:sz="0" w:space="0" w:color="auto"/>
            <w:bottom w:val="none" w:sz="0" w:space="0" w:color="auto"/>
            <w:right w:val="none" w:sz="0" w:space="0" w:color="auto"/>
          </w:divBdr>
        </w:div>
        <w:div w:id="350881521">
          <w:marLeft w:val="0"/>
          <w:marRight w:val="0"/>
          <w:marTop w:val="0"/>
          <w:marBottom w:val="0"/>
          <w:divBdr>
            <w:top w:val="none" w:sz="0" w:space="0" w:color="auto"/>
            <w:left w:val="none" w:sz="0" w:space="0" w:color="auto"/>
            <w:bottom w:val="none" w:sz="0" w:space="0" w:color="auto"/>
            <w:right w:val="none" w:sz="0" w:space="0" w:color="auto"/>
          </w:divBdr>
        </w:div>
        <w:div w:id="1566254278">
          <w:marLeft w:val="0"/>
          <w:marRight w:val="0"/>
          <w:marTop w:val="0"/>
          <w:marBottom w:val="0"/>
          <w:divBdr>
            <w:top w:val="none" w:sz="0" w:space="0" w:color="auto"/>
            <w:left w:val="none" w:sz="0" w:space="0" w:color="auto"/>
            <w:bottom w:val="none" w:sz="0" w:space="0" w:color="auto"/>
            <w:right w:val="none" w:sz="0" w:space="0" w:color="auto"/>
          </w:divBdr>
        </w:div>
        <w:div w:id="1178346033">
          <w:marLeft w:val="0"/>
          <w:marRight w:val="0"/>
          <w:marTop w:val="0"/>
          <w:marBottom w:val="0"/>
          <w:divBdr>
            <w:top w:val="none" w:sz="0" w:space="0" w:color="auto"/>
            <w:left w:val="none" w:sz="0" w:space="0" w:color="auto"/>
            <w:bottom w:val="none" w:sz="0" w:space="0" w:color="auto"/>
            <w:right w:val="none" w:sz="0" w:space="0" w:color="auto"/>
          </w:divBdr>
        </w:div>
        <w:div w:id="1060060742">
          <w:marLeft w:val="0"/>
          <w:marRight w:val="0"/>
          <w:marTop w:val="0"/>
          <w:marBottom w:val="0"/>
          <w:divBdr>
            <w:top w:val="none" w:sz="0" w:space="0" w:color="auto"/>
            <w:left w:val="none" w:sz="0" w:space="0" w:color="auto"/>
            <w:bottom w:val="none" w:sz="0" w:space="0" w:color="auto"/>
            <w:right w:val="none" w:sz="0" w:space="0" w:color="auto"/>
          </w:divBdr>
        </w:div>
        <w:div w:id="337125514">
          <w:marLeft w:val="0"/>
          <w:marRight w:val="0"/>
          <w:marTop w:val="0"/>
          <w:marBottom w:val="0"/>
          <w:divBdr>
            <w:top w:val="none" w:sz="0" w:space="0" w:color="auto"/>
            <w:left w:val="none" w:sz="0" w:space="0" w:color="auto"/>
            <w:bottom w:val="none" w:sz="0" w:space="0" w:color="auto"/>
            <w:right w:val="none" w:sz="0" w:space="0" w:color="auto"/>
          </w:divBdr>
        </w:div>
        <w:div w:id="1893424392">
          <w:marLeft w:val="0"/>
          <w:marRight w:val="0"/>
          <w:marTop w:val="0"/>
          <w:marBottom w:val="0"/>
          <w:divBdr>
            <w:top w:val="none" w:sz="0" w:space="0" w:color="auto"/>
            <w:left w:val="none" w:sz="0" w:space="0" w:color="auto"/>
            <w:bottom w:val="none" w:sz="0" w:space="0" w:color="auto"/>
            <w:right w:val="none" w:sz="0" w:space="0" w:color="auto"/>
          </w:divBdr>
        </w:div>
      </w:divsChild>
    </w:div>
    <w:div w:id="849413865">
      <w:bodyDiv w:val="1"/>
      <w:marLeft w:val="0"/>
      <w:marRight w:val="0"/>
      <w:marTop w:val="0"/>
      <w:marBottom w:val="0"/>
      <w:divBdr>
        <w:top w:val="none" w:sz="0" w:space="0" w:color="auto"/>
        <w:left w:val="none" w:sz="0" w:space="0" w:color="auto"/>
        <w:bottom w:val="none" w:sz="0" w:space="0" w:color="auto"/>
        <w:right w:val="none" w:sz="0" w:space="0" w:color="auto"/>
      </w:divBdr>
      <w:divsChild>
        <w:div w:id="135033733">
          <w:marLeft w:val="0"/>
          <w:marRight w:val="0"/>
          <w:marTop w:val="0"/>
          <w:marBottom w:val="0"/>
          <w:divBdr>
            <w:top w:val="none" w:sz="0" w:space="0" w:color="auto"/>
            <w:left w:val="none" w:sz="0" w:space="0" w:color="auto"/>
            <w:bottom w:val="none" w:sz="0" w:space="0" w:color="auto"/>
            <w:right w:val="none" w:sz="0" w:space="0" w:color="auto"/>
          </w:divBdr>
        </w:div>
        <w:div w:id="1618026583">
          <w:marLeft w:val="0"/>
          <w:marRight w:val="0"/>
          <w:marTop w:val="0"/>
          <w:marBottom w:val="0"/>
          <w:divBdr>
            <w:top w:val="none" w:sz="0" w:space="0" w:color="auto"/>
            <w:left w:val="none" w:sz="0" w:space="0" w:color="auto"/>
            <w:bottom w:val="none" w:sz="0" w:space="0" w:color="auto"/>
            <w:right w:val="none" w:sz="0" w:space="0" w:color="auto"/>
          </w:divBdr>
        </w:div>
        <w:div w:id="799307245">
          <w:marLeft w:val="0"/>
          <w:marRight w:val="0"/>
          <w:marTop w:val="0"/>
          <w:marBottom w:val="0"/>
          <w:divBdr>
            <w:top w:val="none" w:sz="0" w:space="0" w:color="auto"/>
            <w:left w:val="none" w:sz="0" w:space="0" w:color="auto"/>
            <w:bottom w:val="none" w:sz="0" w:space="0" w:color="auto"/>
            <w:right w:val="none" w:sz="0" w:space="0" w:color="auto"/>
          </w:divBdr>
        </w:div>
        <w:div w:id="532771001">
          <w:marLeft w:val="0"/>
          <w:marRight w:val="0"/>
          <w:marTop w:val="0"/>
          <w:marBottom w:val="0"/>
          <w:divBdr>
            <w:top w:val="none" w:sz="0" w:space="0" w:color="auto"/>
            <w:left w:val="none" w:sz="0" w:space="0" w:color="auto"/>
            <w:bottom w:val="none" w:sz="0" w:space="0" w:color="auto"/>
            <w:right w:val="none" w:sz="0" w:space="0" w:color="auto"/>
          </w:divBdr>
        </w:div>
        <w:div w:id="605037446">
          <w:marLeft w:val="0"/>
          <w:marRight w:val="0"/>
          <w:marTop w:val="0"/>
          <w:marBottom w:val="0"/>
          <w:divBdr>
            <w:top w:val="none" w:sz="0" w:space="0" w:color="auto"/>
            <w:left w:val="none" w:sz="0" w:space="0" w:color="auto"/>
            <w:bottom w:val="none" w:sz="0" w:space="0" w:color="auto"/>
            <w:right w:val="none" w:sz="0" w:space="0" w:color="auto"/>
          </w:divBdr>
        </w:div>
        <w:div w:id="1739589855">
          <w:marLeft w:val="0"/>
          <w:marRight w:val="0"/>
          <w:marTop w:val="0"/>
          <w:marBottom w:val="0"/>
          <w:divBdr>
            <w:top w:val="none" w:sz="0" w:space="0" w:color="auto"/>
            <w:left w:val="none" w:sz="0" w:space="0" w:color="auto"/>
            <w:bottom w:val="none" w:sz="0" w:space="0" w:color="auto"/>
            <w:right w:val="none" w:sz="0" w:space="0" w:color="auto"/>
          </w:divBdr>
        </w:div>
        <w:div w:id="1717510608">
          <w:marLeft w:val="0"/>
          <w:marRight w:val="0"/>
          <w:marTop w:val="0"/>
          <w:marBottom w:val="0"/>
          <w:divBdr>
            <w:top w:val="none" w:sz="0" w:space="0" w:color="auto"/>
            <w:left w:val="none" w:sz="0" w:space="0" w:color="auto"/>
            <w:bottom w:val="none" w:sz="0" w:space="0" w:color="auto"/>
            <w:right w:val="none" w:sz="0" w:space="0" w:color="auto"/>
          </w:divBdr>
        </w:div>
        <w:div w:id="981154137">
          <w:marLeft w:val="0"/>
          <w:marRight w:val="0"/>
          <w:marTop w:val="0"/>
          <w:marBottom w:val="0"/>
          <w:divBdr>
            <w:top w:val="none" w:sz="0" w:space="0" w:color="auto"/>
            <w:left w:val="none" w:sz="0" w:space="0" w:color="auto"/>
            <w:bottom w:val="none" w:sz="0" w:space="0" w:color="auto"/>
            <w:right w:val="none" w:sz="0" w:space="0" w:color="auto"/>
          </w:divBdr>
        </w:div>
        <w:div w:id="504051964">
          <w:marLeft w:val="0"/>
          <w:marRight w:val="0"/>
          <w:marTop w:val="0"/>
          <w:marBottom w:val="0"/>
          <w:divBdr>
            <w:top w:val="none" w:sz="0" w:space="0" w:color="auto"/>
            <w:left w:val="none" w:sz="0" w:space="0" w:color="auto"/>
            <w:bottom w:val="none" w:sz="0" w:space="0" w:color="auto"/>
            <w:right w:val="none" w:sz="0" w:space="0" w:color="auto"/>
          </w:divBdr>
        </w:div>
        <w:div w:id="710610737">
          <w:marLeft w:val="0"/>
          <w:marRight w:val="0"/>
          <w:marTop w:val="0"/>
          <w:marBottom w:val="0"/>
          <w:divBdr>
            <w:top w:val="none" w:sz="0" w:space="0" w:color="auto"/>
            <w:left w:val="none" w:sz="0" w:space="0" w:color="auto"/>
            <w:bottom w:val="none" w:sz="0" w:space="0" w:color="auto"/>
            <w:right w:val="none" w:sz="0" w:space="0" w:color="auto"/>
          </w:divBdr>
        </w:div>
        <w:div w:id="1598445697">
          <w:marLeft w:val="0"/>
          <w:marRight w:val="0"/>
          <w:marTop w:val="0"/>
          <w:marBottom w:val="0"/>
          <w:divBdr>
            <w:top w:val="none" w:sz="0" w:space="0" w:color="auto"/>
            <w:left w:val="none" w:sz="0" w:space="0" w:color="auto"/>
            <w:bottom w:val="none" w:sz="0" w:space="0" w:color="auto"/>
            <w:right w:val="none" w:sz="0" w:space="0" w:color="auto"/>
          </w:divBdr>
        </w:div>
        <w:div w:id="1626540263">
          <w:marLeft w:val="0"/>
          <w:marRight w:val="0"/>
          <w:marTop w:val="0"/>
          <w:marBottom w:val="0"/>
          <w:divBdr>
            <w:top w:val="none" w:sz="0" w:space="0" w:color="auto"/>
            <w:left w:val="none" w:sz="0" w:space="0" w:color="auto"/>
            <w:bottom w:val="none" w:sz="0" w:space="0" w:color="auto"/>
            <w:right w:val="none" w:sz="0" w:space="0" w:color="auto"/>
          </w:divBdr>
        </w:div>
        <w:div w:id="287324056">
          <w:marLeft w:val="0"/>
          <w:marRight w:val="0"/>
          <w:marTop w:val="0"/>
          <w:marBottom w:val="0"/>
          <w:divBdr>
            <w:top w:val="none" w:sz="0" w:space="0" w:color="auto"/>
            <w:left w:val="none" w:sz="0" w:space="0" w:color="auto"/>
            <w:bottom w:val="none" w:sz="0" w:space="0" w:color="auto"/>
            <w:right w:val="none" w:sz="0" w:space="0" w:color="auto"/>
          </w:divBdr>
        </w:div>
        <w:div w:id="1248730322">
          <w:marLeft w:val="0"/>
          <w:marRight w:val="0"/>
          <w:marTop w:val="0"/>
          <w:marBottom w:val="0"/>
          <w:divBdr>
            <w:top w:val="none" w:sz="0" w:space="0" w:color="auto"/>
            <w:left w:val="none" w:sz="0" w:space="0" w:color="auto"/>
            <w:bottom w:val="none" w:sz="0" w:space="0" w:color="auto"/>
            <w:right w:val="none" w:sz="0" w:space="0" w:color="auto"/>
          </w:divBdr>
        </w:div>
        <w:div w:id="1128430568">
          <w:marLeft w:val="0"/>
          <w:marRight w:val="0"/>
          <w:marTop w:val="0"/>
          <w:marBottom w:val="0"/>
          <w:divBdr>
            <w:top w:val="none" w:sz="0" w:space="0" w:color="auto"/>
            <w:left w:val="none" w:sz="0" w:space="0" w:color="auto"/>
            <w:bottom w:val="none" w:sz="0" w:space="0" w:color="auto"/>
            <w:right w:val="none" w:sz="0" w:space="0" w:color="auto"/>
          </w:divBdr>
        </w:div>
        <w:div w:id="311451046">
          <w:marLeft w:val="0"/>
          <w:marRight w:val="0"/>
          <w:marTop w:val="0"/>
          <w:marBottom w:val="0"/>
          <w:divBdr>
            <w:top w:val="none" w:sz="0" w:space="0" w:color="auto"/>
            <w:left w:val="none" w:sz="0" w:space="0" w:color="auto"/>
            <w:bottom w:val="none" w:sz="0" w:space="0" w:color="auto"/>
            <w:right w:val="none" w:sz="0" w:space="0" w:color="auto"/>
          </w:divBdr>
        </w:div>
        <w:div w:id="1052194708">
          <w:marLeft w:val="0"/>
          <w:marRight w:val="0"/>
          <w:marTop w:val="0"/>
          <w:marBottom w:val="0"/>
          <w:divBdr>
            <w:top w:val="none" w:sz="0" w:space="0" w:color="auto"/>
            <w:left w:val="none" w:sz="0" w:space="0" w:color="auto"/>
            <w:bottom w:val="none" w:sz="0" w:space="0" w:color="auto"/>
            <w:right w:val="none" w:sz="0" w:space="0" w:color="auto"/>
          </w:divBdr>
        </w:div>
        <w:div w:id="933980128">
          <w:marLeft w:val="0"/>
          <w:marRight w:val="0"/>
          <w:marTop w:val="0"/>
          <w:marBottom w:val="0"/>
          <w:divBdr>
            <w:top w:val="none" w:sz="0" w:space="0" w:color="auto"/>
            <w:left w:val="none" w:sz="0" w:space="0" w:color="auto"/>
            <w:bottom w:val="none" w:sz="0" w:space="0" w:color="auto"/>
            <w:right w:val="none" w:sz="0" w:space="0" w:color="auto"/>
          </w:divBdr>
        </w:div>
        <w:div w:id="777288560">
          <w:marLeft w:val="0"/>
          <w:marRight w:val="0"/>
          <w:marTop w:val="0"/>
          <w:marBottom w:val="0"/>
          <w:divBdr>
            <w:top w:val="none" w:sz="0" w:space="0" w:color="auto"/>
            <w:left w:val="none" w:sz="0" w:space="0" w:color="auto"/>
            <w:bottom w:val="none" w:sz="0" w:space="0" w:color="auto"/>
            <w:right w:val="none" w:sz="0" w:space="0" w:color="auto"/>
          </w:divBdr>
        </w:div>
        <w:div w:id="528840823">
          <w:marLeft w:val="0"/>
          <w:marRight w:val="0"/>
          <w:marTop w:val="0"/>
          <w:marBottom w:val="0"/>
          <w:divBdr>
            <w:top w:val="none" w:sz="0" w:space="0" w:color="auto"/>
            <w:left w:val="none" w:sz="0" w:space="0" w:color="auto"/>
            <w:bottom w:val="none" w:sz="0" w:space="0" w:color="auto"/>
            <w:right w:val="none" w:sz="0" w:space="0" w:color="auto"/>
          </w:divBdr>
        </w:div>
        <w:div w:id="169299189">
          <w:marLeft w:val="0"/>
          <w:marRight w:val="0"/>
          <w:marTop w:val="0"/>
          <w:marBottom w:val="0"/>
          <w:divBdr>
            <w:top w:val="none" w:sz="0" w:space="0" w:color="auto"/>
            <w:left w:val="none" w:sz="0" w:space="0" w:color="auto"/>
            <w:bottom w:val="none" w:sz="0" w:space="0" w:color="auto"/>
            <w:right w:val="none" w:sz="0" w:space="0" w:color="auto"/>
          </w:divBdr>
        </w:div>
        <w:div w:id="1700353578">
          <w:marLeft w:val="0"/>
          <w:marRight w:val="0"/>
          <w:marTop w:val="0"/>
          <w:marBottom w:val="0"/>
          <w:divBdr>
            <w:top w:val="none" w:sz="0" w:space="0" w:color="auto"/>
            <w:left w:val="none" w:sz="0" w:space="0" w:color="auto"/>
            <w:bottom w:val="none" w:sz="0" w:space="0" w:color="auto"/>
            <w:right w:val="none" w:sz="0" w:space="0" w:color="auto"/>
          </w:divBdr>
        </w:div>
        <w:div w:id="1028528285">
          <w:marLeft w:val="0"/>
          <w:marRight w:val="0"/>
          <w:marTop w:val="0"/>
          <w:marBottom w:val="0"/>
          <w:divBdr>
            <w:top w:val="none" w:sz="0" w:space="0" w:color="auto"/>
            <w:left w:val="none" w:sz="0" w:space="0" w:color="auto"/>
            <w:bottom w:val="none" w:sz="0" w:space="0" w:color="auto"/>
            <w:right w:val="none" w:sz="0" w:space="0" w:color="auto"/>
          </w:divBdr>
        </w:div>
        <w:div w:id="1005520037">
          <w:marLeft w:val="0"/>
          <w:marRight w:val="0"/>
          <w:marTop w:val="0"/>
          <w:marBottom w:val="0"/>
          <w:divBdr>
            <w:top w:val="none" w:sz="0" w:space="0" w:color="auto"/>
            <w:left w:val="none" w:sz="0" w:space="0" w:color="auto"/>
            <w:bottom w:val="none" w:sz="0" w:space="0" w:color="auto"/>
            <w:right w:val="none" w:sz="0" w:space="0" w:color="auto"/>
          </w:divBdr>
        </w:div>
        <w:div w:id="784731951">
          <w:marLeft w:val="0"/>
          <w:marRight w:val="0"/>
          <w:marTop w:val="0"/>
          <w:marBottom w:val="0"/>
          <w:divBdr>
            <w:top w:val="none" w:sz="0" w:space="0" w:color="auto"/>
            <w:left w:val="none" w:sz="0" w:space="0" w:color="auto"/>
            <w:bottom w:val="none" w:sz="0" w:space="0" w:color="auto"/>
            <w:right w:val="none" w:sz="0" w:space="0" w:color="auto"/>
          </w:divBdr>
        </w:div>
        <w:div w:id="453331964">
          <w:marLeft w:val="0"/>
          <w:marRight w:val="0"/>
          <w:marTop w:val="0"/>
          <w:marBottom w:val="0"/>
          <w:divBdr>
            <w:top w:val="none" w:sz="0" w:space="0" w:color="auto"/>
            <w:left w:val="none" w:sz="0" w:space="0" w:color="auto"/>
            <w:bottom w:val="none" w:sz="0" w:space="0" w:color="auto"/>
            <w:right w:val="none" w:sz="0" w:space="0" w:color="auto"/>
          </w:divBdr>
        </w:div>
        <w:div w:id="557787586">
          <w:marLeft w:val="0"/>
          <w:marRight w:val="0"/>
          <w:marTop w:val="0"/>
          <w:marBottom w:val="0"/>
          <w:divBdr>
            <w:top w:val="none" w:sz="0" w:space="0" w:color="auto"/>
            <w:left w:val="none" w:sz="0" w:space="0" w:color="auto"/>
            <w:bottom w:val="none" w:sz="0" w:space="0" w:color="auto"/>
            <w:right w:val="none" w:sz="0" w:space="0" w:color="auto"/>
          </w:divBdr>
        </w:div>
        <w:div w:id="266817329">
          <w:marLeft w:val="0"/>
          <w:marRight w:val="0"/>
          <w:marTop w:val="0"/>
          <w:marBottom w:val="0"/>
          <w:divBdr>
            <w:top w:val="none" w:sz="0" w:space="0" w:color="auto"/>
            <w:left w:val="none" w:sz="0" w:space="0" w:color="auto"/>
            <w:bottom w:val="none" w:sz="0" w:space="0" w:color="auto"/>
            <w:right w:val="none" w:sz="0" w:space="0" w:color="auto"/>
          </w:divBdr>
        </w:div>
        <w:div w:id="970942374">
          <w:marLeft w:val="0"/>
          <w:marRight w:val="0"/>
          <w:marTop w:val="0"/>
          <w:marBottom w:val="0"/>
          <w:divBdr>
            <w:top w:val="none" w:sz="0" w:space="0" w:color="auto"/>
            <w:left w:val="none" w:sz="0" w:space="0" w:color="auto"/>
            <w:bottom w:val="none" w:sz="0" w:space="0" w:color="auto"/>
            <w:right w:val="none" w:sz="0" w:space="0" w:color="auto"/>
          </w:divBdr>
        </w:div>
        <w:div w:id="1881893171">
          <w:marLeft w:val="0"/>
          <w:marRight w:val="0"/>
          <w:marTop w:val="0"/>
          <w:marBottom w:val="0"/>
          <w:divBdr>
            <w:top w:val="none" w:sz="0" w:space="0" w:color="auto"/>
            <w:left w:val="none" w:sz="0" w:space="0" w:color="auto"/>
            <w:bottom w:val="none" w:sz="0" w:space="0" w:color="auto"/>
            <w:right w:val="none" w:sz="0" w:space="0" w:color="auto"/>
          </w:divBdr>
        </w:div>
        <w:div w:id="1709450311">
          <w:marLeft w:val="0"/>
          <w:marRight w:val="0"/>
          <w:marTop w:val="0"/>
          <w:marBottom w:val="0"/>
          <w:divBdr>
            <w:top w:val="none" w:sz="0" w:space="0" w:color="auto"/>
            <w:left w:val="none" w:sz="0" w:space="0" w:color="auto"/>
            <w:bottom w:val="none" w:sz="0" w:space="0" w:color="auto"/>
            <w:right w:val="none" w:sz="0" w:space="0" w:color="auto"/>
          </w:divBdr>
        </w:div>
        <w:div w:id="994719044">
          <w:marLeft w:val="0"/>
          <w:marRight w:val="0"/>
          <w:marTop w:val="0"/>
          <w:marBottom w:val="0"/>
          <w:divBdr>
            <w:top w:val="none" w:sz="0" w:space="0" w:color="auto"/>
            <w:left w:val="none" w:sz="0" w:space="0" w:color="auto"/>
            <w:bottom w:val="none" w:sz="0" w:space="0" w:color="auto"/>
            <w:right w:val="none" w:sz="0" w:space="0" w:color="auto"/>
          </w:divBdr>
        </w:div>
        <w:div w:id="181676326">
          <w:marLeft w:val="0"/>
          <w:marRight w:val="0"/>
          <w:marTop w:val="0"/>
          <w:marBottom w:val="0"/>
          <w:divBdr>
            <w:top w:val="none" w:sz="0" w:space="0" w:color="auto"/>
            <w:left w:val="none" w:sz="0" w:space="0" w:color="auto"/>
            <w:bottom w:val="none" w:sz="0" w:space="0" w:color="auto"/>
            <w:right w:val="none" w:sz="0" w:space="0" w:color="auto"/>
          </w:divBdr>
        </w:div>
      </w:divsChild>
    </w:div>
    <w:div w:id="1350988400">
      <w:bodyDiv w:val="1"/>
      <w:marLeft w:val="0"/>
      <w:marRight w:val="0"/>
      <w:marTop w:val="0"/>
      <w:marBottom w:val="0"/>
      <w:divBdr>
        <w:top w:val="none" w:sz="0" w:space="0" w:color="auto"/>
        <w:left w:val="none" w:sz="0" w:space="0" w:color="auto"/>
        <w:bottom w:val="none" w:sz="0" w:space="0" w:color="auto"/>
        <w:right w:val="none" w:sz="0" w:space="0" w:color="auto"/>
      </w:divBdr>
      <w:divsChild>
        <w:div w:id="1255505724">
          <w:marLeft w:val="0"/>
          <w:marRight w:val="0"/>
          <w:marTop w:val="0"/>
          <w:marBottom w:val="0"/>
          <w:divBdr>
            <w:top w:val="none" w:sz="0" w:space="0" w:color="auto"/>
            <w:left w:val="none" w:sz="0" w:space="0" w:color="auto"/>
            <w:bottom w:val="none" w:sz="0" w:space="0" w:color="auto"/>
            <w:right w:val="none" w:sz="0" w:space="0" w:color="auto"/>
          </w:divBdr>
          <w:divsChild>
            <w:div w:id="1892306852">
              <w:marLeft w:val="0"/>
              <w:marRight w:val="0"/>
              <w:marTop w:val="0"/>
              <w:marBottom w:val="0"/>
              <w:divBdr>
                <w:top w:val="none" w:sz="0" w:space="0" w:color="auto"/>
                <w:left w:val="none" w:sz="0" w:space="0" w:color="auto"/>
                <w:bottom w:val="none" w:sz="0" w:space="0" w:color="auto"/>
                <w:right w:val="none" w:sz="0" w:space="0" w:color="auto"/>
              </w:divBdr>
            </w:div>
            <w:div w:id="1856268940">
              <w:marLeft w:val="0"/>
              <w:marRight w:val="0"/>
              <w:marTop w:val="0"/>
              <w:marBottom w:val="0"/>
              <w:divBdr>
                <w:top w:val="none" w:sz="0" w:space="0" w:color="auto"/>
                <w:left w:val="none" w:sz="0" w:space="0" w:color="auto"/>
                <w:bottom w:val="none" w:sz="0" w:space="0" w:color="auto"/>
                <w:right w:val="none" w:sz="0" w:space="0" w:color="auto"/>
              </w:divBdr>
            </w:div>
            <w:div w:id="514921605">
              <w:marLeft w:val="0"/>
              <w:marRight w:val="0"/>
              <w:marTop w:val="0"/>
              <w:marBottom w:val="0"/>
              <w:divBdr>
                <w:top w:val="none" w:sz="0" w:space="0" w:color="auto"/>
                <w:left w:val="none" w:sz="0" w:space="0" w:color="auto"/>
                <w:bottom w:val="none" w:sz="0" w:space="0" w:color="auto"/>
                <w:right w:val="none" w:sz="0" w:space="0" w:color="auto"/>
              </w:divBdr>
            </w:div>
            <w:div w:id="778375801">
              <w:marLeft w:val="0"/>
              <w:marRight w:val="0"/>
              <w:marTop w:val="0"/>
              <w:marBottom w:val="0"/>
              <w:divBdr>
                <w:top w:val="none" w:sz="0" w:space="0" w:color="auto"/>
                <w:left w:val="none" w:sz="0" w:space="0" w:color="auto"/>
                <w:bottom w:val="none" w:sz="0" w:space="0" w:color="auto"/>
                <w:right w:val="none" w:sz="0" w:space="0" w:color="auto"/>
              </w:divBdr>
            </w:div>
            <w:div w:id="1125081560">
              <w:marLeft w:val="0"/>
              <w:marRight w:val="0"/>
              <w:marTop w:val="0"/>
              <w:marBottom w:val="0"/>
              <w:divBdr>
                <w:top w:val="none" w:sz="0" w:space="0" w:color="auto"/>
                <w:left w:val="none" w:sz="0" w:space="0" w:color="auto"/>
                <w:bottom w:val="none" w:sz="0" w:space="0" w:color="auto"/>
                <w:right w:val="none" w:sz="0" w:space="0" w:color="auto"/>
              </w:divBdr>
            </w:div>
            <w:div w:id="1184393000">
              <w:marLeft w:val="0"/>
              <w:marRight w:val="0"/>
              <w:marTop w:val="0"/>
              <w:marBottom w:val="0"/>
              <w:divBdr>
                <w:top w:val="none" w:sz="0" w:space="0" w:color="auto"/>
                <w:left w:val="none" w:sz="0" w:space="0" w:color="auto"/>
                <w:bottom w:val="none" w:sz="0" w:space="0" w:color="auto"/>
                <w:right w:val="none" w:sz="0" w:space="0" w:color="auto"/>
              </w:divBdr>
            </w:div>
            <w:div w:id="2135754271">
              <w:marLeft w:val="0"/>
              <w:marRight w:val="0"/>
              <w:marTop w:val="0"/>
              <w:marBottom w:val="0"/>
              <w:divBdr>
                <w:top w:val="none" w:sz="0" w:space="0" w:color="auto"/>
                <w:left w:val="none" w:sz="0" w:space="0" w:color="auto"/>
                <w:bottom w:val="none" w:sz="0" w:space="0" w:color="auto"/>
                <w:right w:val="none" w:sz="0" w:space="0" w:color="auto"/>
              </w:divBdr>
            </w:div>
            <w:div w:id="1763640560">
              <w:marLeft w:val="0"/>
              <w:marRight w:val="0"/>
              <w:marTop w:val="0"/>
              <w:marBottom w:val="0"/>
              <w:divBdr>
                <w:top w:val="none" w:sz="0" w:space="0" w:color="auto"/>
                <w:left w:val="none" w:sz="0" w:space="0" w:color="auto"/>
                <w:bottom w:val="none" w:sz="0" w:space="0" w:color="auto"/>
                <w:right w:val="none" w:sz="0" w:space="0" w:color="auto"/>
              </w:divBdr>
            </w:div>
            <w:div w:id="128981434">
              <w:marLeft w:val="0"/>
              <w:marRight w:val="0"/>
              <w:marTop w:val="0"/>
              <w:marBottom w:val="0"/>
              <w:divBdr>
                <w:top w:val="none" w:sz="0" w:space="0" w:color="auto"/>
                <w:left w:val="none" w:sz="0" w:space="0" w:color="auto"/>
                <w:bottom w:val="none" w:sz="0" w:space="0" w:color="auto"/>
                <w:right w:val="none" w:sz="0" w:space="0" w:color="auto"/>
              </w:divBdr>
            </w:div>
            <w:div w:id="346098525">
              <w:marLeft w:val="0"/>
              <w:marRight w:val="0"/>
              <w:marTop w:val="0"/>
              <w:marBottom w:val="0"/>
              <w:divBdr>
                <w:top w:val="none" w:sz="0" w:space="0" w:color="auto"/>
                <w:left w:val="none" w:sz="0" w:space="0" w:color="auto"/>
                <w:bottom w:val="none" w:sz="0" w:space="0" w:color="auto"/>
                <w:right w:val="none" w:sz="0" w:space="0" w:color="auto"/>
              </w:divBdr>
            </w:div>
            <w:div w:id="71660922">
              <w:marLeft w:val="0"/>
              <w:marRight w:val="0"/>
              <w:marTop w:val="0"/>
              <w:marBottom w:val="0"/>
              <w:divBdr>
                <w:top w:val="none" w:sz="0" w:space="0" w:color="auto"/>
                <w:left w:val="none" w:sz="0" w:space="0" w:color="auto"/>
                <w:bottom w:val="none" w:sz="0" w:space="0" w:color="auto"/>
                <w:right w:val="none" w:sz="0" w:space="0" w:color="auto"/>
              </w:divBdr>
            </w:div>
            <w:div w:id="2144079637">
              <w:marLeft w:val="0"/>
              <w:marRight w:val="0"/>
              <w:marTop w:val="0"/>
              <w:marBottom w:val="0"/>
              <w:divBdr>
                <w:top w:val="none" w:sz="0" w:space="0" w:color="auto"/>
                <w:left w:val="none" w:sz="0" w:space="0" w:color="auto"/>
                <w:bottom w:val="none" w:sz="0" w:space="0" w:color="auto"/>
                <w:right w:val="none" w:sz="0" w:space="0" w:color="auto"/>
              </w:divBdr>
            </w:div>
            <w:div w:id="589774419">
              <w:marLeft w:val="0"/>
              <w:marRight w:val="0"/>
              <w:marTop w:val="0"/>
              <w:marBottom w:val="0"/>
              <w:divBdr>
                <w:top w:val="none" w:sz="0" w:space="0" w:color="auto"/>
                <w:left w:val="none" w:sz="0" w:space="0" w:color="auto"/>
                <w:bottom w:val="none" w:sz="0" w:space="0" w:color="auto"/>
                <w:right w:val="none" w:sz="0" w:space="0" w:color="auto"/>
              </w:divBdr>
            </w:div>
            <w:div w:id="542447844">
              <w:marLeft w:val="0"/>
              <w:marRight w:val="0"/>
              <w:marTop w:val="0"/>
              <w:marBottom w:val="0"/>
              <w:divBdr>
                <w:top w:val="none" w:sz="0" w:space="0" w:color="auto"/>
                <w:left w:val="none" w:sz="0" w:space="0" w:color="auto"/>
                <w:bottom w:val="none" w:sz="0" w:space="0" w:color="auto"/>
                <w:right w:val="none" w:sz="0" w:space="0" w:color="auto"/>
              </w:divBdr>
            </w:div>
            <w:div w:id="28771784">
              <w:marLeft w:val="0"/>
              <w:marRight w:val="0"/>
              <w:marTop w:val="0"/>
              <w:marBottom w:val="0"/>
              <w:divBdr>
                <w:top w:val="none" w:sz="0" w:space="0" w:color="auto"/>
                <w:left w:val="none" w:sz="0" w:space="0" w:color="auto"/>
                <w:bottom w:val="none" w:sz="0" w:space="0" w:color="auto"/>
                <w:right w:val="none" w:sz="0" w:space="0" w:color="auto"/>
              </w:divBdr>
            </w:div>
            <w:div w:id="1489714237">
              <w:marLeft w:val="0"/>
              <w:marRight w:val="0"/>
              <w:marTop w:val="0"/>
              <w:marBottom w:val="0"/>
              <w:divBdr>
                <w:top w:val="none" w:sz="0" w:space="0" w:color="auto"/>
                <w:left w:val="none" w:sz="0" w:space="0" w:color="auto"/>
                <w:bottom w:val="none" w:sz="0" w:space="0" w:color="auto"/>
                <w:right w:val="none" w:sz="0" w:space="0" w:color="auto"/>
              </w:divBdr>
            </w:div>
            <w:div w:id="1997105182">
              <w:marLeft w:val="0"/>
              <w:marRight w:val="0"/>
              <w:marTop w:val="0"/>
              <w:marBottom w:val="0"/>
              <w:divBdr>
                <w:top w:val="none" w:sz="0" w:space="0" w:color="auto"/>
                <w:left w:val="none" w:sz="0" w:space="0" w:color="auto"/>
                <w:bottom w:val="none" w:sz="0" w:space="0" w:color="auto"/>
                <w:right w:val="none" w:sz="0" w:space="0" w:color="auto"/>
              </w:divBdr>
            </w:div>
            <w:div w:id="1931740463">
              <w:marLeft w:val="0"/>
              <w:marRight w:val="0"/>
              <w:marTop w:val="0"/>
              <w:marBottom w:val="0"/>
              <w:divBdr>
                <w:top w:val="none" w:sz="0" w:space="0" w:color="auto"/>
                <w:left w:val="none" w:sz="0" w:space="0" w:color="auto"/>
                <w:bottom w:val="none" w:sz="0" w:space="0" w:color="auto"/>
                <w:right w:val="none" w:sz="0" w:space="0" w:color="auto"/>
              </w:divBdr>
            </w:div>
            <w:div w:id="1976371631">
              <w:marLeft w:val="0"/>
              <w:marRight w:val="0"/>
              <w:marTop w:val="0"/>
              <w:marBottom w:val="0"/>
              <w:divBdr>
                <w:top w:val="none" w:sz="0" w:space="0" w:color="auto"/>
                <w:left w:val="none" w:sz="0" w:space="0" w:color="auto"/>
                <w:bottom w:val="none" w:sz="0" w:space="0" w:color="auto"/>
                <w:right w:val="none" w:sz="0" w:space="0" w:color="auto"/>
              </w:divBdr>
            </w:div>
            <w:div w:id="1051923">
              <w:marLeft w:val="0"/>
              <w:marRight w:val="0"/>
              <w:marTop w:val="0"/>
              <w:marBottom w:val="0"/>
              <w:divBdr>
                <w:top w:val="none" w:sz="0" w:space="0" w:color="auto"/>
                <w:left w:val="none" w:sz="0" w:space="0" w:color="auto"/>
                <w:bottom w:val="none" w:sz="0" w:space="0" w:color="auto"/>
                <w:right w:val="none" w:sz="0" w:space="0" w:color="auto"/>
              </w:divBdr>
            </w:div>
            <w:div w:id="417488485">
              <w:marLeft w:val="0"/>
              <w:marRight w:val="0"/>
              <w:marTop w:val="0"/>
              <w:marBottom w:val="0"/>
              <w:divBdr>
                <w:top w:val="none" w:sz="0" w:space="0" w:color="auto"/>
                <w:left w:val="none" w:sz="0" w:space="0" w:color="auto"/>
                <w:bottom w:val="none" w:sz="0" w:space="0" w:color="auto"/>
                <w:right w:val="none" w:sz="0" w:space="0" w:color="auto"/>
              </w:divBdr>
            </w:div>
            <w:div w:id="1702121673">
              <w:marLeft w:val="0"/>
              <w:marRight w:val="0"/>
              <w:marTop w:val="0"/>
              <w:marBottom w:val="0"/>
              <w:divBdr>
                <w:top w:val="none" w:sz="0" w:space="0" w:color="auto"/>
                <w:left w:val="none" w:sz="0" w:space="0" w:color="auto"/>
                <w:bottom w:val="none" w:sz="0" w:space="0" w:color="auto"/>
                <w:right w:val="none" w:sz="0" w:space="0" w:color="auto"/>
              </w:divBdr>
            </w:div>
            <w:div w:id="1348294122">
              <w:marLeft w:val="0"/>
              <w:marRight w:val="0"/>
              <w:marTop w:val="0"/>
              <w:marBottom w:val="0"/>
              <w:divBdr>
                <w:top w:val="none" w:sz="0" w:space="0" w:color="auto"/>
                <w:left w:val="none" w:sz="0" w:space="0" w:color="auto"/>
                <w:bottom w:val="none" w:sz="0" w:space="0" w:color="auto"/>
                <w:right w:val="none" w:sz="0" w:space="0" w:color="auto"/>
              </w:divBdr>
            </w:div>
            <w:div w:id="300428200">
              <w:marLeft w:val="0"/>
              <w:marRight w:val="0"/>
              <w:marTop w:val="0"/>
              <w:marBottom w:val="0"/>
              <w:divBdr>
                <w:top w:val="none" w:sz="0" w:space="0" w:color="auto"/>
                <w:left w:val="none" w:sz="0" w:space="0" w:color="auto"/>
                <w:bottom w:val="none" w:sz="0" w:space="0" w:color="auto"/>
                <w:right w:val="none" w:sz="0" w:space="0" w:color="auto"/>
              </w:divBdr>
            </w:div>
            <w:div w:id="1564219517">
              <w:marLeft w:val="0"/>
              <w:marRight w:val="0"/>
              <w:marTop w:val="0"/>
              <w:marBottom w:val="0"/>
              <w:divBdr>
                <w:top w:val="none" w:sz="0" w:space="0" w:color="auto"/>
                <w:left w:val="none" w:sz="0" w:space="0" w:color="auto"/>
                <w:bottom w:val="none" w:sz="0" w:space="0" w:color="auto"/>
                <w:right w:val="none" w:sz="0" w:space="0" w:color="auto"/>
              </w:divBdr>
            </w:div>
            <w:div w:id="10113304">
              <w:marLeft w:val="0"/>
              <w:marRight w:val="0"/>
              <w:marTop w:val="0"/>
              <w:marBottom w:val="0"/>
              <w:divBdr>
                <w:top w:val="none" w:sz="0" w:space="0" w:color="auto"/>
                <w:left w:val="none" w:sz="0" w:space="0" w:color="auto"/>
                <w:bottom w:val="none" w:sz="0" w:space="0" w:color="auto"/>
                <w:right w:val="none" w:sz="0" w:space="0" w:color="auto"/>
              </w:divBdr>
            </w:div>
            <w:div w:id="491920154">
              <w:marLeft w:val="0"/>
              <w:marRight w:val="0"/>
              <w:marTop w:val="0"/>
              <w:marBottom w:val="0"/>
              <w:divBdr>
                <w:top w:val="none" w:sz="0" w:space="0" w:color="auto"/>
                <w:left w:val="none" w:sz="0" w:space="0" w:color="auto"/>
                <w:bottom w:val="none" w:sz="0" w:space="0" w:color="auto"/>
                <w:right w:val="none" w:sz="0" w:space="0" w:color="auto"/>
              </w:divBdr>
            </w:div>
            <w:div w:id="963772961">
              <w:marLeft w:val="0"/>
              <w:marRight w:val="0"/>
              <w:marTop w:val="0"/>
              <w:marBottom w:val="0"/>
              <w:divBdr>
                <w:top w:val="none" w:sz="0" w:space="0" w:color="auto"/>
                <w:left w:val="none" w:sz="0" w:space="0" w:color="auto"/>
                <w:bottom w:val="none" w:sz="0" w:space="0" w:color="auto"/>
                <w:right w:val="none" w:sz="0" w:space="0" w:color="auto"/>
              </w:divBdr>
            </w:div>
            <w:div w:id="832573715">
              <w:marLeft w:val="0"/>
              <w:marRight w:val="0"/>
              <w:marTop w:val="0"/>
              <w:marBottom w:val="0"/>
              <w:divBdr>
                <w:top w:val="none" w:sz="0" w:space="0" w:color="auto"/>
                <w:left w:val="none" w:sz="0" w:space="0" w:color="auto"/>
                <w:bottom w:val="none" w:sz="0" w:space="0" w:color="auto"/>
                <w:right w:val="none" w:sz="0" w:space="0" w:color="auto"/>
              </w:divBdr>
            </w:div>
            <w:div w:id="574826844">
              <w:marLeft w:val="0"/>
              <w:marRight w:val="0"/>
              <w:marTop w:val="0"/>
              <w:marBottom w:val="0"/>
              <w:divBdr>
                <w:top w:val="none" w:sz="0" w:space="0" w:color="auto"/>
                <w:left w:val="none" w:sz="0" w:space="0" w:color="auto"/>
                <w:bottom w:val="none" w:sz="0" w:space="0" w:color="auto"/>
                <w:right w:val="none" w:sz="0" w:space="0" w:color="auto"/>
              </w:divBdr>
            </w:div>
            <w:div w:id="921333662">
              <w:marLeft w:val="0"/>
              <w:marRight w:val="0"/>
              <w:marTop w:val="0"/>
              <w:marBottom w:val="0"/>
              <w:divBdr>
                <w:top w:val="none" w:sz="0" w:space="0" w:color="auto"/>
                <w:left w:val="none" w:sz="0" w:space="0" w:color="auto"/>
                <w:bottom w:val="none" w:sz="0" w:space="0" w:color="auto"/>
                <w:right w:val="none" w:sz="0" w:space="0" w:color="auto"/>
              </w:divBdr>
            </w:div>
            <w:div w:id="381251389">
              <w:marLeft w:val="0"/>
              <w:marRight w:val="0"/>
              <w:marTop w:val="0"/>
              <w:marBottom w:val="0"/>
              <w:divBdr>
                <w:top w:val="none" w:sz="0" w:space="0" w:color="auto"/>
                <w:left w:val="none" w:sz="0" w:space="0" w:color="auto"/>
                <w:bottom w:val="none" w:sz="0" w:space="0" w:color="auto"/>
                <w:right w:val="none" w:sz="0" w:space="0" w:color="auto"/>
              </w:divBdr>
            </w:div>
            <w:div w:id="475150119">
              <w:marLeft w:val="0"/>
              <w:marRight w:val="0"/>
              <w:marTop w:val="0"/>
              <w:marBottom w:val="0"/>
              <w:divBdr>
                <w:top w:val="none" w:sz="0" w:space="0" w:color="auto"/>
                <w:left w:val="none" w:sz="0" w:space="0" w:color="auto"/>
                <w:bottom w:val="none" w:sz="0" w:space="0" w:color="auto"/>
                <w:right w:val="none" w:sz="0" w:space="0" w:color="auto"/>
              </w:divBdr>
            </w:div>
            <w:div w:id="1616713696">
              <w:marLeft w:val="0"/>
              <w:marRight w:val="0"/>
              <w:marTop w:val="0"/>
              <w:marBottom w:val="0"/>
              <w:divBdr>
                <w:top w:val="none" w:sz="0" w:space="0" w:color="auto"/>
                <w:left w:val="none" w:sz="0" w:space="0" w:color="auto"/>
                <w:bottom w:val="none" w:sz="0" w:space="0" w:color="auto"/>
                <w:right w:val="none" w:sz="0" w:space="0" w:color="auto"/>
              </w:divBdr>
            </w:div>
            <w:div w:id="6757335">
              <w:marLeft w:val="0"/>
              <w:marRight w:val="0"/>
              <w:marTop w:val="0"/>
              <w:marBottom w:val="0"/>
              <w:divBdr>
                <w:top w:val="none" w:sz="0" w:space="0" w:color="auto"/>
                <w:left w:val="none" w:sz="0" w:space="0" w:color="auto"/>
                <w:bottom w:val="none" w:sz="0" w:space="0" w:color="auto"/>
                <w:right w:val="none" w:sz="0" w:space="0" w:color="auto"/>
              </w:divBdr>
            </w:div>
            <w:div w:id="602540715">
              <w:marLeft w:val="0"/>
              <w:marRight w:val="0"/>
              <w:marTop w:val="0"/>
              <w:marBottom w:val="0"/>
              <w:divBdr>
                <w:top w:val="none" w:sz="0" w:space="0" w:color="auto"/>
                <w:left w:val="none" w:sz="0" w:space="0" w:color="auto"/>
                <w:bottom w:val="none" w:sz="0" w:space="0" w:color="auto"/>
                <w:right w:val="none" w:sz="0" w:space="0" w:color="auto"/>
              </w:divBdr>
            </w:div>
            <w:div w:id="1443496587">
              <w:marLeft w:val="0"/>
              <w:marRight w:val="0"/>
              <w:marTop w:val="0"/>
              <w:marBottom w:val="0"/>
              <w:divBdr>
                <w:top w:val="none" w:sz="0" w:space="0" w:color="auto"/>
                <w:left w:val="none" w:sz="0" w:space="0" w:color="auto"/>
                <w:bottom w:val="none" w:sz="0" w:space="0" w:color="auto"/>
                <w:right w:val="none" w:sz="0" w:space="0" w:color="auto"/>
              </w:divBdr>
            </w:div>
            <w:div w:id="550309870">
              <w:marLeft w:val="0"/>
              <w:marRight w:val="0"/>
              <w:marTop w:val="0"/>
              <w:marBottom w:val="0"/>
              <w:divBdr>
                <w:top w:val="none" w:sz="0" w:space="0" w:color="auto"/>
                <w:left w:val="none" w:sz="0" w:space="0" w:color="auto"/>
                <w:bottom w:val="none" w:sz="0" w:space="0" w:color="auto"/>
                <w:right w:val="none" w:sz="0" w:space="0" w:color="auto"/>
              </w:divBdr>
            </w:div>
            <w:div w:id="924530697">
              <w:marLeft w:val="0"/>
              <w:marRight w:val="0"/>
              <w:marTop w:val="0"/>
              <w:marBottom w:val="0"/>
              <w:divBdr>
                <w:top w:val="none" w:sz="0" w:space="0" w:color="auto"/>
                <w:left w:val="none" w:sz="0" w:space="0" w:color="auto"/>
                <w:bottom w:val="none" w:sz="0" w:space="0" w:color="auto"/>
                <w:right w:val="none" w:sz="0" w:space="0" w:color="auto"/>
              </w:divBdr>
            </w:div>
            <w:div w:id="941573437">
              <w:marLeft w:val="0"/>
              <w:marRight w:val="0"/>
              <w:marTop w:val="0"/>
              <w:marBottom w:val="0"/>
              <w:divBdr>
                <w:top w:val="none" w:sz="0" w:space="0" w:color="auto"/>
                <w:left w:val="none" w:sz="0" w:space="0" w:color="auto"/>
                <w:bottom w:val="none" w:sz="0" w:space="0" w:color="auto"/>
                <w:right w:val="none" w:sz="0" w:space="0" w:color="auto"/>
              </w:divBdr>
            </w:div>
            <w:div w:id="1322152346">
              <w:marLeft w:val="0"/>
              <w:marRight w:val="0"/>
              <w:marTop w:val="0"/>
              <w:marBottom w:val="0"/>
              <w:divBdr>
                <w:top w:val="none" w:sz="0" w:space="0" w:color="auto"/>
                <w:left w:val="none" w:sz="0" w:space="0" w:color="auto"/>
                <w:bottom w:val="none" w:sz="0" w:space="0" w:color="auto"/>
                <w:right w:val="none" w:sz="0" w:space="0" w:color="auto"/>
              </w:divBdr>
            </w:div>
            <w:div w:id="12988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5864">
      <w:bodyDiv w:val="1"/>
      <w:marLeft w:val="0"/>
      <w:marRight w:val="0"/>
      <w:marTop w:val="0"/>
      <w:marBottom w:val="0"/>
      <w:divBdr>
        <w:top w:val="none" w:sz="0" w:space="0" w:color="auto"/>
        <w:left w:val="none" w:sz="0" w:space="0" w:color="auto"/>
        <w:bottom w:val="none" w:sz="0" w:space="0" w:color="auto"/>
        <w:right w:val="none" w:sz="0" w:space="0" w:color="auto"/>
      </w:divBdr>
      <w:divsChild>
        <w:div w:id="1803621113">
          <w:marLeft w:val="0"/>
          <w:marRight w:val="0"/>
          <w:marTop w:val="0"/>
          <w:marBottom w:val="0"/>
          <w:divBdr>
            <w:top w:val="none" w:sz="0" w:space="0" w:color="auto"/>
            <w:left w:val="none" w:sz="0" w:space="0" w:color="auto"/>
            <w:bottom w:val="none" w:sz="0" w:space="0" w:color="auto"/>
            <w:right w:val="none" w:sz="0" w:space="0" w:color="auto"/>
          </w:divBdr>
        </w:div>
        <w:div w:id="1539008965">
          <w:marLeft w:val="0"/>
          <w:marRight w:val="0"/>
          <w:marTop w:val="0"/>
          <w:marBottom w:val="0"/>
          <w:divBdr>
            <w:top w:val="none" w:sz="0" w:space="0" w:color="auto"/>
            <w:left w:val="none" w:sz="0" w:space="0" w:color="auto"/>
            <w:bottom w:val="none" w:sz="0" w:space="0" w:color="auto"/>
            <w:right w:val="none" w:sz="0" w:space="0" w:color="auto"/>
          </w:divBdr>
        </w:div>
        <w:div w:id="1236277543">
          <w:marLeft w:val="0"/>
          <w:marRight w:val="0"/>
          <w:marTop w:val="0"/>
          <w:marBottom w:val="0"/>
          <w:divBdr>
            <w:top w:val="none" w:sz="0" w:space="0" w:color="auto"/>
            <w:left w:val="none" w:sz="0" w:space="0" w:color="auto"/>
            <w:bottom w:val="none" w:sz="0" w:space="0" w:color="auto"/>
            <w:right w:val="none" w:sz="0" w:space="0" w:color="auto"/>
          </w:divBdr>
        </w:div>
        <w:div w:id="133760348">
          <w:marLeft w:val="0"/>
          <w:marRight w:val="0"/>
          <w:marTop w:val="0"/>
          <w:marBottom w:val="0"/>
          <w:divBdr>
            <w:top w:val="none" w:sz="0" w:space="0" w:color="auto"/>
            <w:left w:val="none" w:sz="0" w:space="0" w:color="auto"/>
            <w:bottom w:val="none" w:sz="0" w:space="0" w:color="auto"/>
            <w:right w:val="none" w:sz="0" w:space="0" w:color="auto"/>
          </w:divBdr>
        </w:div>
        <w:div w:id="531844404">
          <w:marLeft w:val="0"/>
          <w:marRight w:val="0"/>
          <w:marTop w:val="0"/>
          <w:marBottom w:val="0"/>
          <w:divBdr>
            <w:top w:val="none" w:sz="0" w:space="0" w:color="auto"/>
            <w:left w:val="none" w:sz="0" w:space="0" w:color="auto"/>
            <w:bottom w:val="none" w:sz="0" w:space="0" w:color="auto"/>
            <w:right w:val="none" w:sz="0" w:space="0" w:color="auto"/>
          </w:divBdr>
        </w:div>
        <w:div w:id="1943761448">
          <w:marLeft w:val="0"/>
          <w:marRight w:val="0"/>
          <w:marTop w:val="0"/>
          <w:marBottom w:val="0"/>
          <w:divBdr>
            <w:top w:val="none" w:sz="0" w:space="0" w:color="auto"/>
            <w:left w:val="none" w:sz="0" w:space="0" w:color="auto"/>
            <w:bottom w:val="none" w:sz="0" w:space="0" w:color="auto"/>
            <w:right w:val="none" w:sz="0" w:space="0" w:color="auto"/>
          </w:divBdr>
        </w:div>
        <w:div w:id="105082727">
          <w:marLeft w:val="0"/>
          <w:marRight w:val="0"/>
          <w:marTop w:val="0"/>
          <w:marBottom w:val="0"/>
          <w:divBdr>
            <w:top w:val="none" w:sz="0" w:space="0" w:color="auto"/>
            <w:left w:val="none" w:sz="0" w:space="0" w:color="auto"/>
            <w:bottom w:val="none" w:sz="0" w:space="0" w:color="auto"/>
            <w:right w:val="none" w:sz="0" w:space="0" w:color="auto"/>
          </w:divBdr>
        </w:div>
        <w:div w:id="1774088352">
          <w:marLeft w:val="0"/>
          <w:marRight w:val="0"/>
          <w:marTop w:val="0"/>
          <w:marBottom w:val="0"/>
          <w:divBdr>
            <w:top w:val="none" w:sz="0" w:space="0" w:color="auto"/>
            <w:left w:val="none" w:sz="0" w:space="0" w:color="auto"/>
            <w:bottom w:val="none" w:sz="0" w:space="0" w:color="auto"/>
            <w:right w:val="none" w:sz="0" w:space="0" w:color="auto"/>
          </w:divBdr>
        </w:div>
        <w:div w:id="1264725569">
          <w:marLeft w:val="0"/>
          <w:marRight w:val="0"/>
          <w:marTop w:val="0"/>
          <w:marBottom w:val="0"/>
          <w:divBdr>
            <w:top w:val="none" w:sz="0" w:space="0" w:color="auto"/>
            <w:left w:val="none" w:sz="0" w:space="0" w:color="auto"/>
            <w:bottom w:val="none" w:sz="0" w:space="0" w:color="auto"/>
            <w:right w:val="none" w:sz="0" w:space="0" w:color="auto"/>
          </w:divBdr>
        </w:div>
        <w:div w:id="236478296">
          <w:marLeft w:val="0"/>
          <w:marRight w:val="0"/>
          <w:marTop w:val="0"/>
          <w:marBottom w:val="0"/>
          <w:divBdr>
            <w:top w:val="none" w:sz="0" w:space="0" w:color="auto"/>
            <w:left w:val="none" w:sz="0" w:space="0" w:color="auto"/>
            <w:bottom w:val="none" w:sz="0" w:space="0" w:color="auto"/>
            <w:right w:val="none" w:sz="0" w:space="0" w:color="auto"/>
          </w:divBdr>
        </w:div>
        <w:div w:id="1156141243">
          <w:marLeft w:val="0"/>
          <w:marRight w:val="0"/>
          <w:marTop w:val="0"/>
          <w:marBottom w:val="0"/>
          <w:divBdr>
            <w:top w:val="none" w:sz="0" w:space="0" w:color="auto"/>
            <w:left w:val="none" w:sz="0" w:space="0" w:color="auto"/>
            <w:bottom w:val="none" w:sz="0" w:space="0" w:color="auto"/>
            <w:right w:val="none" w:sz="0" w:space="0" w:color="auto"/>
          </w:divBdr>
        </w:div>
        <w:div w:id="1125923675">
          <w:marLeft w:val="0"/>
          <w:marRight w:val="0"/>
          <w:marTop w:val="0"/>
          <w:marBottom w:val="0"/>
          <w:divBdr>
            <w:top w:val="none" w:sz="0" w:space="0" w:color="auto"/>
            <w:left w:val="none" w:sz="0" w:space="0" w:color="auto"/>
            <w:bottom w:val="none" w:sz="0" w:space="0" w:color="auto"/>
            <w:right w:val="none" w:sz="0" w:space="0" w:color="auto"/>
          </w:divBdr>
        </w:div>
        <w:div w:id="485782601">
          <w:marLeft w:val="0"/>
          <w:marRight w:val="0"/>
          <w:marTop w:val="0"/>
          <w:marBottom w:val="0"/>
          <w:divBdr>
            <w:top w:val="none" w:sz="0" w:space="0" w:color="auto"/>
            <w:left w:val="none" w:sz="0" w:space="0" w:color="auto"/>
            <w:bottom w:val="none" w:sz="0" w:space="0" w:color="auto"/>
            <w:right w:val="none" w:sz="0" w:space="0" w:color="auto"/>
          </w:divBdr>
        </w:div>
        <w:div w:id="1067072618">
          <w:marLeft w:val="0"/>
          <w:marRight w:val="0"/>
          <w:marTop w:val="0"/>
          <w:marBottom w:val="0"/>
          <w:divBdr>
            <w:top w:val="none" w:sz="0" w:space="0" w:color="auto"/>
            <w:left w:val="none" w:sz="0" w:space="0" w:color="auto"/>
            <w:bottom w:val="none" w:sz="0" w:space="0" w:color="auto"/>
            <w:right w:val="none" w:sz="0" w:space="0" w:color="auto"/>
          </w:divBdr>
        </w:div>
        <w:div w:id="1456218668">
          <w:marLeft w:val="0"/>
          <w:marRight w:val="0"/>
          <w:marTop w:val="0"/>
          <w:marBottom w:val="0"/>
          <w:divBdr>
            <w:top w:val="none" w:sz="0" w:space="0" w:color="auto"/>
            <w:left w:val="none" w:sz="0" w:space="0" w:color="auto"/>
            <w:bottom w:val="none" w:sz="0" w:space="0" w:color="auto"/>
            <w:right w:val="none" w:sz="0" w:space="0" w:color="auto"/>
          </w:divBdr>
        </w:div>
        <w:div w:id="1957325163">
          <w:marLeft w:val="0"/>
          <w:marRight w:val="0"/>
          <w:marTop w:val="0"/>
          <w:marBottom w:val="0"/>
          <w:divBdr>
            <w:top w:val="none" w:sz="0" w:space="0" w:color="auto"/>
            <w:left w:val="none" w:sz="0" w:space="0" w:color="auto"/>
            <w:bottom w:val="none" w:sz="0" w:space="0" w:color="auto"/>
            <w:right w:val="none" w:sz="0" w:space="0" w:color="auto"/>
          </w:divBdr>
        </w:div>
        <w:div w:id="1407190687">
          <w:marLeft w:val="0"/>
          <w:marRight w:val="0"/>
          <w:marTop w:val="0"/>
          <w:marBottom w:val="0"/>
          <w:divBdr>
            <w:top w:val="none" w:sz="0" w:space="0" w:color="auto"/>
            <w:left w:val="none" w:sz="0" w:space="0" w:color="auto"/>
            <w:bottom w:val="none" w:sz="0" w:space="0" w:color="auto"/>
            <w:right w:val="none" w:sz="0" w:space="0" w:color="auto"/>
          </w:divBdr>
        </w:div>
        <w:div w:id="237986441">
          <w:marLeft w:val="0"/>
          <w:marRight w:val="0"/>
          <w:marTop w:val="0"/>
          <w:marBottom w:val="0"/>
          <w:divBdr>
            <w:top w:val="none" w:sz="0" w:space="0" w:color="auto"/>
            <w:left w:val="none" w:sz="0" w:space="0" w:color="auto"/>
            <w:bottom w:val="none" w:sz="0" w:space="0" w:color="auto"/>
            <w:right w:val="none" w:sz="0" w:space="0" w:color="auto"/>
          </w:divBdr>
        </w:div>
        <w:div w:id="1333877240">
          <w:marLeft w:val="0"/>
          <w:marRight w:val="0"/>
          <w:marTop w:val="0"/>
          <w:marBottom w:val="0"/>
          <w:divBdr>
            <w:top w:val="none" w:sz="0" w:space="0" w:color="auto"/>
            <w:left w:val="none" w:sz="0" w:space="0" w:color="auto"/>
            <w:bottom w:val="none" w:sz="0" w:space="0" w:color="auto"/>
            <w:right w:val="none" w:sz="0" w:space="0" w:color="auto"/>
          </w:divBdr>
        </w:div>
        <w:div w:id="567502152">
          <w:marLeft w:val="0"/>
          <w:marRight w:val="0"/>
          <w:marTop w:val="0"/>
          <w:marBottom w:val="0"/>
          <w:divBdr>
            <w:top w:val="none" w:sz="0" w:space="0" w:color="auto"/>
            <w:left w:val="none" w:sz="0" w:space="0" w:color="auto"/>
            <w:bottom w:val="none" w:sz="0" w:space="0" w:color="auto"/>
            <w:right w:val="none" w:sz="0" w:space="0" w:color="auto"/>
          </w:divBdr>
        </w:div>
        <w:div w:id="668872240">
          <w:marLeft w:val="0"/>
          <w:marRight w:val="0"/>
          <w:marTop w:val="0"/>
          <w:marBottom w:val="0"/>
          <w:divBdr>
            <w:top w:val="none" w:sz="0" w:space="0" w:color="auto"/>
            <w:left w:val="none" w:sz="0" w:space="0" w:color="auto"/>
            <w:bottom w:val="none" w:sz="0" w:space="0" w:color="auto"/>
            <w:right w:val="none" w:sz="0" w:space="0" w:color="auto"/>
          </w:divBdr>
        </w:div>
        <w:div w:id="2054890955">
          <w:marLeft w:val="0"/>
          <w:marRight w:val="0"/>
          <w:marTop w:val="0"/>
          <w:marBottom w:val="0"/>
          <w:divBdr>
            <w:top w:val="none" w:sz="0" w:space="0" w:color="auto"/>
            <w:left w:val="none" w:sz="0" w:space="0" w:color="auto"/>
            <w:bottom w:val="none" w:sz="0" w:space="0" w:color="auto"/>
            <w:right w:val="none" w:sz="0" w:space="0" w:color="auto"/>
          </w:divBdr>
        </w:div>
        <w:div w:id="1573077961">
          <w:marLeft w:val="0"/>
          <w:marRight w:val="0"/>
          <w:marTop w:val="0"/>
          <w:marBottom w:val="0"/>
          <w:divBdr>
            <w:top w:val="none" w:sz="0" w:space="0" w:color="auto"/>
            <w:left w:val="none" w:sz="0" w:space="0" w:color="auto"/>
            <w:bottom w:val="none" w:sz="0" w:space="0" w:color="auto"/>
            <w:right w:val="none" w:sz="0" w:space="0" w:color="auto"/>
          </w:divBdr>
        </w:div>
        <w:div w:id="364719388">
          <w:marLeft w:val="0"/>
          <w:marRight w:val="0"/>
          <w:marTop w:val="0"/>
          <w:marBottom w:val="0"/>
          <w:divBdr>
            <w:top w:val="none" w:sz="0" w:space="0" w:color="auto"/>
            <w:left w:val="none" w:sz="0" w:space="0" w:color="auto"/>
            <w:bottom w:val="none" w:sz="0" w:space="0" w:color="auto"/>
            <w:right w:val="none" w:sz="0" w:space="0" w:color="auto"/>
          </w:divBdr>
        </w:div>
        <w:div w:id="596717492">
          <w:marLeft w:val="0"/>
          <w:marRight w:val="0"/>
          <w:marTop w:val="0"/>
          <w:marBottom w:val="0"/>
          <w:divBdr>
            <w:top w:val="none" w:sz="0" w:space="0" w:color="auto"/>
            <w:left w:val="none" w:sz="0" w:space="0" w:color="auto"/>
            <w:bottom w:val="none" w:sz="0" w:space="0" w:color="auto"/>
            <w:right w:val="none" w:sz="0" w:space="0" w:color="auto"/>
          </w:divBdr>
        </w:div>
        <w:div w:id="478965410">
          <w:marLeft w:val="0"/>
          <w:marRight w:val="0"/>
          <w:marTop w:val="0"/>
          <w:marBottom w:val="0"/>
          <w:divBdr>
            <w:top w:val="none" w:sz="0" w:space="0" w:color="auto"/>
            <w:left w:val="none" w:sz="0" w:space="0" w:color="auto"/>
            <w:bottom w:val="none" w:sz="0" w:space="0" w:color="auto"/>
            <w:right w:val="none" w:sz="0" w:space="0" w:color="auto"/>
          </w:divBdr>
        </w:div>
        <w:div w:id="1572345294">
          <w:marLeft w:val="0"/>
          <w:marRight w:val="0"/>
          <w:marTop w:val="0"/>
          <w:marBottom w:val="0"/>
          <w:divBdr>
            <w:top w:val="none" w:sz="0" w:space="0" w:color="auto"/>
            <w:left w:val="none" w:sz="0" w:space="0" w:color="auto"/>
            <w:bottom w:val="none" w:sz="0" w:space="0" w:color="auto"/>
            <w:right w:val="none" w:sz="0" w:space="0" w:color="auto"/>
          </w:divBdr>
        </w:div>
        <w:div w:id="268003873">
          <w:marLeft w:val="0"/>
          <w:marRight w:val="0"/>
          <w:marTop w:val="0"/>
          <w:marBottom w:val="0"/>
          <w:divBdr>
            <w:top w:val="none" w:sz="0" w:space="0" w:color="auto"/>
            <w:left w:val="none" w:sz="0" w:space="0" w:color="auto"/>
            <w:bottom w:val="none" w:sz="0" w:space="0" w:color="auto"/>
            <w:right w:val="none" w:sz="0" w:space="0" w:color="auto"/>
          </w:divBdr>
        </w:div>
        <w:div w:id="346248912">
          <w:marLeft w:val="0"/>
          <w:marRight w:val="0"/>
          <w:marTop w:val="0"/>
          <w:marBottom w:val="0"/>
          <w:divBdr>
            <w:top w:val="none" w:sz="0" w:space="0" w:color="auto"/>
            <w:left w:val="none" w:sz="0" w:space="0" w:color="auto"/>
            <w:bottom w:val="none" w:sz="0" w:space="0" w:color="auto"/>
            <w:right w:val="none" w:sz="0" w:space="0" w:color="auto"/>
          </w:divBdr>
        </w:div>
        <w:div w:id="181672664">
          <w:marLeft w:val="0"/>
          <w:marRight w:val="0"/>
          <w:marTop w:val="0"/>
          <w:marBottom w:val="0"/>
          <w:divBdr>
            <w:top w:val="none" w:sz="0" w:space="0" w:color="auto"/>
            <w:left w:val="none" w:sz="0" w:space="0" w:color="auto"/>
            <w:bottom w:val="none" w:sz="0" w:space="0" w:color="auto"/>
            <w:right w:val="none" w:sz="0" w:space="0" w:color="auto"/>
          </w:divBdr>
        </w:div>
        <w:div w:id="1523595006">
          <w:marLeft w:val="0"/>
          <w:marRight w:val="0"/>
          <w:marTop w:val="0"/>
          <w:marBottom w:val="0"/>
          <w:divBdr>
            <w:top w:val="none" w:sz="0" w:space="0" w:color="auto"/>
            <w:left w:val="none" w:sz="0" w:space="0" w:color="auto"/>
            <w:bottom w:val="none" w:sz="0" w:space="0" w:color="auto"/>
            <w:right w:val="none" w:sz="0" w:space="0" w:color="auto"/>
          </w:divBdr>
        </w:div>
        <w:div w:id="1077895944">
          <w:marLeft w:val="0"/>
          <w:marRight w:val="0"/>
          <w:marTop w:val="0"/>
          <w:marBottom w:val="0"/>
          <w:divBdr>
            <w:top w:val="none" w:sz="0" w:space="0" w:color="auto"/>
            <w:left w:val="none" w:sz="0" w:space="0" w:color="auto"/>
            <w:bottom w:val="none" w:sz="0" w:space="0" w:color="auto"/>
            <w:right w:val="none" w:sz="0" w:space="0" w:color="auto"/>
          </w:divBdr>
        </w:div>
        <w:div w:id="1421952845">
          <w:marLeft w:val="0"/>
          <w:marRight w:val="0"/>
          <w:marTop w:val="0"/>
          <w:marBottom w:val="0"/>
          <w:divBdr>
            <w:top w:val="none" w:sz="0" w:space="0" w:color="auto"/>
            <w:left w:val="none" w:sz="0" w:space="0" w:color="auto"/>
            <w:bottom w:val="none" w:sz="0" w:space="0" w:color="auto"/>
            <w:right w:val="none" w:sz="0" w:space="0" w:color="auto"/>
          </w:divBdr>
        </w:div>
        <w:div w:id="2109234148">
          <w:marLeft w:val="0"/>
          <w:marRight w:val="0"/>
          <w:marTop w:val="0"/>
          <w:marBottom w:val="0"/>
          <w:divBdr>
            <w:top w:val="none" w:sz="0" w:space="0" w:color="auto"/>
            <w:left w:val="none" w:sz="0" w:space="0" w:color="auto"/>
            <w:bottom w:val="none" w:sz="0" w:space="0" w:color="auto"/>
            <w:right w:val="none" w:sz="0" w:space="0" w:color="auto"/>
          </w:divBdr>
        </w:div>
        <w:div w:id="1613243340">
          <w:marLeft w:val="0"/>
          <w:marRight w:val="0"/>
          <w:marTop w:val="0"/>
          <w:marBottom w:val="0"/>
          <w:divBdr>
            <w:top w:val="none" w:sz="0" w:space="0" w:color="auto"/>
            <w:left w:val="none" w:sz="0" w:space="0" w:color="auto"/>
            <w:bottom w:val="none" w:sz="0" w:space="0" w:color="auto"/>
            <w:right w:val="none" w:sz="0" w:space="0" w:color="auto"/>
          </w:divBdr>
        </w:div>
        <w:div w:id="1368333339">
          <w:marLeft w:val="0"/>
          <w:marRight w:val="0"/>
          <w:marTop w:val="0"/>
          <w:marBottom w:val="0"/>
          <w:divBdr>
            <w:top w:val="none" w:sz="0" w:space="0" w:color="auto"/>
            <w:left w:val="none" w:sz="0" w:space="0" w:color="auto"/>
            <w:bottom w:val="none" w:sz="0" w:space="0" w:color="auto"/>
            <w:right w:val="none" w:sz="0" w:space="0" w:color="auto"/>
          </w:divBdr>
        </w:div>
        <w:div w:id="1125082582">
          <w:marLeft w:val="0"/>
          <w:marRight w:val="0"/>
          <w:marTop w:val="0"/>
          <w:marBottom w:val="0"/>
          <w:divBdr>
            <w:top w:val="none" w:sz="0" w:space="0" w:color="auto"/>
            <w:left w:val="none" w:sz="0" w:space="0" w:color="auto"/>
            <w:bottom w:val="none" w:sz="0" w:space="0" w:color="auto"/>
            <w:right w:val="none" w:sz="0" w:space="0" w:color="auto"/>
          </w:divBdr>
        </w:div>
        <w:div w:id="1676033163">
          <w:marLeft w:val="0"/>
          <w:marRight w:val="0"/>
          <w:marTop w:val="0"/>
          <w:marBottom w:val="0"/>
          <w:divBdr>
            <w:top w:val="none" w:sz="0" w:space="0" w:color="auto"/>
            <w:left w:val="none" w:sz="0" w:space="0" w:color="auto"/>
            <w:bottom w:val="none" w:sz="0" w:space="0" w:color="auto"/>
            <w:right w:val="none" w:sz="0" w:space="0" w:color="auto"/>
          </w:divBdr>
        </w:div>
        <w:div w:id="735473878">
          <w:marLeft w:val="0"/>
          <w:marRight w:val="0"/>
          <w:marTop w:val="0"/>
          <w:marBottom w:val="0"/>
          <w:divBdr>
            <w:top w:val="none" w:sz="0" w:space="0" w:color="auto"/>
            <w:left w:val="none" w:sz="0" w:space="0" w:color="auto"/>
            <w:bottom w:val="none" w:sz="0" w:space="0" w:color="auto"/>
            <w:right w:val="none" w:sz="0" w:space="0" w:color="auto"/>
          </w:divBdr>
        </w:div>
        <w:div w:id="1974673195">
          <w:marLeft w:val="0"/>
          <w:marRight w:val="0"/>
          <w:marTop w:val="0"/>
          <w:marBottom w:val="0"/>
          <w:divBdr>
            <w:top w:val="none" w:sz="0" w:space="0" w:color="auto"/>
            <w:left w:val="none" w:sz="0" w:space="0" w:color="auto"/>
            <w:bottom w:val="none" w:sz="0" w:space="0" w:color="auto"/>
            <w:right w:val="none" w:sz="0" w:space="0" w:color="auto"/>
          </w:divBdr>
        </w:div>
        <w:div w:id="1338845246">
          <w:marLeft w:val="0"/>
          <w:marRight w:val="0"/>
          <w:marTop w:val="0"/>
          <w:marBottom w:val="0"/>
          <w:divBdr>
            <w:top w:val="none" w:sz="0" w:space="0" w:color="auto"/>
            <w:left w:val="none" w:sz="0" w:space="0" w:color="auto"/>
            <w:bottom w:val="none" w:sz="0" w:space="0" w:color="auto"/>
            <w:right w:val="none" w:sz="0" w:space="0" w:color="auto"/>
          </w:divBdr>
        </w:div>
        <w:div w:id="1605309413">
          <w:marLeft w:val="0"/>
          <w:marRight w:val="0"/>
          <w:marTop w:val="0"/>
          <w:marBottom w:val="0"/>
          <w:divBdr>
            <w:top w:val="none" w:sz="0" w:space="0" w:color="auto"/>
            <w:left w:val="none" w:sz="0" w:space="0" w:color="auto"/>
            <w:bottom w:val="none" w:sz="0" w:space="0" w:color="auto"/>
            <w:right w:val="none" w:sz="0" w:space="0" w:color="auto"/>
          </w:divBdr>
        </w:div>
        <w:div w:id="1261765530">
          <w:marLeft w:val="0"/>
          <w:marRight w:val="0"/>
          <w:marTop w:val="0"/>
          <w:marBottom w:val="0"/>
          <w:divBdr>
            <w:top w:val="none" w:sz="0" w:space="0" w:color="auto"/>
            <w:left w:val="none" w:sz="0" w:space="0" w:color="auto"/>
            <w:bottom w:val="none" w:sz="0" w:space="0" w:color="auto"/>
            <w:right w:val="none" w:sz="0" w:space="0" w:color="auto"/>
          </w:divBdr>
        </w:div>
        <w:div w:id="821895330">
          <w:marLeft w:val="0"/>
          <w:marRight w:val="0"/>
          <w:marTop w:val="0"/>
          <w:marBottom w:val="0"/>
          <w:divBdr>
            <w:top w:val="none" w:sz="0" w:space="0" w:color="auto"/>
            <w:left w:val="none" w:sz="0" w:space="0" w:color="auto"/>
            <w:bottom w:val="none" w:sz="0" w:space="0" w:color="auto"/>
            <w:right w:val="none" w:sz="0" w:space="0" w:color="auto"/>
          </w:divBdr>
        </w:div>
        <w:div w:id="2051150437">
          <w:marLeft w:val="0"/>
          <w:marRight w:val="0"/>
          <w:marTop w:val="0"/>
          <w:marBottom w:val="0"/>
          <w:divBdr>
            <w:top w:val="none" w:sz="0" w:space="0" w:color="auto"/>
            <w:left w:val="none" w:sz="0" w:space="0" w:color="auto"/>
            <w:bottom w:val="none" w:sz="0" w:space="0" w:color="auto"/>
            <w:right w:val="none" w:sz="0" w:space="0" w:color="auto"/>
          </w:divBdr>
        </w:div>
        <w:div w:id="1168058177">
          <w:marLeft w:val="0"/>
          <w:marRight w:val="0"/>
          <w:marTop w:val="0"/>
          <w:marBottom w:val="0"/>
          <w:divBdr>
            <w:top w:val="none" w:sz="0" w:space="0" w:color="auto"/>
            <w:left w:val="none" w:sz="0" w:space="0" w:color="auto"/>
            <w:bottom w:val="none" w:sz="0" w:space="0" w:color="auto"/>
            <w:right w:val="none" w:sz="0" w:space="0" w:color="auto"/>
          </w:divBdr>
        </w:div>
        <w:div w:id="96102699">
          <w:marLeft w:val="0"/>
          <w:marRight w:val="0"/>
          <w:marTop w:val="0"/>
          <w:marBottom w:val="0"/>
          <w:divBdr>
            <w:top w:val="none" w:sz="0" w:space="0" w:color="auto"/>
            <w:left w:val="none" w:sz="0" w:space="0" w:color="auto"/>
            <w:bottom w:val="none" w:sz="0" w:space="0" w:color="auto"/>
            <w:right w:val="none" w:sz="0" w:space="0" w:color="auto"/>
          </w:divBdr>
        </w:div>
        <w:div w:id="1288898820">
          <w:marLeft w:val="0"/>
          <w:marRight w:val="0"/>
          <w:marTop w:val="0"/>
          <w:marBottom w:val="0"/>
          <w:divBdr>
            <w:top w:val="none" w:sz="0" w:space="0" w:color="auto"/>
            <w:left w:val="none" w:sz="0" w:space="0" w:color="auto"/>
            <w:bottom w:val="none" w:sz="0" w:space="0" w:color="auto"/>
            <w:right w:val="none" w:sz="0" w:space="0" w:color="auto"/>
          </w:divBdr>
        </w:div>
        <w:div w:id="1659337831">
          <w:marLeft w:val="0"/>
          <w:marRight w:val="0"/>
          <w:marTop w:val="0"/>
          <w:marBottom w:val="0"/>
          <w:divBdr>
            <w:top w:val="none" w:sz="0" w:space="0" w:color="auto"/>
            <w:left w:val="none" w:sz="0" w:space="0" w:color="auto"/>
            <w:bottom w:val="none" w:sz="0" w:space="0" w:color="auto"/>
            <w:right w:val="none" w:sz="0" w:space="0" w:color="auto"/>
          </w:divBdr>
        </w:div>
        <w:div w:id="767966960">
          <w:marLeft w:val="0"/>
          <w:marRight w:val="0"/>
          <w:marTop w:val="0"/>
          <w:marBottom w:val="0"/>
          <w:divBdr>
            <w:top w:val="none" w:sz="0" w:space="0" w:color="auto"/>
            <w:left w:val="none" w:sz="0" w:space="0" w:color="auto"/>
            <w:bottom w:val="none" w:sz="0" w:space="0" w:color="auto"/>
            <w:right w:val="none" w:sz="0" w:space="0" w:color="auto"/>
          </w:divBdr>
        </w:div>
        <w:div w:id="363096864">
          <w:marLeft w:val="0"/>
          <w:marRight w:val="0"/>
          <w:marTop w:val="0"/>
          <w:marBottom w:val="0"/>
          <w:divBdr>
            <w:top w:val="none" w:sz="0" w:space="0" w:color="auto"/>
            <w:left w:val="none" w:sz="0" w:space="0" w:color="auto"/>
            <w:bottom w:val="none" w:sz="0" w:space="0" w:color="auto"/>
            <w:right w:val="none" w:sz="0" w:space="0" w:color="auto"/>
          </w:divBdr>
        </w:div>
        <w:div w:id="1354069105">
          <w:marLeft w:val="0"/>
          <w:marRight w:val="0"/>
          <w:marTop w:val="0"/>
          <w:marBottom w:val="0"/>
          <w:divBdr>
            <w:top w:val="none" w:sz="0" w:space="0" w:color="auto"/>
            <w:left w:val="none" w:sz="0" w:space="0" w:color="auto"/>
            <w:bottom w:val="none" w:sz="0" w:space="0" w:color="auto"/>
            <w:right w:val="none" w:sz="0" w:space="0" w:color="auto"/>
          </w:divBdr>
        </w:div>
        <w:div w:id="1033337167">
          <w:marLeft w:val="0"/>
          <w:marRight w:val="0"/>
          <w:marTop w:val="0"/>
          <w:marBottom w:val="0"/>
          <w:divBdr>
            <w:top w:val="none" w:sz="0" w:space="0" w:color="auto"/>
            <w:left w:val="none" w:sz="0" w:space="0" w:color="auto"/>
            <w:bottom w:val="none" w:sz="0" w:space="0" w:color="auto"/>
            <w:right w:val="none" w:sz="0" w:space="0" w:color="auto"/>
          </w:divBdr>
        </w:div>
        <w:div w:id="58410252">
          <w:marLeft w:val="0"/>
          <w:marRight w:val="0"/>
          <w:marTop w:val="0"/>
          <w:marBottom w:val="0"/>
          <w:divBdr>
            <w:top w:val="none" w:sz="0" w:space="0" w:color="auto"/>
            <w:left w:val="none" w:sz="0" w:space="0" w:color="auto"/>
            <w:bottom w:val="none" w:sz="0" w:space="0" w:color="auto"/>
            <w:right w:val="none" w:sz="0" w:space="0" w:color="auto"/>
          </w:divBdr>
        </w:div>
        <w:div w:id="135926001">
          <w:marLeft w:val="0"/>
          <w:marRight w:val="0"/>
          <w:marTop w:val="0"/>
          <w:marBottom w:val="0"/>
          <w:divBdr>
            <w:top w:val="none" w:sz="0" w:space="0" w:color="auto"/>
            <w:left w:val="none" w:sz="0" w:space="0" w:color="auto"/>
            <w:bottom w:val="none" w:sz="0" w:space="0" w:color="auto"/>
            <w:right w:val="none" w:sz="0" w:space="0" w:color="auto"/>
          </w:divBdr>
        </w:div>
        <w:div w:id="205484358">
          <w:marLeft w:val="0"/>
          <w:marRight w:val="0"/>
          <w:marTop w:val="0"/>
          <w:marBottom w:val="0"/>
          <w:divBdr>
            <w:top w:val="none" w:sz="0" w:space="0" w:color="auto"/>
            <w:left w:val="none" w:sz="0" w:space="0" w:color="auto"/>
            <w:bottom w:val="none" w:sz="0" w:space="0" w:color="auto"/>
            <w:right w:val="none" w:sz="0" w:space="0" w:color="auto"/>
          </w:divBdr>
        </w:div>
        <w:div w:id="766654537">
          <w:marLeft w:val="0"/>
          <w:marRight w:val="0"/>
          <w:marTop w:val="0"/>
          <w:marBottom w:val="0"/>
          <w:divBdr>
            <w:top w:val="none" w:sz="0" w:space="0" w:color="auto"/>
            <w:left w:val="none" w:sz="0" w:space="0" w:color="auto"/>
            <w:bottom w:val="none" w:sz="0" w:space="0" w:color="auto"/>
            <w:right w:val="none" w:sz="0" w:space="0" w:color="auto"/>
          </w:divBdr>
        </w:div>
        <w:div w:id="1612470248">
          <w:marLeft w:val="0"/>
          <w:marRight w:val="0"/>
          <w:marTop w:val="0"/>
          <w:marBottom w:val="0"/>
          <w:divBdr>
            <w:top w:val="none" w:sz="0" w:space="0" w:color="auto"/>
            <w:left w:val="none" w:sz="0" w:space="0" w:color="auto"/>
            <w:bottom w:val="none" w:sz="0" w:space="0" w:color="auto"/>
            <w:right w:val="none" w:sz="0" w:space="0" w:color="auto"/>
          </w:divBdr>
        </w:div>
        <w:div w:id="258412358">
          <w:marLeft w:val="0"/>
          <w:marRight w:val="0"/>
          <w:marTop w:val="0"/>
          <w:marBottom w:val="0"/>
          <w:divBdr>
            <w:top w:val="none" w:sz="0" w:space="0" w:color="auto"/>
            <w:left w:val="none" w:sz="0" w:space="0" w:color="auto"/>
            <w:bottom w:val="none" w:sz="0" w:space="0" w:color="auto"/>
            <w:right w:val="none" w:sz="0" w:space="0" w:color="auto"/>
          </w:divBdr>
        </w:div>
        <w:div w:id="1804692686">
          <w:marLeft w:val="0"/>
          <w:marRight w:val="0"/>
          <w:marTop w:val="0"/>
          <w:marBottom w:val="0"/>
          <w:divBdr>
            <w:top w:val="none" w:sz="0" w:space="0" w:color="auto"/>
            <w:left w:val="none" w:sz="0" w:space="0" w:color="auto"/>
            <w:bottom w:val="none" w:sz="0" w:space="0" w:color="auto"/>
            <w:right w:val="none" w:sz="0" w:space="0" w:color="auto"/>
          </w:divBdr>
        </w:div>
        <w:div w:id="1287933359">
          <w:marLeft w:val="0"/>
          <w:marRight w:val="0"/>
          <w:marTop w:val="0"/>
          <w:marBottom w:val="0"/>
          <w:divBdr>
            <w:top w:val="none" w:sz="0" w:space="0" w:color="auto"/>
            <w:left w:val="none" w:sz="0" w:space="0" w:color="auto"/>
            <w:bottom w:val="none" w:sz="0" w:space="0" w:color="auto"/>
            <w:right w:val="none" w:sz="0" w:space="0" w:color="auto"/>
          </w:divBdr>
        </w:div>
        <w:div w:id="1118724377">
          <w:marLeft w:val="0"/>
          <w:marRight w:val="0"/>
          <w:marTop w:val="0"/>
          <w:marBottom w:val="0"/>
          <w:divBdr>
            <w:top w:val="none" w:sz="0" w:space="0" w:color="auto"/>
            <w:left w:val="none" w:sz="0" w:space="0" w:color="auto"/>
            <w:bottom w:val="none" w:sz="0" w:space="0" w:color="auto"/>
            <w:right w:val="none" w:sz="0" w:space="0" w:color="auto"/>
          </w:divBdr>
        </w:div>
        <w:div w:id="497236740">
          <w:marLeft w:val="0"/>
          <w:marRight w:val="0"/>
          <w:marTop w:val="0"/>
          <w:marBottom w:val="0"/>
          <w:divBdr>
            <w:top w:val="none" w:sz="0" w:space="0" w:color="auto"/>
            <w:left w:val="none" w:sz="0" w:space="0" w:color="auto"/>
            <w:bottom w:val="none" w:sz="0" w:space="0" w:color="auto"/>
            <w:right w:val="none" w:sz="0" w:space="0" w:color="auto"/>
          </w:divBdr>
        </w:div>
        <w:div w:id="323629578">
          <w:marLeft w:val="0"/>
          <w:marRight w:val="0"/>
          <w:marTop w:val="0"/>
          <w:marBottom w:val="0"/>
          <w:divBdr>
            <w:top w:val="none" w:sz="0" w:space="0" w:color="auto"/>
            <w:left w:val="none" w:sz="0" w:space="0" w:color="auto"/>
            <w:bottom w:val="none" w:sz="0" w:space="0" w:color="auto"/>
            <w:right w:val="none" w:sz="0" w:space="0" w:color="auto"/>
          </w:divBdr>
        </w:div>
        <w:div w:id="807940714">
          <w:marLeft w:val="0"/>
          <w:marRight w:val="0"/>
          <w:marTop w:val="0"/>
          <w:marBottom w:val="0"/>
          <w:divBdr>
            <w:top w:val="none" w:sz="0" w:space="0" w:color="auto"/>
            <w:left w:val="none" w:sz="0" w:space="0" w:color="auto"/>
            <w:bottom w:val="none" w:sz="0" w:space="0" w:color="auto"/>
            <w:right w:val="none" w:sz="0" w:space="0" w:color="auto"/>
          </w:divBdr>
        </w:div>
        <w:div w:id="667638028">
          <w:marLeft w:val="0"/>
          <w:marRight w:val="0"/>
          <w:marTop w:val="0"/>
          <w:marBottom w:val="0"/>
          <w:divBdr>
            <w:top w:val="none" w:sz="0" w:space="0" w:color="auto"/>
            <w:left w:val="none" w:sz="0" w:space="0" w:color="auto"/>
            <w:bottom w:val="none" w:sz="0" w:space="0" w:color="auto"/>
            <w:right w:val="none" w:sz="0" w:space="0" w:color="auto"/>
          </w:divBdr>
        </w:div>
        <w:div w:id="1117941838">
          <w:marLeft w:val="0"/>
          <w:marRight w:val="0"/>
          <w:marTop w:val="0"/>
          <w:marBottom w:val="0"/>
          <w:divBdr>
            <w:top w:val="none" w:sz="0" w:space="0" w:color="auto"/>
            <w:left w:val="none" w:sz="0" w:space="0" w:color="auto"/>
            <w:bottom w:val="none" w:sz="0" w:space="0" w:color="auto"/>
            <w:right w:val="none" w:sz="0" w:space="0" w:color="auto"/>
          </w:divBdr>
        </w:div>
        <w:div w:id="443429613">
          <w:marLeft w:val="0"/>
          <w:marRight w:val="0"/>
          <w:marTop w:val="0"/>
          <w:marBottom w:val="0"/>
          <w:divBdr>
            <w:top w:val="none" w:sz="0" w:space="0" w:color="auto"/>
            <w:left w:val="none" w:sz="0" w:space="0" w:color="auto"/>
            <w:bottom w:val="none" w:sz="0" w:space="0" w:color="auto"/>
            <w:right w:val="none" w:sz="0" w:space="0" w:color="auto"/>
          </w:divBdr>
        </w:div>
        <w:div w:id="980961537">
          <w:marLeft w:val="0"/>
          <w:marRight w:val="0"/>
          <w:marTop w:val="0"/>
          <w:marBottom w:val="0"/>
          <w:divBdr>
            <w:top w:val="none" w:sz="0" w:space="0" w:color="auto"/>
            <w:left w:val="none" w:sz="0" w:space="0" w:color="auto"/>
            <w:bottom w:val="none" w:sz="0" w:space="0" w:color="auto"/>
            <w:right w:val="none" w:sz="0" w:space="0" w:color="auto"/>
          </w:divBdr>
        </w:div>
        <w:div w:id="906182046">
          <w:marLeft w:val="0"/>
          <w:marRight w:val="0"/>
          <w:marTop w:val="0"/>
          <w:marBottom w:val="0"/>
          <w:divBdr>
            <w:top w:val="none" w:sz="0" w:space="0" w:color="auto"/>
            <w:left w:val="none" w:sz="0" w:space="0" w:color="auto"/>
            <w:bottom w:val="none" w:sz="0" w:space="0" w:color="auto"/>
            <w:right w:val="none" w:sz="0" w:space="0" w:color="auto"/>
          </w:divBdr>
        </w:div>
        <w:div w:id="2003655487">
          <w:marLeft w:val="0"/>
          <w:marRight w:val="0"/>
          <w:marTop w:val="0"/>
          <w:marBottom w:val="0"/>
          <w:divBdr>
            <w:top w:val="none" w:sz="0" w:space="0" w:color="auto"/>
            <w:left w:val="none" w:sz="0" w:space="0" w:color="auto"/>
            <w:bottom w:val="none" w:sz="0" w:space="0" w:color="auto"/>
            <w:right w:val="none" w:sz="0" w:space="0" w:color="auto"/>
          </w:divBdr>
        </w:div>
        <w:div w:id="660156814">
          <w:marLeft w:val="0"/>
          <w:marRight w:val="0"/>
          <w:marTop w:val="0"/>
          <w:marBottom w:val="0"/>
          <w:divBdr>
            <w:top w:val="none" w:sz="0" w:space="0" w:color="auto"/>
            <w:left w:val="none" w:sz="0" w:space="0" w:color="auto"/>
            <w:bottom w:val="none" w:sz="0" w:space="0" w:color="auto"/>
            <w:right w:val="none" w:sz="0" w:space="0" w:color="auto"/>
          </w:divBdr>
        </w:div>
        <w:div w:id="428042296">
          <w:marLeft w:val="0"/>
          <w:marRight w:val="0"/>
          <w:marTop w:val="0"/>
          <w:marBottom w:val="0"/>
          <w:divBdr>
            <w:top w:val="none" w:sz="0" w:space="0" w:color="auto"/>
            <w:left w:val="none" w:sz="0" w:space="0" w:color="auto"/>
            <w:bottom w:val="none" w:sz="0" w:space="0" w:color="auto"/>
            <w:right w:val="none" w:sz="0" w:space="0" w:color="auto"/>
          </w:divBdr>
        </w:div>
        <w:div w:id="1606108704">
          <w:marLeft w:val="0"/>
          <w:marRight w:val="0"/>
          <w:marTop w:val="0"/>
          <w:marBottom w:val="0"/>
          <w:divBdr>
            <w:top w:val="none" w:sz="0" w:space="0" w:color="auto"/>
            <w:left w:val="none" w:sz="0" w:space="0" w:color="auto"/>
            <w:bottom w:val="none" w:sz="0" w:space="0" w:color="auto"/>
            <w:right w:val="none" w:sz="0" w:space="0" w:color="auto"/>
          </w:divBdr>
        </w:div>
        <w:div w:id="1340812260">
          <w:marLeft w:val="0"/>
          <w:marRight w:val="0"/>
          <w:marTop w:val="0"/>
          <w:marBottom w:val="0"/>
          <w:divBdr>
            <w:top w:val="none" w:sz="0" w:space="0" w:color="auto"/>
            <w:left w:val="none" w:sz="0" w:space="0" w:color="auto"/>
            <w:bottom w:val="none" w:sz="0" w:space="0" w:color="auto"/>
            <w:right w:val="none" w:sz="0" w:space="0" w:color="auto"/>
          </w:divBdr>
        </w:div>
        <w:div w:id="1463645943">
          <w:marLeft w:val="0"/>
          <w:marRight w:val="0"/>
          <w:marTop w:val="0"/>
          <w:marBottom w:val="0"/>
          <w:divBdr>
            <w:top w:val="none" w:sz="0" w:space="0" w:color="auto"/>
            <w:left w:val="none" w:sz="0" w:space="0" w:color="auto"/>
            <w:bottom w:val="none" w:sz="0" w:space="0" w:color="auto"/>
            <w:right w:val="none" w:sz="0" w:space="0" w:color="auto"/>
          </w:divBdr>
        </w:div>
        <w:div w:id="425276042">
          <w:marLeft w:val="0"/>
          <w:marRight w:val="0"/>
          <w:marTop w:val="0"/>
          <w:marBottom w:val="0"/>
          <w:divBdr>
            <w:top w:val="none" w:sz="0" w:space="0" w:color="auto"/>
            <w:left w:val="none" w:sz="0" w:space="0" w:color="auto"/>
            <w:bottom w:val="none" w:sz="0" w:space="0" w:color="auto"/>
            <w:right w:val="none" w:sz="0" w:space="0" w:color="auto"/>
          </w:divBdr>
        </w:div>
        <w:div w:id="1560943517">
          <w:marLeft w:val="0"/>
          <w:marRight w:val="0"/>
          <w:marTop w:val="0"/>
          <w:marBottom w:val="0"/>
          <w:divBdr>
            <w:top w:val="none" w:sz="0" w:space="0" w:color="auto"/>
            <w:left w:val="none" w:sz="0" w:space="0" w:color="auto"/>
            <w:bottom w:val="none" w:sz="0" w:space="0" w:color="auto"/>
            <w:right w:val="none" w:sz="0" w:space="0" w:color="auto"/>
          </w:divBdr>
        </w:div>
        <w:div w:id="1825777099">
          <w:marLeft w:val="0"/>
          <w:marRight w:val="0"/>
          <w:marTop w:val="0"/>
          <w:marBottom w:val="0"/>
          <w:divBdr>
            <w:top w:val="none" w:sz="0" w:space="0" w:color="auto"/>
            <w:left w:val="none" w:sz="0" w:space="0" w:color="auto"/>
            <w:bottom w:val="none" w:sz="0" w:space="0" w:color="auto"/>
            <w:right w:val="none" w:sz="0" w:space="0" w:color="auto"/>
          </w:divBdr>
        </w:div>
        <w:div w:id="1614165748">
          <w:marLeft w:val="0"/>
          <w:marRight w:val="0"/>
          <w:marTop w:val="0"/>
          <w:marBottom w:val="0"/>
          <w:divBdr>
            <w:top w:val="none" w:sz="0" w:space="0" w:color="auto"/>
            <w:left w:val="none" w:sz="0" w:space="0" w:color="auto"/>
            <w:bottom w:val="none" w:sz="0" w:space="0" w:color="auto"/>
            <w:right w:val="none" w:sz="0" w:space="0" w:color="auto"/>
          </w:divBdr>
        </w:div>
        <w:div w:id="1262103956">
          <w:marLeft w:val="0"/>
          <w:marRight w:val="0"/>
          <w:marTop w:val="0"/>
          <w:marBottom w:val="0"/>
          <w:divBdr>
            <w:top w:val="none" w:sz="0" w:space="0" w:color="auto"/>
            <w:left w:val="none" w:sz="0" w:space="0" w:color="auto"/>
            <w:bottom w:val="none" w:sz="0" w:space="0" w:color="auto"/>
            <w:right w:val="none" w:sz="0" w:space="0" w:color="auto"/>
          </w:divBdr>
        </w:div>
        <w:div w:id="565067272">
          <w:marLeft w:val="0"/>
          <w:marRight w:val="0"/>
          <w:marTop w:val="0"/>
          <w:marBottom w:val="0"/>
          <w:divBdr>
            <w:top w:val="none" w:sz="0" w:space="0" w:color="auto"/>
            <w:left w:val="none" w:sz="0" w:space="0" w:color="auto"/>
            <w:bottom w:val="none" w:sz="0" w:space="0" w:color="auto"/>
            <w:right w:val="none" w:sz="0" w:space="0" w:color="auto"/>
          </w:divBdr>
        </w:div>
        <w:div w:id="1523207386">
          <w:marLeft w:val="0"/>
          <w:marRight w:val="0"/>
          <w:marTop w:val="0"/>
          <w:marBottom w:val="0"/>
          <w:divBdr>
            <w:top w:val="none" w:sz="0" w:space="0" w:color="auto"/>
            <w:left w:val="none" w:sz="0" w:space="0" w:color="auto"/>
            <w:bottom w:val="none" w:sz="0" w:space="0" w:color="auto"/>
            <w:right w:val="none" w:sz="0" w:space="0" w:color="auto"/>
          </w:divBdr>
        </w:div>
        <w:div w:id="1628193383">
          <w:marLeft w:val="0"/>
          <w:marRight w:val="0"/>
          <w:marTop w:val="0"/>
          <w:marBottom w:val="0"/>
          <w:divBdr>
            <w:top w:val="none" w:sz="0" w:space="0" w:color="auto"/>
            <w:left w:val="none" w:sz="0" w:space="0" w:color="auto"/>
            <w:bottom w:val="none" w:sz="0" w:space="0" w:color="auto"/>
            <w:right w:val="none" w:sz="0" w:space="0" w:color="auto"/>
          </w:divBdr>
        </w:div>
        <w:div w:id="1993363742">
          <w:marLeft w:val="0"/>
          <w:marRight w:val="0"/>
          <w:marTop w:val="0"/>
          <w:marBottom w:val="0"/>
          <w:divBdr>
            <w:top w:val="none" w:sz="0" w:space="0" w:color="auto"/>
            <w:left w:val="none" w:sz="0" w:space="0" w:color="auto"/>
            <w:bottom w:val="none" w:sz="0" w:space="0" w:color="auto"/>
            <w:right w:val="none" w:sz="0" w:space="0" w:color="auto"/>
          </w:divBdr>
        </w:div>
        <w:div w:id="78137498">
          <w:marLeft w:val="0"/>
          <w:marRight w:val="0"/>
          <w:marTop w:val="0"/>
          <w:marBottom w:val="0"/>
          <w:divBdr>
            <w:top w:val="none" w:sz="0" w:space="0" w:color="auto"/>
            <w:left w:val="none" w:sz="0" w:space="0" w:color="auto"/>
            <w:bottom w:val="none" w:sz="0" w:space="0" w:color="auto"/>
            <w:right w:val="none" w:sz="0" w:space="0" w:color="auto"/>
          </w:divBdr>
        </w:div>
        <w:div w:id="1593929004">
          <w:marLeft w:val="0"/>
          <w:marRight w:val="0"/>
          <w:marTop w:val="0"/>
          <w:marBottom w:val="0"/>
          <w:divBdr>
            <w:top w:val="none" w:sz="0" w:space="0" w:color="auto"/>
            <w:left w:val="none" w:sz="0" w:space="0" w:color="auto"/>
            <w:bottom w:val="none" w:sz="0" w:space="0" w:color="auto"/>
            <w:right w:val="none" w:sz="0" w:space="0" w:color="auto"/>
          </w:divBdr>
        </w:div>
      </w:divsChild>
    </w:div>
    <w:div w:id="1541745507">
      <w:bodyDiv w:val="1"/>
      <w:marLeft w:val="0"/>
      <w:marRight w:val="0"/>
      <w:marTop w:val="0"/>
      <w:marBottom w:val="0"/>
      <w:divBdr>
        <w:top w:val="none" w:sz="0" w:space="0" w:color="auto"/>
        <w:left w:val="none" w:sz="0" w:space="0" w:color="auto"/>
        <w:bottom w:val="none" w:sz="0" w:space="0" w:color="auto"/>
        <w:right w:val="none" w:sz="0" w:space="0" w:color="auto"/>
      </w:divBdr>
      <w:divsChild>
        <w:div w:id="2084914132">
          <w:marLeft w:val="0"/>
          <w:marRight w:val="0"/>
          <w:marTop w:val="0"/>
          <w:marBottom w:val="0"/>
          <w:divBdr>
            <w:top w:val="none" w:sz="0" w:space="0" w:color="auto"/>
            <w:left w:val="none" w:sz="0" w:space="0" w:color="auto"/>
            <w:bottom w:val="none" w:sz="0" w:space="0" w:color="auto"/>
            <w:right w:val="none" w:sz="0" w:space="0" w:color="auto"/>
          </w:divBdr>
        </w:div>
        <w:div w:id="1180705551">
          <w:marLeft w:val="0"/>
          <w:marRight w:val="0"/>
          <w:marTop w:val="0"/>
          <w:marBottom w:val="0"/>
          <w:divBdr>
            <w:top w:val="none" w:sz="0" w:space="0" w:color="auto"/>
            <w:left w:val="none" w:sz="0" w:space="0" w:color="auto"/>
            <w:bottom w:val="none" w:sz="0" w:space="0" w:color="auto"/>
            <w:right w:val="none" w:sz="0" w:space="0" w:color="auto"/>
          </w:divBdr>
        </w:div>
        <w:div w:id="2091458546">
          <w:marLeft w:val="0"/>
          <w:marRight w:val="0"/>
          <w:marTop w:val="0"/>
          <w:marBottom w:val="0"/>
          <w:divBdr>
            <w:top w:val="none" w:sz="0" w:space="0" w:color="auto"/>
            <w:left w:val="none" w:sz="0" w:space="0" w:color="auto"/>
            <w:bottom w:val="none" w:sz="0" w:space="0" w:color="auto"/>
            <w:right w:val="none" w:sz="0" w:space="0" w:color="auto"/>
          </w:divBdr>
        </w:div>
        <w:div w:id="158430936">
          <w:marLeft w:val="0"/>
          <w:marRight w:val="0"/>
          <w:marTop w:val="0"/>
          <w:marBottom w:val="0"/>
          <w:divBdr>
            <w:top w:val="none" w:sz="0" w:space="0" w:color="auto"/>
            <w:left w:val="none" w:sz="0" w:space="0" w:color="auto"/>
            <w:bottom w:val="none" w:sz="0" w:space="0" w:color="auto"/>
            <w:right w:val="none" w:sz="0" w:space="0" w:color="auto"/>
          </w:divBdr>
        </w:div>
        <w:div w:id="1869483005">
          <w:marLeft w:val="0"/>
          <w:marRight w:val="0"/>
          <w:marTop w:val="0"/>
          <w:marBottom w:val="0"/>
          <w:divBdr>
            <w:top w:val="none" w:sz="0" w:space="0" w:color="auto"/>
            <w:left w:val="none" w:sz="0" w:space="0" w:color="auto"/>
            <w:bottom w:val="none" w:sz="0" w:space="0" w:color="auto"/>
            <w:right w:val="none" w:sz="0" w:space="0" w:color="auto"/>
          </w:divBdr>
        </w:div>
        <w:div w:id="77555623">
          <w:marLeft w:val="0"/>
          <w:marRight w:val="0"/>
          <w:marTop w:val="0"/>
          <w:marBottom w:val="0"/>
          <w:divBdr>
            <w:top w:val="none" w:sz="0" w:space="0" w:color="auto"/>
            <w:left w:val="none" w:sz="0" w:space="0" w:color="auto"/>
            <w:bottom w:val="none" w:sz="0" w:space="0" w:color="auto"/>
            <w:right w:val="none" w:sz="0" w:space="0" w:color="auto"/>
          </w:divBdr>
        </w:div>
        <w:div w:id="504172191">
          <w:marLeft w:val="0"/>
          <w:marRight w:val="0"/>
          <w:marTop w:val="0"/>
          <w:marBottom w:val="0"/>
          <w:divBdr>
            <w:top w:val="none" w:sz="0" w:space="0" w:color="auto"/>
            <w:left w:val="none" w:sz="0" w:space="0" w:color="auto"/>
            <w:bottom w:val="none" w:sz="0" w:space="0" w:color="auto"/>
            <w:right w:val="none" w:sz="0" w:space="0" w:color="auto"/>
          </w:divBdr>
        </w:div>
        <w:div w:id="2011790399">
          <w:marLeft w:val="0"/>
          <w:marRight w:val="0"/>
          <w:marTop w:val="0"/>
          <w:marBottom w:val="0"/>
          <w:divBdr>
            <w:top w:val="none" w:sz="0" w:space="0" w:color="auto"/>
            <w:left w:val="none" w:sz="0" w:space="0" w:color="auto"/>
            <w:bottom w:val="none" w:sz="0" w:space="0" w:color="auto"/>
            <w:right w:val="none" w:sz="0" w:space="0" w:color="auto"/>
          </w:divBdr>
        </w:div>
        <w:div w:id="495651152">
          <w:marLeft w:val="0"/>
          <w:marRight w:val="0"/>
          <w:marTop w:val="0"/>
          <w:marBottom w:val="0"/>
          <w:divBdr>
            <w:top w:val="none" w:sz="0" w:space="0" w:color="auto"/>
            <w:left w:val="none" w:sz="0" w:space="0" w:color="auto"/>
            <w:bottom w:val="none" w:sz="0" w:space="0" w:color="auto"/>
            <w:right w:val="none" w:sz="0" w:space="0" w:color="auto"/>
          </w:divBdr>
        </w:div>
        <w:div w:id="1597903019">
          <w:marLeft w:val="0"/>
          <w:marRight w:val="0"/>
          <w:marTop w:val="0"/>
          <w:marBottom w:val="0"/>
          <w:divBdr>
            <w:top w:val="none" w:sz="0" w:space="0" w:color="auto"/>
            <w:left w:val="none" w:sz="0" w:space="0" w:color="auto"/>
            <w:bottom w:val="none" w:sz="0" w:space="0" w:color="auto"/>
            <w:right w:val="none" w:sz="0" w:space="0" w:color="auto"/>
          </w:divBdr>
        </w:div>
        <w:div w:id="1862861146">
          <w:marLeft w:val="0"/>
          <w:marRight w:val="0"/>
          <w:marTop w:val="0"/>
          <w:marBottom w:val="0"/>
          <w:divBdr>
            <w:top w:val="none" w:sz="0" w:space="0" w:color="auto"/>
            <w:left w:val="none" w:sz="0" w:space="0" w:color="auto"/>
            <w:bottom w:val="none" w:sz="0" w:space="0" w:color="auto"/>
            <w:right w:val="none" w:sz="0" w:space="0" w:color="auto"/>
          </w:divBdr>
        </w:div>
        <w:div w:id="1457455185">
          <w:marLeft w:val="0"/>
          <w:marRight w:val="0"/>
          <w:marTop w:val="0"/>
          <w:marBottom w:val="0"/>
          <w:divBdr>
            <w:top w:val="none" w:sz="0" w:space="0" w:color="auto"/>
            <w:left w:val="none" w:sz="0" w:space="0" w:color="auto"/>
            <w:bottom w:val="none" w:sz="0" w:space="0" w:color="auto"/>
            <w:right w:val="none" w:sz="0" w:space="0" w:color="auto"/>
          </w:divBdr>
        </w:div>
        <w:div w:id="928580706">
          <w:marLeft w:val="0"/>
          <w:marRight w:val="0"/>
          <w:marTop w:val="0"/>
          <w:marBottom w:val="0"/>
          <w:divBdr>
            <w:top w:val="none" w:sz="0" w:space="0" w:color="auto"/>
            <w:left w:val="none" w:sz="0" w:space="0" w:color="auto"/>
            <w:bottom w:val="none" w:sz="0" w:space="0" w:color="auto"/>
            <w:right w:val="none" w:sz="0" w:space="0" w:color="auto"/>
          </w:divBdr>
        </w:div>
        <w:div w:id="793407216">
          <w:marLeft w:val="0"/>
          <w:marRight w:val="0"/>
          <w:marTop w:val="0"/>
          <w:marBottom w:val="0"/>
          <w:divBdr>
            <w:top w:val="none" w:sz="0" w:space="0" w:color="auto"/>
            <w:left w:val="none" w:sz="0" w:space="0" w:color="auto"/>
            <w:bottom w:val="none" w:sz="0" w:space="0" w:color="auto"/>
            <w:right w:val="none" w:sz="0" w:space="0" w:color="auto"/>
          </w:divBdr>
        </w:div>
        <w:div w:id="98137201">
          <w:marLeft w:val="0"/>
          <w:marRight w:val="0"/>
          <w:marTop w:val="0"/>
          <w:marBottom w:val="0"/>
          <w:divBdr>
            <w:top w:val="none" w:sz="0" w:space="0" w:color="auto"/>
            <w:left w:val="none" w:sz="0" w:space="0" w:color="auto"/>
            <w:bottom w:val="none" w:sz="0" w:space="0" w:color="auto"/>
            <w:right w:val="none" w:sz="0" w:space="0" w:color="auto"/>
          </w:divBdr>
        </w:div>
        <w:div w:id="1022782765">
          <w:marLeft w:val="0"/>
          <w:marRight w:val="0"/>
          <w:marTop w:val="0"/>
          <w:marBottom w:val="0"/>
          <w:divBdr>
            <w:top w:val="none" w:sz="0" w:space="0" w:color="auto"/>
            <w:left w:val="none" w:sz="0" w:space="0" w:color="auto"/>
            <w:bottom w:val="none" w:sz="0" w:space="0" w:color="auto"/>
            <w:right w:val="none" w:sz="0" w:space="0" w:color="auto"/>
          </w:divBdr>
        </w:div>
        <w:div w:id="2059890023">
          <w:marLeft w:val="0"/>
          <w:marRight w:val="0"/>
          <w:marTop w:val="0"/>
          <w:marBottom w:val="0"/>
          <w:divBdr>
            <w:top w:val="none" w:sz="0" w:space="0" w:color="auto"/>
            <w:left w:val="none" w:sz="0" w:space="0" w:color="auto"/>
            <w:bottom w:val="none" w:sz="0" w:space="0" w:color="auto"/>
            <w:right w:val="none" w:sz="0" w:space="0" w:color="auto"/>
          </w:divBdr>
        </w:div>
        <w:div w:id="534737378">
          <w:marLeft w:val="0"/>
          <w:marRight w:val="0"/>
          <w:marTop w:val="0"/>
          <w:marBottom w:val="0"/>
          <w:divBdr>
            <w:top w:val="none" w:sz="0" w:space="0" w:color="auto"/>
            <w:left w:val="none" w:sz="0" w:space="0" w:color="auto"/>
            <w:bottom w:val="none" w:sz="0" w:space="0" w:color="auto"/>
            <w:right w:val="none" w:sz="0" w:space="0" w:color="auto"/>
          </w:divBdr>
        </w:div>
        <w:div w:id="290553850">
          <w:marLeft w:val="0"/>
          <w:marRight w:val="0"/>
          <w:marTop w:val="0"/>
          <w:marBottom w:val="0"/>
          <w:divBdr>
            <w:top w:val="none" w:sz="0" w:space="0" w:color="auto"/>
            <w:left w:val="none" w:sz="0" w:space="0" w:color="auto"/>
            <w:bottom w:val="none" w:sz="0" w:space="0" w:color="auto"/>
            <w:right w:val="none" w:sz="0" w:space="0" w:color="auto"/>
          </w:divBdr>
          <w:divsChild>
            <w:div w:id="372388762">
              <w:marLeft w:val="0"/>
              <w:marRight w:val="0"/>
              <w:marTop w:val="0"/>
              <w:marBottom w:val="0"/>
              <w:divBdr>
                <w:top w:val="none" w:sz="0" w:space="0" w:color="auto"/>
                <w:left w:val="none" w:sz="0" w:space="0" w:color="auto"/>
                <w:bottom w:val="none" w:sz="0" w:space="0" w:color="auto"/>
                <w:right w:val="none" w:sz="0" w:space="0" w:color="auto"/>
              </w:divBdr>
            </w:div>
            <w:div w:id="776220152">
              <w:marLeft w:val="0"/>
              <w:marRight w:val="0"/>
              <w:marTop w:val="0"/>
              <w:marBottom w:val="0"/>
              <w:divBdr>
                <w:top w:val="none" w:sz="0" w:space="0" w:color="auto"/>
                <w:left w:val="none" w:sz="0" w:space="0" w:color="auto"/>
                <w:bottom w:val="none" w:sz="0" w:space="0" w:color="auto"/>
                <w:right w:val="none" w:sz="0" w:space="0" w:color="auto"/>
              </w:divBdr>
            </w:div>
            <w:div w:id="501434492">
              <w:marLeft w:val="0"/>
              <w:marRight w:val="0"/>
              <w:marTop w:val="0"/>
              <w:marBottom w:val="0"/>
              <w:divBdr>
                <w:top w:val="none" w:sz="0" w:space="0" w:color="auto"/>
                <w:left w:val="none" w:sz="0" w:space="0" w:color="auto"/>
                <w:bottom w:val="none" w:sz="0" w:space="0" w:color="auto"/>
                <w:right w:val="none" w:sz="0" w:space="0" w:color="auto"/>
              </w:divBdr>
            </w:div>
            <w:div w:id="1777367788">
              <w:marLeft w:val="0"/>
              <w:marRight w:val="0"/>
              <w:marTop w:val="0"/>
              <w:marBottom w:val="0"/>
              <w:divBdr>
                <w:top w:val="none" w:sz="0" w:space="0" w:color="auto"/>
                <w:left w:val="none" w:sz="0" w:space="0" w:color="auto"/>
                <w:bottom w:val="none" w:sz="0" w:space="0" w:color="auto"/>
                <w:right w:val="none" w:sz="0" w:space="0" w:color="auto"/>
              </w:divBdr>
            </w:div>
            <w:div w:id="1301038411">
              <w:marLeft w:val="0"/>
              <w:marRight w:val="0"/>
              <w:marTop w:val="0"/>
              <w:marBottom w:val="0"/>
              <w:divBdr>
                <w:top w:val="none" w:sz="0" w:space="0" w:color="auto"/>
                <w:left w:val="none" w:sz="0" w:space="0" w:color="auto"/>
                <w:bottom w:val="none" w:sz="0" w:space="0" w:color="auto"/>
                <w:right w:val="none" w:sz="0" w:space="0" w:color="auto"/>
              </w:divBdr>
            </w:div>
            <w:div w:id="1613635992">
              <w:marLeft w:val="0"/>
              <w:marRight w:val="0"/>
              <w:marTop w:val="0"/>
              <w:marBottom w:val="0"/>
              <w:divBdr>
                <w:top w:val="none" w:sz="0" w:space="0" w:color="auto"/>
                <w:left w:val="none" w:sz="0" w:space="0" w:color="auto"/>
                <w:bottom w:val="none" w:sz="0" w:space="0" w:color="auto"/>
                <w:right w:val="none" w:sz="0" w:space="0" w:color="auto"/>
              </w:divBdr>
            </w:div>
            <w:div w:id="1436830947">
              <w:marLeft w:val="0"/>
              <w:marRight w:val="0"/>
              <w:marTop w:val="0"/>
              <w:marBottom w:val="0"/>
              <w:divBdr>
                <w:top w:val="none" w:sz="0" w:space="0" w:color="auto"/>
                <w:left w:val="none" w:sz="0" w:space="0" w:color="auto"/>
                <w:bottom w:val="none" w:sz="0" w:space="0" w:color="auto"/>
                <w:right w:val="none" w:sz="0" w:space="0" w:color="auto"/>
              </w:divBdr>
            </w:div>
            <w:div w:id="876360155">
              <w:marLeft w:val="0"/>
              <w:marRight w:val="0"/>
              <w:marTop w:val="0"/>
              <w:marBottom w:val="0"/>
              <w:divBdr>
                <w:top w:val="none" w:sz="0" w:space="0" w:color="auto"/>
                <w:left w:val="none" w:sz="0" w:space="0" w:color="auto"/>
                <w:bottom w:val="none" w:sz="0" w:space="0" w:color="auto"/>
                <w:right w:val="none" w:sz="0" w:space="0" w:color="auto"/>
              </w:divBdr>
            </w:div>
            <w:div w:id="714428210">
              <w:marLeft w:val="0"/>
              <w:marRight w:val="0"/>
              <w:marTop w:val="0"/>
              <w:marBottom w:val="0"/>
              <w:divBdr>
                <w:top w:val="none" w:sz="0" w:space="0" w:color="auto"/>
                <w:left w:val="none" w:sz="0" w:space="0" w:color="auto"/>
                <w:bottom w:val="none" w:sz="0" w:space="0" w:color="auto"/>
                <w:right w:val="none" w:sz="0" w:space="0" w:color="auto"/>
              </w:divBdr>
            </w:div>
            <w:div w:id="1305309857">
              <w:marLeft w:val="0"/>
              <w:marRight w:val="0"/>
              <w:marTop w:val="0"/>
              <w:marBottom w:val="0"/>
              <w:divBdr>
                <w:top w:val="none" w:sz="0" w:space="0" w:color="auto"/>
                <w:left w:val="none" w:sz="0" w:space="0" w:color="auto"/>
                <w:bottom w:val="none" w:sz="0" w:space="0" w:color="auto"/>
                <w:right w:val="none" w:sz="0" w:space="0" w:color="auto"/>
              </w:divBdr>
            </w:div>
            <w:div w:id="1124885219">
              <w:marLeft w:val="0"/>
              <w:marRight w:val="0"/>
              <w:marTop w:val="0"/>
              <w:marBottom w:val="0"/>
              <w:divBdr>
                <w:top w:val="none" w:sz="0" w:space="0" w:color="auto"/>
                <w:left w:val="none" w:sz="0" w:space="0" w:color="auto"/>
                <w:bottom w:val="none" w:sz="0" w:space="0" w:color="auto"/>
                <w:right w:val="none" w:sz="0" w:space="0" w:color="auto"/>
              </w:divBdr>
            </w:div>
            <w:div w:id="1079526163">
              <w:marLeft w:val="0"/>
              <w:marRight w:val="0"/>
              <w:marTop w:val="0"/>
              <w:marBottom w:val="0"/>
              <w:divBdr>
                <w:top w:val="none" w:sz="0" w:space="0" w:color="auto"/>
                <w:left w:val="none" w:sz="0" w:space="0" w:color="auto"/>
                <w:bottom w:val="none" w:sz="0" w:space="0" w:color="auto"/>
                <w:right w:val="none" w:sz="0" w:space="0" w:color="auto"/>
              </w:divBdr>
            </w:div>
            <w:div w:id="1370766333">
              <w:marLeft w:val="0"/>
              <w:marRight w:val="0"/>
              <w:marTop w:val="0"/>
              <w:marBottom w:val="0"/>
              <w:divBdr>
                <w:top w:val="none" w:sz="0" w:space="0" w:color="auto"/>
                <w:left w:val="none" w:sz="0" w:space="0" w:color="auto"/>
                <w:bottom w:val="none" w:sz="0" w:space="0" w:color="auto"/>
                <w:right w:val="none" w:sz="0" w:space="0" w:color="auto"/>
              </w:divBdr>
            </w:div>
            <w:div w:id="12851627">
              <w:marLeft w:val="0"/>
              <w:marRight w:val="0"/>
              <w:marTop w:val="0"/>
              <w:marBottom w:val="0"/>
              <w:divBdr>
                <w:top w:val="none" w:sz="0" w:space="0" w:color="auto"/>
                <w:left w:val="none" w:sz="0" w:space="0" w:color="auto"/>
                <w:bottom w:val="none" w:sz="0" w:space="0" w:color="auto"/>
                <w:right w:val="none" w:sz="0" w:space="0" w:color="auto"/>
              </w:divBdr>
            </w:div>
            <w:div w:id="1352681278">
              <w:marLeft w:val="0"/>
              <w:marRight w:val="0"/>
              <w:marTop w:val="0"/>
              <w:marBottom w:val="0"/>
              <w:divBdr>
                <w:top w:val="none" w:sz="0" w:space="0" w:color="auto"/>
                <w:left w:val="none" w:sz="0" w:space="0" w:color="auto"/>
                <w:bottom w:val="none" w:sz="0" w:space="0" w:color="auto"/>
                <w:right w:val="none" w:sz="0" w:space="0" w:color="auto"/>
              </w:divBdr>
            </w:div>
            <w:div w:id="998113312">
              <w:marLeft w:val="0"/>
              <w:marRight w:val="0"/>
              <w:marTop w:val="0"/>
              <w:marBottom w:val="0"/>
              <w:divBdr>
                <w:top w:val="none" w:sz="0" w:space="0" w:color="auto"/>
                <w:left w:val="none" w:sz="0" w:space="0" w:color="auto"/>
                <w:bottom w:val="none" w:sz="0" w:space="0" w:color="auto"/>
                <w:right w:val="none" w:sz="0" w:space="0" w:color="auto"/>
              </w:divBdr>
            </w:div>
            <w:div w:id="1186940721">
              <w:marLeft w:val="0"/>
              <w:marRight w:val="0"/>
              <w:marTop w:val="0"/>
              <w:marBottom w:val="0"/>
              <w:divBdr>
                <w:top w:val="none" w:sz="0" w:space="0" w:color="auto"/>
                <w:left w:val="none" w:sz="0" w:space="0" w:color="auto"/>
                <w:bottom w:val="none" w:sz="0" w:space="0" w:color="auto"/>
                <w:right w:val="none" w:sz="0" w:space="0" w:color="auto"/>
              </w:divBdr>
            </w:div>
            <w:div w:id="966854522">
              <w:marLeft w:val="0"/>
              <w:marRight w:val="0"/>
              <w:marTop w:val="0"/>
              <w:marBottom w:val="0"/>
              <w:divBdr>
                <w:top w:val="none" w:sz="0" w:space="0" w:color="auto"/>
                <w:left w:val="none" w:sz="0" w:space="0" w:color="auto"/>
                <w:bottom w:val="none" w:sz="0" w:space="0" w:color="auto"/>
                <w:right w:val="none" w:sz="0" w:space="0" w:color="auto"/>
              </w:divBdr>
            </w:div>
            <w:div w:id="1534272992">
              <w:marLeft w:val="0"/>
              <w:marRight w:val="0"/>
              <w:marTop w:val="0"/>
              <w:marBottom w:val="0"/>
              <w:divBdr>
                <w:top w:val="none" w:sz="0" w:space="0" w:color="auto"/>
                <w:left w:val="none" w:sz="0" w:space="0" w:color="auto"/>
                <w:bottom w:val="none" w:sz="0" w:space="0" w:color="auto"/>
                <w:right w:val="none" w:sz="0" w:space="0" w:color="auto"/>
              </w:divBdr>
            </w:div>
            <w:div w:id="61025496">
              <w:marLeft w:val="0"/>
              <w:marRight w:val="0"/>
              <w:marTop w:val="0"/>
              <w:marBottom w:val="0"/>
              <w:divBdr>
                <w:top w:val="none" w:sz="0" w:space="0" w:color="auto"/>
                <w:left w:val="none" w:sz="0" w:space="0" w:color="auto"/>
                <w:bottom w:val="none" w:sz="0" w:space="0" w:color="auto"/>
                <w:right w:val="none" w:sz="0" w:space="0" w:color="auto"/>
              </w:divBdr>
            </w:div>
            <w:div w:id="1745105565">
              <w:marLeft w:val="0"/>
              <w:marRight w:val="0"/>
              <w:marTop w:val="0"/>
              <w:marBottom w:val="0"/>
              <w:divBdr>
                <w:top w:val="none" w:sz="0" w:space="0" w:color="auto"/>
                <w:left w:val="none" w:sz="0" w:space="0" w:color="auto"/>
                <w:bottom w:val="none" w:sz="0" w:space="0" w:color="auto"/>
                <w:right w:val="none" w:sz="0" w:space="0" w:color="auto"/>
              </w:divBdr>
            </w:div>
            <w:div w:id="1481921228">
              <w:marLeft w:val="0"/>
              <w:marRight w:val="0"/>
              <w:marTop w:val="0"/>
              <w:marBottom w:val="0"/>
              <w:divBdr>
                <w:top w:val="none" w:sz="0" w:space="0" w:color="auto"/>
                <w:left w:val="none" w:sz="0" w:space="0" w:color="auto"/>
                <w:bottom w:val="none" w:sz="0" w:space="0" w:color="auto"/>
                <w:right w:val="none" w:sz="0" w:space="0" w:color="auto"/>
              </w:divBdr>
            </w:div>
            <w:div w:id="246504135">
              <w:marLeft w:val="0"/>
              <w:marRight w:val="0"/>
              <w:marTop w:val="0"/>
              <w:marBottom w:val="0"/>
              <w:divBdr>
                <w:top w:val="none" w:sz="0" w:space="0" w:color="auto"/>
                <w:left w:val="none" w:sz="0" w:space="0" w:color="auto"/>
                <w:bottom w:val="none" w:sz="0" w:space="0" w:color="auto"/>
                <w:right w:val="none" w:sz="0" w:space="0" w:color="auto"/>
              </w:divBdr>
            </w:div>
            <w:div w:id="846479898">
              <w:marLeft w:val="0"/>
              <w:marRight w:val="0"/>
              <w:marTop w:val="0"/>
              <w:marBottom w:val="0"/>
              <w:divBdr>
                <w:top w:val="none" w:sz="0" w:space="0" w:color="auto"/>
                <w:left w:val="none" w:sz="0" w:space="0" w:color="auto"/>
                <w:bottom w:val="none" w:sz="0" w:space="0" w:color="auto"/>
                <w:right w:val="none" w:sz="0" w:space="0" w:color="auto"/>
              </w:divBdr>
            </w:div>
            <w:div w:id="202443403">
              <w:marLeft w:val="0"/>
              <w:marRight w:val="0"/>
              <w:marTop w:val="0"/>
              <w:marBottom w:val="0"/>
              <w:divBdr>
                <w:top w:val="none" w:sz="0" w:space="0" w:color="auto"/>
                <w:left w:val="none" w:sz="0" w:space="0" w:color="auto"/>
                <w:bottom w:val="none" w:sz="0" w:space="0" w:color="auto"/>
                <w:right w:val="none" w:sz="0" w:space="0" w:color="auto"/>
              </w:divBdr>
            </w:div>
            <w:div w:id="1883059483">
              <w:marLeft w:val="0"/>
              <w:marRight w:val="0"/>
              <w:marTop w:val="0"/>
              <w:marBottom w:val="0"/>
              <w:divBdr>
                <w:top w:val="none" w:sz="0" w:space="0" w:color="auto"/>
                <w:left w:val="none" w:sz="0" w:space="0" w:color="auto"/>
                <w:bottom w:val="none" w:sz="0" w:space="0" w:color="auto"/>
                <w:right w:val="none" w:sz="0" w:space="0" w:color="auto"/>
              </w:divBdr>
            </w:div>
            <w:div w:id="1842353107">
              <w:marLeft w:val="0"/>
              <w:marRight w:val="0"/>
              <w:marTop w:val="0"/>
              <w:marBottom w:val="0"/>
              <w:divBdr>
                <w:top w:val="none" w:sz="0" w:space="0" w:color="auto"/>
                <w:left w:val="none" w:sz="0" w:space="0" w:color="auto"/>
                <w:bottom w:val="none" w:sz="0" w:space="0" w:color="auto"/>
                <w:right w:val="none" w:sz="0" w:space="0" w:color="auto"/>
              </w:divBdr>
            </w:div>
            <w:div w:id="289290774">
              <w:marLeft w:val="0"/>
              <w:marRight w:val="0"/>
              <w:marTop w:val="0"/>
              <w:marBottom w:val="0"/>
              <w:divBdr>
                <w:top w:val="none" w:sz="0" w:space="0" w:color="auto"/>
                <w:left w:val="none" w:sz="0" w:space="0" w:color="auto"/>
                <w:bottom w:val="none" w:sz="0" w:space="0" w:color="auto"/>
                <w:right w:val="none" w:sz="0" w:space="0" w:color="auto"/>
              </w:divBdr>
            </w:div>
            <w:div w:id="1917861737">
              <w:marLeft w:val="0"/>
              <w:marRight w:val="0"/>
              <w:marTop w:val="0"/>
              <w:marBottom w:val="0"/>
              <w:divBdr>
                <w:top w:val="none" w:sz="0" w:space="0" w:color="auto"/>
                <w:left w:val="none" w:sz="0" w:space="0" w:color="auto"/>
                <w:bottom w:val="none" w:sz="0" w:space="0" w:color="auto"/>
                <w:right w:val="none" w:sz="0" w:space="0" w:color="auto"/>
              </w:divBdr>
            </w:div>
            <w:div w:id="973101630">
              <w:marLeft w:val="0"/>
              <w:marRight w:val="0"/>
              <w:marTop w:val="0"/>
              <w:marBottom w:val="0"/>
              <w:divBdr>
                <w:top w:val="none" w:sz="0" w:space="0" w:color="auto"/>
                <w:left w:val="none" w:sz="0" w:space="0" w:color="auto"/>
                <w:bottom w:val="none" w:sz="0" w:space="0" w:color="auto"/>
                <w:right w:val="none" w:sz="0" w:space="0" w:color="auto"/>
              </w:divBdr>
            </w:div>
            <w:div w:id="317923048">
              <w:marLeft w:val="0"/>
              <w:marRight w:val="0"/>
              <w:marTop w:val="0"/>
              <w:marBottom w:val="0"/>
              <w:divBdr>
                <w:top w:val="none" w:sz="0" w:space="0" w:color="auto"/>
                <w:left w:val="none" w:sz="0" w:space="0" w:color="auto"/>
                <w:bottom w:val="none" w:sz="0" w:space="0" w:color="auto"/>
                <w:right w:val="none" w:sz="0" w:space="0" w:color="auto"/>
              </w:divBdr>
            </w:div>
            <w:div w:id="1596397290">
              <w:marLeft w:val="0"/>
              <w:marRight w:val="0"/>
              <w:marTop w:val="0"/>
              <w:marBottom w:val="0"/>
              <w:divBdr>
                <w:top w:val="none" w:sz="0" w:space="0" w:color="auto"/>
                <w:left w:val="none" w:sz="0" w:space="0" w:color="auto"/>
                <w:bottom w:val="none" w:sz="0" w:space="0" w:color="auto"/>
                <w:right w:val="none" w:sz="0" w:space="0" w:color="auto"/>
              </w:divBdr>
              <w:divsChild>
                <w:div w:id="1317880904">
                  <w:marLeft w:val="0"/>
                  <w:marRight w:val="0"/>
                  <w:marTop w:val="0"/>
                  <w:marBottom w:val="0"/>
                  <w:divBdr>
                    <w:top w:val="none" w:sz="0" w:space="0" w:color="auto"/>
                    <w:left w:val="none" w:sz="0" w:space="0" w:color="auto"/>
                    <w:bottom w:val="none" w:sz="0" w:space="0" w:color="auto"/>
                    <w:right w:val="none" w:sz="0" w:space="0" w:color="auto"/>
                  </w:divBdr>
                </w:div>
                <w:div w:id="753667599">
                  <w:marLeft w:val="0"/>
                  <w:marRight w:val="0"/>
                  <w:marTop w:val="0"/>
                  <w:marBottom w:val="0"/>
                  <w:divBdr>
                    <w:top w:val="none" w:sz="0" w:space="0" w:color="auto"/>
                    <w:left w:val="none" w:sz="0" w:space="0" w:color="auto"/>
                    <w:bottom w:val="none" w:sz="0" w:space="0" w:color="auto"/>
                    <w:right w:val="none" w:sz="0" w:space="0" w:color="auto"/>
                  </w:divBdr>
                </w:div>
                <w:div w:id="1647659624">
                  <w:marLeft w:val="0"/>
                  <w:marRight w:val="0"/>
                  <w:marTop w:val="0"/>
                  <w:marBottom w:val="0"/>
                  <w:divBdr>
                    <w:top w:val="none" w:sz="0" w:space="0" w:color="auto"/>
                    <w:left w:val="none" w:sz="0" w:space="0" w:color="auto"/>
                    <w:bottom w:val="none" w:sz="0" w:space="0" w:color="auto"/>
                    <w:right w:val="none" w:sz="0" w:space="0" w:color="auto"/>
                  </w:divBdr>
                </w:div>
                <w:div w:id="576865990">
                  <w:marLeft w:val="0"/>
                  <w:marRight w:val="0"/>
                  <w:marTop w:val="0"/>
                  <w:marBottom w:val="0"/>
                  <w:divBdr>
                    <w:top w:val="none" w:sz="0" w:space="0" w:color="auto"/>
                    <w:left w:val="none" w:sz="0" w:space="0" w:color="auto"/>
                    <w:bottom w:val="none" w:sz="0" w:space="0" w:color="auto"/>
                    <w:right w:val="none" w:sz="0" w:space="0" w:color="auto"/>
                  </w:divBdr>
                </w:div>
                <w:div w:id="657422591">
                  <w:marLeft w:val="0"/>
                  <w:marRight w:val="0"/>
                  <w:marTop w:val="0"/>
                  <w:marBottom w:val="0"/>
                  <w:divBdr>
                    <w:top w:val="none" w:sz="0" w:space="0" w:color="auto"/>
                    <w:left w:val="none" w:sz="0" w:space="0" w:color="auto"/>
                    <w:bottom w:val="none" w:sz="0" w:space="0" w:color="auto"/>
                    <w:right w:val="none" w:sz="0" w:space="0" w:color="auto"/>
                  </w:divBdr>
                </w:div>
                <w:div w:id="2117019850">
                  <w:marLeft w:val="0"/>
                  <w:marRight w:val="0"/>
                  <w:marTop w:val="0"/>
                  <w:marBottom w:val="0"/>
                  <w:divBdr>
                    <w:top w:val="none" w:sz="0" w:space="0" w:color="auto"/>
                    <w:left w:val="none" w:sz="0" w:space="0" w:color="auto"/>
                    <w:bottom w:val="none" w:sz="0" w:space="0" w:color="auto"/>
                    <w:right w:val="none" w:sz="0" w:space="0" w:color="auto"/>
                  </w:divBdr>
                </w:div>
                <w:div w:id="1646811027">
                  <w:marLeft w:val="0"/>
                  <w:marRight w:val="0"/>
                  <w:marTop w:val="0"/>
                  <w:marBottom w:val="0"/>
                  <w:divBdr>
                    <w:top w:val="none" w:sz="0" w:space="0" w:color="auto"/>
                    <w:left w:val="none" w:sz="0" w:space="0" w:color="auto"/>
                    <w:bottom w:val="none" w:sz="0" w:space="0" w:color="auto"/>
                    <w:right w:val="none" w:sz="0" w:space="0" w:color="auto"/>
                  </w:divBdr>
                </w:div>
                <w:div w:id="978194326">
                  <w:marLeft w:val="0"/>
                  <w:marRight w:val="0"/>
                  <w:marTop w:val="0"/>
                  <w:marBottom w:val="0"/>
                  <w:divBdr>
                    <w:top w:val="none" w:sz="0" w:space="0" w:color="auto"/>
                    <w:left w:val="none" w:sz="0" w:space="0" w:color="auto"/>
                    <w:bottom w:val="none" w:sz="0" w:space="0" w:color="auto"/>
                    <w:right w:val="none" w:sz="0" w:space="0" w:color="auto"/>
                  </w:divBdr>
                </w:div>
                <w:div w:id="1973245404">
                  <w:marLeft w:val="0"/>
                  <w:marRight w:val="0"/>
                  <w:marTop w:val="0"/>
                  <w:marBottom w:val="0"/>
                  <w:divBdr>
                    <w:top w:val="none" w:sz="0" w:space="0" w:color="auto"/>
                    <w:left w:val="none" w:sz="0" w:space="0" w:color="auto"/>
                    <w:bottom w:val="none" w:sz="0" w:space="0" w:color="auto"/>
                    <w:right w:val="none" w:sz="0" w:space="0" w:color="auto"/>
                  </w:divBdr>
                </w:div>
                <w:div w:id="2107723121">
                  <w:marLeft w:val="0"/>
                  <w:marRight w:val="0"/>
                  <w:marTop w:val="0"/>
                  <w:marBottom w:val="0"/>
                  <w:divBdr>
                    <w:top w:val="none" w:sz="0" w:space="0" w:color="auto"/>
                    <w:left w:val="none" w:sz="0" w:space="0" w:color="auto"/>
                    <w:bottom w:val="none" w:sz="0" w:space="0" w:color="auto"/>
                    <w:right w:val="none" w:sz="0" w:space="0" w:color="auto"/>
                  </w:divBdr>
                </w:div>
                <w:div w:id="1949893559">
                  <w:marLeft w:val="0"/>
                  <w:marRight w:val="0"/>
                  <w:marTop w:val="0"/>
                  <w:marBottom w:val="0"/>
                  <w:divBdr>
                    <w:top w:val="none" w:sz="0" w:space="0" w:color="auto"/>
                    <w:left w:val="none" w:sz="0" w:space="0" w:color="auto"/>
                    <w:bottom w:val="none" w:sz="0" w:space="0" w:color="auto"/>
                    <w:right w:val="none" w:sz="0" w:space="0" w:color="auto"/>
                  </w:divBdr>
                </w:div>
                <w:div w:id="75563840">
                  <w:marLeft w:val="0"/>
                  <w:marRight w:val="0"/>
                  <w:marTop w:val="0"/>
                  <w:marBottom w:val="0"/>
                  <w:divBdr>
                    <w:top w:val="none" w:sz="0" w:space="0" w:color="auto"/>
                    <w:left w:val="none" w:sz="0" w:space="0" w:color="auto"/>
                    <w:bottom w:val="none" w:sz="0" w:space="0" w:color="auto"/>
                    <w:right w:val="none" w:sz="0" w:space="0" w:color="auto"/>
                  </w:divBdr>
                </w:div>
                <w:div w:id="1236085522">
                  <w:marLeft w:val="0"/>
                  <w:marRight w:val="0"/>
                  <w:marTop w:val="0"/>
                  <w:marBottom w:val="0"/>
                  <w:divBdr>
                    <w:top w:val="none" w:sz="0" w:space="0" w:color="auto"/>
                    <w:left w:val="none" w:sz="0" w:space="0" w:color="auto"/>
                    <w:bottom w:val="none" w:sz="0" w:space="0" w:color="auto"/>
                    <w:right w:val="none" w:sz="0" w:space="0" w:color="auto"/>
                  </w:divBdr>
                </w:div>
                <w:div w:id="1699429340">
                  <w:marLeft w:val="0"/>
                  <w:marRight w:val="0"/>
                  <w:marTop w:val="0"/>
                  <w:marBottom w:val="0"/>
                  <w:divBdr>
                    <w:top w:val="none" w:sz="0" w:space="0" w:color="auto"/>
                    <w:left w:val="none" w:sz="0" w:space="0" w:color="auto"/>
                    <w:bottom w:val="none" w:sz="0" w:space="0" w:color="auto"/>
                    <w:right w:val="none" w:sz="0" w:space="0" w:color="auto"/>
                  </w:divBdr>
                </w:div>
                <w:div w:id="111754691">
                  <w:marLeft w:val="0"/>
                  <w:marRight w:val="0"/>
                  <w:marTop w:val="0"/>
                  <w:marBottom w:val="0"/>
                  <w:divBdr>
                    <w:top w:val="none" w:sz="0" w:space="0" w:color="auto"/>
                    <w:left w:val="none" w:sz="0" w:space="0" w:color="auto"/>
                    <w:bottom w:val="none" w:sz="0" w:space="0" w:color="auto"/>
                    <w:right w:val="none" w:sz="0" w:space="0" w:color="auto"/>
                  </w:divBdr>
                </w:div>
                <w:div w:id="137382692">
                  <w:marLeft w:val="0"/>
                  <w:marRight w:val="0"/>
                  <w:marTop w:val="0"/>
                  <w:marBottom w:val="0"/>
                  <w:divBdr>
                    <w:top w:val="none" w:sz="0" w:space="0" w:color="auto"/>
                    <w:left w:val="none" w:sz="0" w:space="0" w:color="auto"/>
                    <w:bottom w:val="none" w:sz="0" w:space="0" w:color="auto"/>
                    <w:right w:val="none" w:sz="0" w:space="0" w:color="auto"/>
                  </w:divBdr>
                </w:div>
                <w:div w:id="1149395020">
                  <w:marLeft w:val="0"/>
                  <w:marRight w:val="0"/>
                  <w:marTop w:val="0"/>
                  <w:marBottom w:val="0"/>
                  <w:divBdr>
                    <w:top w:val="none" w:sz="0" w:space="0" w:color="auto"/>
                    <w:left w:val="none" w:sz="0" w:space="0" w:color="auto"/>
                    <w:bottom w:val="none" w:sz="0" w:space="0" w:color="auto"/>
                    <w:right w:val="none" w:sz="0" w:space="0" w:color="auto"/>
                  </w:divBdr>
                </w:div>
                <w:div w:id="1460419765">
                  <w:marLeft w:val="0"/>
                  <w:marRight w:val="0"/>
                  <w:marTop w:val="0"/>
                  <w:marBottom w:val="0"/>
                  <w:divBdr>
                    <w:top w:val="none" w:sz="0" w:space="0" w:color="auto"/>
                    <w:left w:val="none" w:sz="0" w:space="0" w:color="auto"/>
                    <w:bottom w:val="none" w:sz="0" w:space="0" w:color="auto"/>
                    <w:right w:val="none" w:sz="0" w:space="0" w:color="auto"/>
                  </w:divBdr>
                </w:div>
                <w:div w:id="1991248936">
                  <w:marLeft w:val="0"/>
                  <w:marRight w:val="0"/>
                  <w:marTop w:val="0"/>
                  <w:marBottom w:val="0"/>
                  <w:divBdr>
                    <w:top w:val="none" w:sz="0" w:space="0" w:color="auto"/>
                    <w:left w:val="none" w:sz="0" w:space="0" w:color="auto"/>
                    <w:bottom w:val="none" w:sz="0" w:space="0" w:color="auto"/>
                    <w:right w:val="none" w:sz="0" w:space="0" w:color="auto"/>
                  </w:divBdr>
                </w:div>
                <w:div w:id="1420827885">
                  <w:marLeft w:val="0"/>
                  <w:marRight w:val="0"/>
                  <w:marTop w:val="0"/>
                  <w:marBottom w:val="0"/>
                  <w:divBdr>
                    <w:top w:val="none" w:sz="0" w:space="0" w:color="auto"/>
                    <w:left w:val="none" w:sz="0" w:space="0" w:color="auto"/>
                    <w:bottom w:val="none" w:sz="0" w:space="0" w:color="auto"/>
                    <w:right w:val="none" w:sz="0" w:space="0" w:color="auto"/>
                  </w:divBdr>
                </w:div>
                <w:div w:id="1178697091">
                  <w:marLeft w:val="0"/>
                  <w:marRight w:val="0"/>
                  <w:marTop w:val="0"/>
                  <w:marBottom w:val="0"/>
                  <w:divBdr>
                    <w:top w:val="none" w:sz="0" w:space="0" w:color="auto"/>
                    <w:left w:val="none" w:sz="0" w:space="0" w:color="auto"/>
                    <w:bottom w:val="none" w:sz="0" w:space="0" w:color="auto"/>
                    <w:right w:val="none" w:sz="0" w:space="0" w:color="auto"/>
                  </w:divBdr>
                </w:div>
                <w:div w:id="996541775">
                  <w:marLeft w:val="0"/>
                  <w:marRight w:val="0"/>
                  <w:marTop w:val="0"/>
                  <w:marBottom w:val="0"/>
                  <w:divBdr>
                    <w:top w:val="none" w:sz="0" w:space="0" w:color="auto"/>
                    <w:left w:val="none" w:sz="0" w:space="0" w:color="auto"/>
                    <w:bottom w:val="none" w:sz="0" w:space="0" w:color="auto"/>
                    <w:right w:val="none" w:sz="0" w:space="0" w:color="auto"/>
                  </w:divBdr>
                </w:div>
                <w:div w:id="515312130">
                  <w:marLeft w:val="0"/>
                  <w:marRight w:val="0"/>
                  <w:marTop w:val="0"/>
                  <w:marBottom w:val="0"/>
                  <w:divBdr>
                    <w:top w:val="none" w:sz="0" w:space="0" w:color="auto"/>
                    <w:left w:val="none" w:sz="0" w:space="0" w:color="auto"/>
                    <w:bottom w:val="none" w:sz="0" w:space="0" w:color="auto"/>
                    <w:right w:val="none" w:sz="0" w:space="0" w:color="auto"/>
                  </w:divBdr>
                </w:div>
                <w:div w:id="1837528065">
                  <w:marLeft w:val="0"/>
                  <w:marRight w:val="0"/>
                  <w:marTop w:val="0"/>
                  <w:marBottom w:val="0"/>
                  <w:divBdr>
                    <w:top w:val="none" w:sz="0" w:space="0" w:color="auto"/>
                    <w:left w:val="none" w:sz="0" w:space="0" w:color="auto"/>
                    <w:bottom w:val="none" w:sz="0" w:space="0" w:color="auto"/>
                    <w:right w:val="none" w:sz="0" w:space="0" w:color="auto"/>
                  </w:divBdr>
                </w:div>
                <w:div w:id="1807622941">
                  <w:marLeft w:val="0"/>
                  <w:marRight w:val="0"/>
                  <w:marTop w:val="0"/>
                  <w:marBottom w:val="0"/>
                  <w:divBdr>
                    <w:top w:val="none" w:sz="0" w:space="0" w:color="auto"/>
                    <w:left w:val="none" w:sz="0" w:space="0" w:color="auto"/>
                    <w:bottom w:val="none" w:sz="0" w:space="0" w:color="auto"/>
                    <w:right w:val="none" w:sz="0" w:space="0" w:color="auto"/>
                  </w:divBdr>
                </w:div>
                <w:div w:id="289365470">
                  <w:marLeft w:val="0"/>
                  <w:marRight w:val="0"/>
                  <w:marTop w:val="0"/>
                  <w:marBottom w:val="0"/>
                  <w:divBdr>
                    <w:top w:val="none" w:sz="0" w:space="0" w:color="auto"/>
                    <w:left w:val="none" w:sz="0" w:space="0" w:color="auto"/>
                    <w:bottom w:val="none" w:sz="0" w:space="0" w:color="auto"/>
                    <w:right w:val="none" w:sz="0" w:space="0" w:color="auto"/>
                  </w:divBdr>
                </w:div>
                <w:div w:id="993604905">
                  <w:marLeft w:val="0"/>
                  <w:marRight w:val="0"/>
                  <w:marTop w:val="0"/>
                  <w:marBottom w:val="0"/>
                  <w:divBdr>
                    <w:top w:val="none" w:sz="0" w:space="0" w:color="auto"/>
                    <w:left w:val="none" w:sz="0" w:space="0" w:color="auto"/>
                    <w:bottom w:val="none" w:sz="0" w:space="0" w:color="auto"/>
                    <w:right w:val="none" w:sz="0" w:space="0" w:color="auto"/>
                  </w:divBdr>
                </w:div>
                <w:div w:id="167254896">
                  <w:marLeft w:val="0"/>
                  <w:marRight w:val="0"/>
                  <w:marTop w:val="0"/>
                  <w:marBottom w:val="0"/>
                  <w:divBdr>
                    <w:top w:val="none" w:sz="0" w:space="0" w:color="auto"/>
                    <w:left w:val="none" w:sz="0" w:space="0" w:color="auto"/>
                    <w:bottom w:val="none" w:sz="0" w:space="0" w:color="auto"/>
                    <w:right w:val="none" w:sz="0" w:space="0" w:color="auto"/>
                  </w:divBdr>
                </w:div>
                <w:div w:id="391544639">
                  <w:marLeft w:val="0"/>
                  <w:marRight w:val="0"/>
                  <w:marTop w:val="0"/>
                  <w:marBottom w:val="0"/>
                  <w:divBdr>
                    <w:top w:val="none" w:sz="0" w:space="0" w:color="auto"/>
                    <w:left w:val="none" w:sz="0" w:space="0" w:color="auto"/>
                    <w:bottom w:val="none" w:sz="0" w:space="0" w:color="auto"/>
                    <w:right w:val="none" w:sz="0" w:space="0" w:color="auto"/>
                  </w:divBdr>
                </w:div>
                <w:div w:id="795487041">
                  <w:marLeft w:val="0"/>
                  <w:marRight w:val="0"/>
                  <w:marTop w:val="0"/>
                  <w:marBottom w:val="0"/>
                  <w:divBdr>
                    <w:top w:val="none" w:sz="0" w:space="0" w:color="auto"/>
                    <w:left w:val="none" w:sz="0" w:space="0" w:color="auto"/>
                    <w:bottom w:val="none" w:sz="0" w:space="0" w:color="auto"/>
                    <w:right w:val="none" w:sz="0" w:space="0" w:color="auto"/>
                  </w:divBdr>
                </w:div>
                <w:div w:id="1905093932">
                  <w:marLeft w:val="0"/>
                  <w:marRight w:val="0"/>
                  <w:marTop w:val="0"/>
                  <w:marBottom w:val="0"/>
                  <w:divBdr>
                    <w:top w:val="none" w:sz="0" w:space="0" w:color="auto"/>
                    <w:left w:val="none" w:sz="0" w:space="0" w:color="auto"/>
                    <w:bottom w:val="none" w:sz="0" w:space="0" w:color="auto"/>
                    <w:right w:val="none" w:sz="0" w:space="0" w:color="auto"/>
                  </w:divBdr>
                </w:div>
                <w:div w:id="1472138406">
                  <w:marLeft w:val="0"/>
                  <w:marRight w:val="0"/>
                  <w:marTop w:val="0"/>
                  <w:marBottom w:val="0"/>
                  <w:divBdr>
                    <w:top w:val="none" w:sz="0" w:space="0" w:color="auto"/>
                    <w:left w:val="none" w:sz="0" w:space="0" w:color="auto"/>
                    <w:bottom w:val="none" w:sz="0" w:space="0" w:color="auto"/>
                    <w:right w:val="none" w:sz="0" w:space="0" w:color="auto"/>
                  </w:divBdr>
                </w:div>
                <w:div w:id="1044210417">
                  <w:marLeft w:val="0"/>
                  <w:marRight w:val="0"/>
                  <w:marTop w:val="0"/>
                  <w:marBottom w:val="0"/>
                  <w:divBdr>
                    <w:top w:val="none" w:sz="0" w:space="0" w:color="auto"/>
                    <w:left w:val="none" w:sz="0" w:space="0" w:color="auto"/>
                    <w:bottom w:val="none" w:sz="0" w:space="0" w:color="auto"/>
                    <w:right w:val="none" w:sz="0" w:space="0" w:color="auto"/>
                  </w:divBdr>
                </w:div>
                <w:div w:id="1578905210">
                  <w:marLeft w:val="0"/>
                  <w:marRight w:val="0"/>
                  <w:marTop w:val="0"/>
                  <w:marBottom w:val="0"/>
                  <w:divBdr>
                    <w:top w:val="none" w:sz="0" w:space="0" w:color="auto"/>
                    <w:left w:val="none" w:sz="0" w:space="0" w:color="auto"/>
                    <w:bottom w:val="none" w:sz="0" w:space="0" w:color="auto"/>
                    <w:right w:val="none" w:sz="0" w:space="0" w:color="auto"/>
                  </w:divBdr>
                </w:div>
                <w:div w:id="290333360">
                  <w:marLeft w:val="0"/>
                  <w:marRight w:val="0"/>
                  <w:marTop w:val="0"/>
                  <w:marBottom w:val="0"/>
                  <w:divBdr>
                    <w:top w:val="none" w:sz="0" w:space="0" w:color="auto"/>
                    <w:left w:val="none" w:sz="0" w:space="0" w:color="auto"/>
                    <w:bottom w:val="none" w:sz="0" w:space="0" w:color="auto"/>
                    <w:right w:val="none" w:sz="0" w:space="0" w:color="auto"/>
                  </w:divBdr>
                </w:div>
              </w:divsChild>
            </w:div>
            <w:div w:id="208227027">
              <w:marLeft w:val="0"/>
              <w:marRight w:val="0"/>
              <w:marTop w:val="0"/>
              <w:marBottom w:val="0"/>
              <w:divBdr>
                <w:top w:val="none" w:sz="0" w:space="0" w:color="auto"/>
                <w:left w:val="none" w:sz="0" w:space="0" w:color="auto"/>
                <w:bottom w:val="none" w:sz="0" w:space="0" w:color="auto"/>
                <w:right w:val="none" w:sz="0" w:space="0" w:color="auto"/>
              </w:divBdr>
            </w:div>
          </w:divsChild>
        </w:div>
        <w:div w:id="1361319444">
          <w:marLeft w:val="0"/>
          <w:marRight w:val="0"/>
          <w:marTop w:val="0"/>
          <w:marBottom w:val="0"/>
          <w:divBdr>
            <w:top w:val="none" w:sz="0" w:space="0" w:color="auto"/>
            <w:left w:val="none" w:sz="0" w:space="0" w:color="auto"/>
            <w:bottom w:val="none" w:sz="0" w:space="0" w:color="auto"/>
            <w:right w:val="none" w:sz="0" w:space="0" w:color="auto"/>
          </w:divBdr>
        </w:div>
        <w:div w:id="483543782">
          <w:marLeft w:val="0"/>
          <w:marRight w:val="0"/>
          <w:marTop w:val="0"/>
          <w:marBottom w:val="0"/>
          <w:divBdr>
            <w:top w:val="none" w:sz="0" w:space="0" w:color="auto"/>
            <w:left w:val="none" w:sz="0" w:space="0" w:color="auto"/>
            <w:bottom w:val="none" w:sz="0" w:space="0" w:color="auto"/>
            <w:right w:val="none" w:sz="0" w:space="0" w:color="auto"/>
          </w:divBdr>
        </w:div>
        <w:div w:id="2049718897">
          <w:marLeft w:val="0"/>
          <w:marRight w:val="0"/>
          <w:marTop w:val="0"/>
          <w:marBottom w:val="0"/>
          <w:divBdr>
            <w:top w:val="none" w:sz="0" w:space="0" w:color="auto"/>
            <w:left w:val="none" w:sz="0" w:space="0" w:color="auto"/>
            <w:bottom w:val="none" w:sz="0" w:space="0" w:color="auto"/>
            <w:right w:val="none" w:sz="0" w:space="0" w:color="auto"/>
          </w:divBdr>
        </w:div>
        <w:div w:id="176580760">
          <w:marLeft w:val="0"/>
          <w:marRight w:val="0"/>
          <w:marTop w:val="0"/>
          <w:marBottom w:val="0"/>
          <w:divBdr>
            <w:top w:val="none" w:sz="0" w:space="0" w:color="auto"/>
            <w:left w:val="none" w:sz="0" w:space="0" w:color="auto"/>
            <w:bottom w:val="none" w:sz="0" w:space="0" w:color="auto"/>
            <w:right w:val="none" w:sz="0" w:space="0" w:color="auto"/>
          </w:divBdr>
        </w:div>
        <w:div w:id="749808605">
          <w:marLeft w:val="0"/>
          <w:marRight w:val="0"/>
          <w:marTop w:val="0"/>
          <w:marBottom w:val="0"/>
          <w:divBdr>
            <w:top w:val="none" w:sz="0" w:space="0" w:color="auto"/>
            <w:left w:val="none" w:sz="0" w:space="0" w:color="auto"/>
            <w:bottom w:val="none" w:sz="0" w:space="0" w:color="auto"/>
            <w:right w:val="none" w:sz="0" w:space="0" w:color="auto"/>
          </w:divBdr>
        </w:div>
      </w:divsChild>
    </w:div>
    <w:div w:id="1596399587">
      <w:bodyDiv w:val="1"/>
      <w:marLeft w:val="0"/>
      <w:marRight w:val="0"/>
      <w:marTop w:val="0"/>
      <w:marBottom w:val="0"/>
      <w:divBdr>
        <w:top w:val="none" w:sz="0" w:space="0" w:color="auto"/>
        <w:left w:val="none" w:sz="0" w:space="0" w:color="auto"/>
        <w:bottom w:val="none" w:sz="0" w:space="0" w:color="auto"/>
        <w:right w:val="none" w:sz="0" w:space="0" w:color="auto"/>
      </w:divBdr>
    </w:div>
    <w:div w:id="1652178747">
      <w:bodyDiv w:val="1"/>
      <w:marLeft w:val="0"/>
      <w:marRight w:val="0"/>
      <w:marTop w:val="0"/>
      <w:marBottom w:val="0"/>
      <w:divBdr>
        <w:top w:val="none" w:sz="0" w:space="0" w:color="auto"/>
        <w:left w:val="none" w:sz="0" w:space="0" w:color="auto"/>
        <w:bottom w:val="none" w:sz="0" w:space="0" w:color="auto"/>
        <w:right w:val="none" w:sz="0" w:space="0" w:color="auto"/>
      </w:divBdr>
      <w:divsChild>
        <w:div w:id="320086460">
          <w:marLeft w:val="0"/>
          <w:marRight w:val="0"/>
          <w:marTop w:val="0"/>
          <w:marBottom w:val="0"/>
          <w:divBdr>
            <w:top w:val="none" w:sz="0" w:space="0" w:color="auto"/>
            <w:left w:val="none" w:sz="0" w:space="0" w:color="auto"/>
            <w:bottom w:val="none" w:sz="0" w:space="0" w:color="auto"/>
            <w:right w:val="none" w:sz="0" w:space="0" w:color="auto"/>
          </w:divBdr>
        </w:div>
        <w:div w:id="1245190292">
          <w:marLeft w:val="0"/>
          <w:marRight w:val="0"/>
          <w:marTop w:val="150"/>
          <w:marBottom w:val="0"/>
          <w:divBdr>
            <w:top w:val="none" w:sz="0" w:space="0" w:color="auto"/>
            <w:left w:val="none" w:sz="0" w:space="0" w:color="auto"/>
            <w:bottom w:val="none" w:sz="0" w:space="0" w:color="auto"/>
            <w:right w:val="none" w:sz="0" w:space="0" w:color="auto"/>
          </w:divBdr>
        </w:div>
      </w:divsChild>
    </w:div>
    <w:div w:id="1852334981">
      <w:bodyDiv w:val="1"/>
      <w:marLeft w:val="0"/>
      <w:marRight w:val="0"/>
      <w:marTop w:val="0"/>
      <w:marBottom w:val="0"/>
      <w:divBdr>
        <w:top w:val="none" w:sz="0" w:space="0" w:color="auto"/>
        <w:left w:val="none" w:sz="0" w:space="0" w:color="auto"/>
        <w:bottom w:val="none" w:sz="0" w:space="0" w:color="auto"/>
        <w:right w:val="none" w:sz="0" w:space="0" w:color="auto"/>
      </w:divBdr>
      <w:divsChild>
        <w:div w:id="882597818">
          <w:marLeft w:val="0"/>
          <w:marRight w:val="0"/>
          <w:marTop w:val="0"/>
          <w:marBottom w:val="0"/>
          <w:divBdr>
            <w:top w:val="none" w:sz="0" w:space="0" w:color="auto"/>
            <w:left w:val="none" w:sz="0" w:space="0" w:color="auto"/>
            <w:bottom w:val="none" w:sz="0" w:space="0" w:color="auto"/>
            <w:right w:val="none" w:sz="0" w:space="0" w:color="auto"/>
          </w:divBdr>
        </w:div>
        <w:div w:id="235095716">
          <w:marLeft w:val="0"/>
          <w:marRight w:val="0"/>
          <w:marTop w:val="0"/>
          <w:marBottom w:val="0"/>
          <w:divBdr>
            <w:top w:val="none" w:sz="0" w:space="0" w:color="auto"/>
            <w:left w:val="none" w:sz="0" w:space="0" w:color="auto"/>
            <w:bottom w:val="none" w:sz="0" w:space="0" w:color="auto"/>
            <w:right w:val="none" w:sz="0" w:space="0" w:color="auto"/>
          </w:divBdr>
        </w:div>
        <w:div w:id="582838327">
          <w:marLeft w:val="0"/>
          <w:marRight w:val="0"/>
          <w:marTop w:val="0"/>
          <w:marBottom w:val="0"/>
          <w:divBdr>
            <w:top w:val="none" w:sz="0" w:space="0" w:color="auto"/>
            <w:left w:val="none" w:sz="0" w:space="0" w:color="auto"/>
            <w:bottom w:val="none" w:sz="0" w:space="0" w:color="auto"/>
            <w:right w:val="none" w:sz="0" w:space="0" w:color="auto"/>
          </w:divBdr>
        </w:div>
        <w:div w:id="437532965">
          <w:marLeft w:val="0"/>
          <w:marRight w:val="0"/>
          <w:marTop w:val="0"/>
          <w:marBottom w:val="0"/>
          <w:divBdr>
            <w:top w:val="none" w:sz="0" w:space="0" w:color="auto"/>
            <w:left w:val="none" w:sz="0" w:space="0" w:color="auto"/>
            <w:bottom w:val="none" w:sz="0" w:space="0" w:color="auto"/>
            <w:right w:val="none" w:sz="0" w:space="0" w:color="auto"/>
          </w:divBdr>
        </w:div>
        <w:div w:id="1369337939">
          <w:marLeft w:val="0"/>
          <w:marRight w:val="0"/>
          <w:marTop w:val="0"/>
          <w:marBottom w:val="0"/>
          <w:divBdr>
            <w:top w:val="none" w:sz="0" w:space="0" w:color="auto"/>
            <w:left w:val="none" w:sz="0" w:space="0" w:color="auto"/>
            <w:bottom w:val="none" w:sz="0" w:space="0" w:color="auto"/>
            <w:right w:val="none" w:sz="0" w:space="0" w:color="auto"/>
          </w:divBdr>
        </w:div>
        <w:div w:id="932207922">
          <w:marLeft w:val="0"/>
          <w:marRight w:val="0"/>
          <w:marTop w:val="0"/>
          <w:marBottom w:val="0"/>
          <w:divBdr>
            <w:top w:val="none" w:sz="0" w:space="0" w:color="auto"/>
            <w:left w:val="none" w:sz="0" w:space="0" w:color="auto"/>
            <w:bottom w:val="none" w:sz="0" w:space="0" w:color="auto"/>
            <w:right w:val="none" w:sz="0" w:space="0" w:color="auto"/>
          </w:divBdr>
        </w:div>
        <w:div w:id="1859152244">
          <w:marLeft w:val="0"/>
          <w:marRight w:val="0"/>
          <w:marTop w:val="0"/>
          <w:marBottom w:val="0"/>
          <w:divBdr>
            <w:top w:val="none" w:sz="0" w:space="0" w:color="auto"/>
            <w:left w:val="none" w:sz="0" w:space="0" w:color="auto"/>
            <w:bottom w:val="none" w:sz="0" w:space="0" w:color="auto"/>
            <w:right w:val="none" w:sz="0" w:space="0" w:color="auto"/>
          </w:divBdr>
        </w:div>
        <w:div w:id="821771090">
          <w:marLeft w:val="0"/>
          <w:marRight w:val="0"/>
          <w:marTop w:val="0"/>
          <w:marBottom w:val="0"/>
          <w:divBdr>
            <w:top w:val="none" w:sz="0" w:space="0" w:color="auto"/>
            <w:left w:val="none" w:sz="0" w:space="0" w:color="auto"/>
            <w:bottom w:val="none" w:sz="0" w:space="0" w:color="auto"/>
            <w:right w:val="none" w:sz="0" w:space="0" w:color="auto"/>
          </w:divBdr>
        </w:div>
        <w:div w:id="1333142066">
          <w:marLeft w:val="0"/>
          <w:marRight w:val="0"/>
          <w:marTop w:val="0"/>
          <w:marBottom w:val="0"/>
          <w:divBdr>
            <w:top w:val="none" w:sz="0" w:space="0" w:color="auto"/>
            <w:left w:val="none" w:sz="0" w:space="0" w:color="auto"/>
            <w:bottom w:val="none" w:sz="0" w:space="0" w:color="auto"/>
            <w:right w:val="none" w:sz="0" w:space="0" w:color="auto"/>
          </w:divBdr>
        </w:div>
        <w:div w:id="1467352093">
          <w:marLeft w:val="0"/>
          <w:marRight w:val="0"/>
          <w:marTop w:val="0"/>
          <w:marBottom w:val="0"/>
          <w:divBdr>
            <w:top w:val="none" w:sz="0" w:space="0" w:color="auto"/>
            <w:left w:val="none" w:sz="0" w:space="0" w:color="auto"/>
            <w:bottom w:val="none" w:sz="0" w:space="0" w:color="auto"/>
            <w:right w:val="none" w:sz="0" w:space="0" w:color="auto"/>
          </w:divBdr>
        </w:div>
        <w:div w:id="1516534422">
          <w:marLeft w:val="0"/>
          <w:marRight w:val="0"/>
          <w:marTop w:val="0"/>
          <w:marBottom w:val="0"/>
          <w:divBdr>
            <w:top w:val="none" w:sz="0" w:space="0" w:color="auto"/>
            <w:left w:val="none" w:sz="0" w:space="0" w:color="auto"/>
            <w:bottom w:val="none" w:sz="0" w:space="0" w:color="auto"/>
            <w:right w:val="none" w:sz="0" w:space="0" w:color="auto"/>
          </w:divBdr>
        </w:div>
        <w:div w:id="111675470">
          <w:marLeft w:val="0"/>
          <w:marRight w:val="0"/>
          <w:marTop w:val="0"/>
          <w:marBottom w:val="0"/>
          <w:divBdr>
            <w:top w:val="none" w:sz="0" w:space="0" w:color="auto"/>
            <w:left w:val="none" w:sz="0" w:space="0" w:color="auto"/>
            <w:bottom w:val="none" w:sz="0" w:space="0" w:color="auto"/>
            <w:right w:val="none" w:sz="0" w:space="0" w:color="auto"/>
          </w:divBdr>
        </w:div>
        <w:div w:id="856044249">
          <w:marLeft w:val="0"/>
          <w:marRight w:val="0"/>
          <w:marTop w:val="0"/>
          <w:marBottom w:val="0"/>
          <w:divBdr>
            <w:top w:val="none" w:sz="0" w:space="0" w:color="auto"/>
            <w:left w:val="none" w:sz="0" w:space="0" w:color="auto"/>
            <w:bottom w:val="none" w:sz="0" w:space="0" w:color="auto"/>
            <w:right w:val="none" w:sz="0" w:space="0" w:color="auto"/>
          </w:divBdr>
        </w:div>
        <w:div w:id="1296177335">
          <w:marLeft w:val="0"/>
          <w:marRight w:val="0"/>
          <w:marTop w:val="0"/>
          <w:marBottom w:val="0"/>
          <w:divBdr>
            <w:top w:val="none" w:sz="0" w:space="0" w:color="auto"/>
            <w:left w:val="none" w:sz="0" w:space="0" w:color="auto"/>
            <w:bottom w:val="none" w:sz="0" w:space="0" w:color="auto"/>
            <w:right w:val="none" w:sz="0" w:space="0" w:color="auto"/>
          </w:divBdr>
        </w:div>
        <w:div w:id="748773667">
          <w:marLeft w:val="0"/>
          <w:marRight w:val="0"/>
          <w:marTop w:val="0"/>
          <w:marBottom w:val="0"/>
          <w:divBdr>
            <w:top w:val="none" w:sz="0" w:space="0" w:color="auto"/>
            <w:left w:val="none" w:sz="0" w:space="0" w:color="auto"/>
            <w:bottom w:val="none" w:sz="0" w:space="0" w:color="auto"/>
            <w:right w:val="none" w:sz="0" w:space="0" w:color="auto"/>
          </w:divBdr>
        </w:div>
        <w:div w:id="515579691">
          <w:marLeft w:val="0"/>
          <w:marRight w:val="0"/>
          <w:marTop w:val="0"/>
          <w:marBottom w:val="0"/>
          <w:divBdr>
            <w:top w:val="none" w:sz="0" w:space="0" w:color="auto"/>
            <w:left w:val="none" w:sz="0" w:space="0" w:color="auto"/>
            <w:bottom w:val="none" w:sz="0" w:space="0" w:color="auto"/>
            <w:right w:val="none" w:sz="0" w:space="0" w:color="auto"/>
          </w:divBdr>
        </w:div>
        <w:div w:id="915364608">
          <w:marLeft w:val="0"/>
          <w:marRight w:val="0"/>
          <w:marTop w:val="0"/>
          <w:marBottom w:val="0"/>
          <w:divBdr>
            <w:top w:val="none" w:sz="0" w:space="0" w:color="auto"/>
            <w:left w:val="none" w:sz="0" w:space="0" w:color="auto"/>
            <w:bottom w:val="none" w:sz="0" w:space="0" w:color="auto"/>
            <w:right w:val="none" w:sz="0" w:space="0" w:color="auto"/>
          </w:divBdr>
        </w:div>
        <w:div w:id="1073701322">
          <w:marLeft w:val="0"/>
          <w:marRight w:val="0"/>
          <w:marTop w:val="0"/>
          <w:marBottom w:val="0"/>
          <w:divBdr>
            <w:top w:val="none" w:sz="0" w:space="0" w:color="auto"/>
            <w:left w:val="none" w:sz="0" w:space="0" w:color="auto"/>
            <w:bottom w:val="none" w:sz="0" w:space="0" w:color="auto"/>
            <w:right w:val="none" w:sz="0" w:space="0" w:color="auto"/>
          </w:divBdr>
        </w:div>
        <w:div w:id="858664641">
          <w:marLeft w:val="0"/>
          <w:marRight w:val="0"/>
          <w:marTop w:val="0"/>
          <w:marBottom w:val="0"/>
          <w:divBdr>
            <w:top w:val="none" w:sz="0" w:space="0" w:color="auto"/>
            <w:left w:val="none" w:sz="0" w:space="0" w:color="auto"/>
            <w:bottom w:val="none" w:sz="0" w:space="0" w:color="auto"/>
            <w:right w:val="none" w:sz="0" w:space="0" w:color="auto"/>
          </w:divBdr>
        </w:div>
        <w:div w:id="751126326">
          <w:marLeft w:val="0"/>
          <w:marRight w:val="0"/>
          <w:marTop w:val="0"/>
          <w:marBottom w:val="0"/>
          <w:divBdr>
            <w:top w:val="none" w:sz="0" w:space="0" w:color="auto"/>
            <w:left w:val="none" w:sz="0" w:space="0" w:color="auto"/>
            <w:bottom w:val="none" w:sz="0" w:space="0" w:color="auto"/>
            <w:right w:val="none" w:sz="0" w:space="0" w:color="auto"/>
          </w:divBdr>
        </w:div>
        <w:div w:id="1994917569">
          <w:marLeft w:val="0"/>
          <w:marRight w:val="0"/>
          <w:marTop w:val="0"/>
          <w:marBottom w:val="0"/>
          <w:divBdr>
            <w:top w:val="none" w:sz="0" w:space="0" w:color="auto"/>
            <w:left w:val="none" w:sz="0" w:space="0" w:color="auto"/>
            <w:bottom w:val="none" w:sz="0" w:space="0" w:color="auto"/>
            <w:right w:val="none" w:sz="0" w:space="0" w:color="auto"/>
          </w:divBdr>
        </w:div>
        <w:div w:id="816265316">
          <w:marLeft w:val="0"/>
          <w:marRight w:val="0"/>
          <w:marTop w:val="0"/>
          <w:marBottom w:val="0"/>
          <w:divBdr>
            <w:top w:val="none" w:sz="0" w:space="0" w:color="auto"/>
            <w:left w:val="none" w:sz="0" w:space="0" w:color="auto"/>
            <w:bottom w:val="none" w:sz="0" w:space="0" w:color="auto"/>
            <w:right w:val="none" w:sz="0" w:space="0" w:color="auto"/>
          </w:divBdr>
        </w:div>
        <w:div w:id="1802652505">
          <w:marLeft w:val="0"/>
          <w:marRight w:val="0"/>
          <w:marTop w:val="0"/>
          <w:marBottom w:val="0"/>
          <w:divBdr>
            <w:top w:val="none" w:sz="0" w:space="0" w:color="auto"/>
            <w:left w:val="none" w:sz="0" w:space="0" w:color="auto"/>
            <w:bottom w:val="none" w:sz="0" w:space="0" w:color="auto"/>
            <w:right w:val="none" w:sz="0" w:space="0" w:color="auto"/>
          </w:divBdr>
        </w:div>
        <w:div w:id="970012486">
          <w:marLeft w:val="0"/>
          <w:marRight w:val="0"/>
          <w:marTop w:val="0"/>
          <w:marBottom w:val="0"/>
          <w:divBdr>
            <w:top w:val="none" w:sz="0" w:space="0" w:color="auto"/>
            <w:left w:val="none" w:sz="0" w:space="0" w:color="auto"/>
            <w:bottom w:val="none" w:sz="0" w:space="0" w:color="auto"/>
            <w:right w:val="none" w:sz="0" w:space="0" w:color="auto"/>
          </w:divBdr>
        </w:div>
        <w:div w:id="568805302">
          <w:marLeft w:val="0"/>
          <w:marRight w:val="0"/>
          <w:marTop w:val="0"/>
          <w:marBottom w:val="0"/>
          <w:divBdr>
            <w:top w:val="none" w:sz="0" w:space="0" w:color="auto"/>
            <w:left w:val="none" w:sz="0" w:space="0" w:color="auto"/>
            <w:bottom w:val="none" w:sz="0" w:space="0" w:color="auto"/>
            <w:right w:val="none" w:sz="0" w:space="0" w:color="auto"/>
          </w:divBdr>
        </w:div>
        <w:div w:id="863177589">
          <w:marLeft w:val="0"/>
          <w:marRight w:val="0"/>
          <w:marTop w:val="0"/>
          <w:marBottom w:val="0"/>
          <w:divBdr>
            <w:top w:val="none" w:sz="0" w:space="0" w:color="auto"/>
            <w:left w:val="none" w:sz="0" w:space="0" w:color="auto"/>
            <w:bottom w:val="none" w:sz="0" w:space="0" w:color="auto"/>
            <w:right w:val="none" w:sz="0" w:space="0" w:color="auto"/>
          </w:divBdr>
        </w:div>
        <w:div w:id="454060959">
          <w:marLeft w:val="0"/>
          <w:marRight w:val="0"/>
          <w:marTop w:val="0"/>
          <w:marBottom w:val="0"/>
          <w:divBdr>
            <w:top w:val="none" w:sz="0" w:space="0" w:color="auto"/>
            <w:left w:val="none" w:sz="0" w:space="0" w:color="auto"/>
            <w:bottom w:val="none" w:sz="0" w:space="0" w:color="auto"/>
            <w:right w:val="none" w:sz="0" w:space="0" w:color="auto"/>
          </w:divBdr>
        </w:div>
        <w:div w:id="1352418030">
          <w:marLeft w:val="0"/>
          <w:marRight w:val="0"/>
          <w:marTop w:val="0"/>
          <w:marBottom w:val="0"/>
          <w:divBdr>
            <w:top w:val="none" w:sz="0" w:space="0" w:color="auto"/>
            <w:left w:val="none" w:sz="0" w:space="0" w:color="auto"/>
            <w:bottom w:val="none" w:sz="0" w:space="0" w:color="auto"/>
            <w:right w:val="none" w:sz="0" w:space="0" w:color="auto"/>
          </w:divBdr>
        </w:div>
        <w:div w:id="1269313614">
          <w:marLeft w:val="0"/>
          <w:marRight w:val="0"/>
          <w:marTop w:val="0"/>
          <w:marBottom w:val="0"/>
          <w:divBdr>
            <w:top w:val="none" w:sz="0" w:space="0" w:color="auto"/>
            <w:left w:val="none" w:sz="0" w:space="0" w:color="auto"/>
            <w:bottom w:val="none" w:sz="0" w:space="0" w:color="auto"/>
            <w:right w:val="none" w:sz="0" w:space="0" w:color="auto"/>
          </w:divBdr>
        </w:div>
        <w:div w:id="844322176">
          <w:marLeft w:val="0"/>
          <w:marRight w:val="0"/>
          <w:marTop w:val="0"/>
          <w:marBottom w:val="0"/>
          <w:divBdr>
            <w:top w:val="none" w:sz="0" w:space="0" w:color="auto"/>
            <w:left w:val="none" w:sz="0" w:space="0" w:color="auto"/>
            <w:bottom w:val="none" w:sz="0" w:space="0" w:color="auto"/>
            <w:right w:val="none" w:sz="0" w:space="0" w:color="auto"/>
          </w:divBdr>
        </w:div>
        <w:div w:id="935207392">
          <w:marLeft w:val="0"/>
          <w:marRight w:val="0"/>
          <w:marTop w:val="0"/>
          <w:marBottom w:val="0"/>
          <w:divBdr>
            <w:top w:val="none" w:sz="0" w:space="0" w:color="auto"/>
            <w:left w:val="none" w:sz="0" w:space="0" w:color="auto"/>
            <w:bottom w:val="none" w:sz="0" w:space="0" w:color="auto"/>
            <w:right w:val="none" w:sz="0" w:space="0" w:color="auto"/>
          </w:divBdr>
        </w:div>
        <w:div w:id="505708354">
          <w:marLeft w:val="0"/>
          <w:marRight w:val="0"/>
          <w:marTop w:val="0"/>
          <w:marBottom w:val="0"/>
          <w:divBdr>
            <w:top w:val="none" w:sz="0" w:space="0" w:color="auto"/>
            <w:left w:val="none" w:sz="0" w:space="0" w:color="auto"/>
            <w:bottom w:val="none" w:sz="0" w:space="0" w:color="auto"/>
            <w:right w:val="none" w:sz="0" w:space="0" w:color="auto"/>
          </w:divBdr>
        </w:div>
        <w:div w:id="736712731">
          <w:marLeft w:val="0"/>
          <w:marRight w:val="0"/>
          <w:marTop w:val="0"/>
          <w:marBottom w:val="0"/>
          <w:divBdr>
            <w:top w:val="none" w:sz="0" w:space="0" w:color="auto"/>
            <w:left w:val="none" w:sz="0" w:space="0" w:color="auto"/>
            <w:bottom w:val="none" w:sz="0" w:space="0" w:color="auto"/>
            <w:right w:val="none" w:sz="0" w:space="0" w:color="auto"/>
          </w:divBdr>
        </w:div>
        <w:div w:id="940719792">
          <w:marLeft w:val="0"/>
          <w:marRight w:val="0"/>
          <w:marTop w:val="0"/>
          <w:marBottom w:val="0"/>
          <w:divBdr>
            <w:top w:val="none" w:sz="0" w:space="0" w:color="auto"/>
            <w:left w:val="none" w:sz="0" w:space="0" w:color="auto"/>
            <w:bottom w:val="none" w:sz="0" w:space="0" w:color="auto"/>
            <w:right w:val="none" w:sz="0" w:space="0" w:color="auto"/>
          </w:divBdr>
        </w:div>
        <w:div w:id="1864710303">
          <w:marLeft w:val="0"/>
          <w:marRight w:val="0"/>
          <w:marTop w:val="0"/>
          <w:marBottom w:val="0"/>
          <w:divBdr>
            <w:top w:val="none" w:sz="0" w:space="0" w:color="auto"/>
            <w:left w:val="none" w:sz="0" w:space="0" w:color="auto"/>
            <w:bottom w:val="none" w:sz="0" w:space="0" w:color="auto"/>
            <w:right w:val="none" w:sz="0" w:space="0" w:color="auto"/>
          </w:divBdr>
        </w:div>
        <w:div w:id="86252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answers.com/Q/Role_of_data_structure_to_insert_an_element_in_the_data_structure" TargetMode="External"/><Relationship Id="rId13" Type="http://schemas.openxmlformats.org/officeDocument/2006/relationships/hyperlink" Target="http://wiki.answers.com/Q/What_is_searching_in_data_structure"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wiki.answers.com/Q/Difference_between_structure_and_data_stru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s.techarena.in/newreply.php?do=newreply&amp;p=5161925" TargetMode="External"/><Relationship Id="rId11" Type="http://schemas.openxmlformats.org/officeDocument/2006/relationships/hyperlink" Target="http://wiki.answers.com/Q/What_is_Elementary_Data_Organization_in_Data_Struct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iki.answers.com/Q/Can_a_data_type_be_called_a_data_structure" TargetMode="External"/><Relationship Id="rId4" Type="http://schemas.openxmlformats.org/officeDocument/2006/relationships/settings" Target="settings.xml"/><Relationship Id="rId9" Type="http://schemas.openxmlformats.org/officeDocument/2006/relationships/hyperlink" Target="http://wiki.answers.com/Q/What_are_data_structu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A494E-7C77-49A3-99A9-E593C038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3</cp:revision>
  <dcterms:created xsi:type="dcterms:W3CDTF">2011-12-15T07:17:00Z</dcterms:created>
  <dcterms:modified xsi:type="dcterms:W3CDTF">2011-12-16T01:34:00Z</dcterms:modified>
</cp:coreProperties>
</file>