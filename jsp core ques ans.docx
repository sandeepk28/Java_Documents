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492" w:rsidRPr="00785492" w:rsidRDefault="00785492" w:rsidP="00785492">
      <w:pPr>
        <w:spacing w:after="0" w:line="279" w:lineRule="atLeast"/>
        <w:textAlignment w:val="baseline"/>
        <w:outlineLvl w:val="0"/>
        <w:rPr>
          <w:rFonts w:ascii="Georgia" w:eastAsia="Times New Roman" w:hAnsi="Georgia" w:cs="Times New Roman"/>
          <w:b/>
          <w:bCs/>
          <w:color w:val="000000"/>
          <w:kern w:val="36"/>
          <w:sz w:val="26"/>
          <w:szCs w:val="26"/>
        </w:rPr>
      </w:pPr>
      <w:r w:rsidRPr="00785492">
        <w:rPr>
          <w:rFonts w:ascii="Georgia" w:eastAsia="Times New Roman" w:hAnsi="Georgia" w:cs="Times New Roman"/>
          <w:b/>
          <w:bCs/>
          <w:color w:val="000000"/>
          <w:kern w:val="36"/>
          <w:sz w:val="26"/>
          <w:szCs w:val="26"/>
        </w:rPr>
        <w:t>Common JSP interview questions</w:t>
      </w:r>
    </w:p>
    <w:p w:rsidR="00785492" w:rsidRPr="00785492" w:rsidRDefault="00785492" w:rsidP="00785492">
      <w:pPr>
        <w:spacing w:after="0" w:line="193" w:lineRule="atLeast"/>
        <w:textAlignment w:val="baseline"/>
        <w:rPr>
          <w:rFonts w:ascii="Georgia" w:eastAsia="Times New Roman" w:hAnsi="Georgia" w:cs="Times New Roman"/>
          <w:color w:val="787878"/>
          <w:sz w:val="12"/>
          <w:szCs w:val="12"/>
        </w:rPr>
      </w:pPr>
      <w:r w:rsidRPr="00785492">
        <w:rPr>
          <w:rFonts w:ascii="Georgia" w:eastAsia="Times New Roman" w:hAnsi="Georgia" w:cs="Times New Roman"/>
          <w:color w:val="787878"/>
          <w:sz w:val="12"/>
        </w:rPr>
        <w:t>By </w:t>
      </w:r>
      <w:hyperlink r:id="rId5" w:tooltip="View all posts by admin" w:history="1">
        <w:r w:rsidRPr="00785492">
          <w:rPr>
            <w:rFonts w:ascii="Georgia" w:eastAsia="Times New Roman" w:hAnsi="Georgia" w:cs="Times New Roman"/>
            <w:i/>
            <w:iCs/>
            <w:color w:val="787878"/>
            <w:sz w:val="12"/>
            <w:u w:val="single"/>
          </w:rPr>
          <w:t>admin</w:t>
        </w:r>
      </w:hyperlink>
      <w:r w:rsidRPr="00785492">
        <w:rPr>
          <w:rFonts w:ascii="Georgia" w:eastAsia="Times New Roman" w:hAnsi="Georgia" w:cs="Times New Roman"/>
          <w:color w:val="787878"/>
          <w:sz w:val="12"/>
        </w:rPr>
        <w:t> | September 23, 2004</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What are the implicit objects?</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Implicit objects are objects that are created by the web container and contain information related to a particular request, page, or application. They are: request, response, </w:t>
      </w:r>
      <w:proofErr w:type="spellStart"/>
      <w:r w:rsidRPr="00785492">
        <w:rPr>
          <w:rFonts w:ascii="Georgia" w:eastAsia="Times New Roman" w:hAnsi="Georgia" w:cs="Times New Roman"/>
          <w:color w:val="000000"/>
          <w:sz w:val="13"/>
          <w:szCs w:val="13"/>
        </w:rPr>
        <w:t>pageContext</w:t>
      </w:r>
      <w:proofErr w:type="spellEnd"/>
      <w:r w:rsidRPr="00785492">
        <w:rPr>
          <w:rFonts w:ascii="Georgia" w:eastAsia="Times New Roman" w:hAnsi="Georgia" w:cs="Times New Roman"/>
          <w:color w:val="000000"/>
          <w:sz w:val="13"/>
          <w:szCs w:val="13"/>
        </w:rPr>
        <w:t xml:space="preserve">, session, application, out, </w:t>
      </w:r>
      <w:proofErr w:type="spellStart"/>
      <w:r w:rsidRPr="00785492">
        <w:rPr>
          <w:rFonts w:ascii="Georgia" w:eastAsia="Times New Roman" w:hAnsi="Georgia" w:cs="Times New Roman"/>
          <w:color w:val="000000"/>
          <w:sz w:val="13"/>
          <w:szCs w:val="13"/>
        </w:rPr>
        <w:t>config</w:t>
      </w:r>
      <w:proofErr w:type="spellEnd"/>
      <w:r w:rsidRPr="00785492">
        <w:rPr>
          <w:rFonts w:ascii="Georgia" w:eastAsia="Times New Roman" w:hAnsi="Georgia" w:cs="Times New Roman"/>
          <w:color w:val="000000"/>
          <w:sz w:val="13"/>
          <w:szCs w:val="13"/>
        </w:rPr>
        <w:t xml:space="preserve">, page, </w:t>
      </w:r>
      <w:proofErr w:type="gramStart"/>
      <w:r w:rsidRPr="00785492">
        <w:rPr>
          <w:rFonts w:ascii="Georgia" w:eastAsia="Times New Roman" w:hAnsi="Georgia" w:cs="Times New Roman"/>
          <w:color w:val="000000"/>
          <w:sz w:val="13"/>
          <w:szCs w:val="13"/>
        </w:rPr>
        <w:t>exception</w:t>
      </w:r>
      <w:proofErr w:type="gramEnd"/>
      <w:r w:rsidRPr="00785492">
        <w:rPr>
          <w:rFonts w:ascii="Georgia" w:eastAsia="Times New Roman" w:hAnsi="Georgia" w:cs="Times New Roman"/>
          <w:color w:val="000000"/>
          <w:sz w:val="13"/>
          <w:szCs w:val="13"/>
        </w:rPr>
        <w: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Is JSP technology extensible?</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Yes. JSP technology is extensible through the development of custom actions, or tags, which are encapsulated in tag libraries.</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How can I implement a thread-safe JSP page? What are the advantages and Disadvantages of using it?</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You can make your JSPs thread-safe by having them implement the </w:t>
      </w:r>
      <w:proofErr w:type="spellStart"/>
      <w:r w:rsidRPr="00785492">
        <w:rPr>
          <w:rFonts w:ascii="Georgia" w:eastAsia="Times New Roman" w:hAnsi="Georgia" w:cs="Times New Roman"/>
          <w:color w:val="000000"/>
          <w:sz w:val="13"/>
          <w:szCs w:val="13"/>
        </w:rPr>
        <w:t>SingleThreadModel</w:t>
      </w:r>
      <w:proofErr w:type="spellEnd"/>
      <w:r w:rsidRPr="00785492">
        <w:rPr>
          <w:rFonts w:ascii="Georgia" w:eastAsia="Times New Roman" w:hAnsi="Georgia" w:cs="Times New Roman"/>
          <w:color w:val="000000"/>
          <w:sz w:val="13"/>
          <w:szCs w:val="13"/>
        </w:rPr>
        <w:t xml:space="preserve"> interface. This is done by adding the directive &lt;%@ page </w:t>
      </w:r>
      <w:proofErr w:type="spellStart"/>
      <w:r w:rsidRPr="00785492">
        <w:rPr>
          <w:rFonts w:ascii="Georgia" w:eastAsia="Times New Roman" w:hAnsi="Georgia" w:cs="Times New Roman"/>
          <w:color w:val="000000"/>
          <w:sz w:val="13"/>
          <w:szCs w:val="13"/>
        </w:rPr>
        <w:t>isThreadSafe</w:t>
      </w:r>
      <w:proofErr w:type="spellEnd"/>
      <w:r w:rsidRPr="00785492">
        <w:rPr>
          <w:rFonts w:ascii="Georgia" w:eastAsia="Times New Roman" w:hAnsi="Georgia" w:cs="Times New Roman"/>
          <w:color w:val="000000"/>
          <w:sz w:val="13"/>
          <w:szCs w:val="13"/>
        </w:rPr>
        <w:t xml:space="preserve">="false" %&gt; within your JSP page. With this, instead of a single instance of the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generated for your JSP page loaded in memory, you will have N instances of the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loaded and initialized, with the service method of each instance effectively synchronized. You can typically control the number of instances (N) that are instantiated for all </w:t>
      </w:r>
      <w:proofErr w:type="spellStart"/>
      <w:r w:rsidRPr="00785492">
        <w:rPr>
          <w:rFonts w:ascii="Georgia" w:eastAsia="Times New Roman" w:hAnsi="Georgia" w:cs="Times New Roman"/>
          <w:color w:val="000000"/>
          <w:sz w:val="13"/>
          <w:szCs w:val="13"/>
        </w:rPr>
        <w:t>servlets</w:t>
      </w:r>
      <w:proofErr w:type="spellEnd"/>
      <w:r w:rsidRPr="00785492">
        <w:rPr>
          <w:rFonts w:ascii="Georgia" w:eastAsia="Times New Roman" w:hAnsi="Georgia" w:cs="Times New Roman"/>
          <w:color w:val="000000"/>
          <w:sz w:val="13"/>
          <w:szCs w:val="13"/>
        </w:rPr>
        <w:t xml:space="preserve"> implementing </w:t>
      </w:r>
      <w:proofErr w:type="spellStart"/>
      <w:r w:rsidRPr="00785492">
        <w:rPr>
          <w:rFonts w:ascii="Georgia" w:eastAsia="Times New Roman" w:hAnsi="Georgia" w:cs="Times New Roman"/>
          <w:color w:val="000000"/>
          <w:sz w:val="13"/>
          <w:szCs w:val="13"/>
        </w:rPr>
        <w:t>SingleThreadModel</w:t>
      </w:r>
      <w:proofErr w:type="spellEnd"/>
      <w:r w:rsidRPr="00785492">
        <w:rPr>
          <w:rFonts w:ascii="Georgia" w:eastAsia="Times New Roman" w:hAnsi="Georgia" w:cs="Times New Roman"/>
          <w:color w:val="000000"/>
          <w:sz w:val="13"/>
          <w:szCs w:val="13"/>
        </w:rPr>
        <w:t xml:space="preserve"> through the admin screen for your JSP engine. More importantly, avoid using the tag for variables. If you do use this tag, then you should set </w:t>
      </w:r>
      <w:proofErr w:type="spellStart"/>
      <w:r w:rsidRPr="00785492">
        <w:rPr>
          <w:rFonts w:ascii="Georgia" w:eastAsia="Times New Roman" w:hAnsi="Georgia" w:cs="Times New Roman"/>
          <w:color w:val="000000"/>
          <w:sz w:val="13"/>
          <w:szCs w:val="13"/>
        </w:rPr>
        <w:t>isThreadSafe</w:t>
      </w:r>
      <w:proofErr w:type="spellEnd"/>
      <w:r w:rsidRPr="00785492">
        <w:rPr>
          <w:rFonts w:ascii="Georgia" w:eastAsia="Times New Roman" w:hAnsi="Georgia" w:cs="Times New Roman"/>
          <w:color w:val="000000"/>
          <w:sz w:val="13"/>
          <w:szCs w:val="13"/>
        </w:rPr>
        <w:t xml:space="preserve"> to true, as mentioned above. Otherwise, all requests to that page will access those variables, causing a nasty race condition. </w:t>
      </w:r>
      <w:proofErr w:type="spellStart"/>
      <w:r w:rsidRPr="00785492">
        <w:rPr>
          <w:rFonts w:ascii="Georgia" w:eastAsia="Times New Roman" w:hAnsi="Georgia" w:cs="Times New Roman"/>
          <w:color w:val="000000"/>
          <w:sz w:val="13"/>
          <w:szCs w:val="13"/>
        </w:rPr>
        <w:t>SingleThreadModel</w:t>
      </w:r>
      <w:proofErr w:type="spellEnd"/>
      <w:r w:rsidRPr="00785492">
        <w:rPr>
          <w:rFonts w:ascii="Georgia" w:eastAsia="Times New Roman" w:hAnsi="Georgia" w:cs="Times New Roman"/>
          <w:color w:val="000000"/>
          <w:sz w:val="13"/>
          <w:szCs w:val="13"/>
        </w:rPr>
        <w:t xml:space="preserve"> is not recommended for normal use. There are many pitfalls, including the example above of not being able to use &lt;%! %&gt;. You should try really hard to make them thread-safe the old fashioned way: by making them thread-safe</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How does JSP handle run-time exceptions?</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You can use the </w:t>
      </w:r>
      <w:proofErr w:type="spellStart"/>
      <w:r w:rsidRPr="00785492">
        <w:rPr>
          <w:rFonts w:ascii="Georgia" w:eastAsia="Times New Roman" w:hAnsi="Georgia" w:cs="Times New Roman"/>
          <w:color w:val="000000"/>
          <w:sz w:val="13"/>
          <w:szCs w:val="13"/>
        </w:rPr>
        <w:t>errorPage</w:t>
      </w:r>
      <w:proofErr w:type="spellEnd"/>
      <w:r w:rsidRPr="00785492">
        <w:rPr>
          <w:rFonts w:ascii="Georgia" w:eastAsia="Times New Roman" w:hAnsi="Georgia" w:cs="Times New Roman"/>
          <w:color w:val="000000"/>
          <w:sz w:val="13"/>
          <w:szCs w:val="13"/>
        </w:rPr>
        <w:t xml:space="preserve"> attribute of the page directive to have uncaught run-time exceptions automatically forwarded to an error processing page. For example: &lt;%@ page </w:t>
      </w:r>
      <w:proofErr w:type="spellStart"/>
      <w:r w:rsidRPr="00785492">
        <w:rPr>
          <w:rFonts w:ascii="Georgia" w:eastAsia="Times New Roman" w:hAnsi="Georgia" w:cs="Times New Roman"/>
          <w:color w:val="000000"/>
          <w:sz w:val="13"/>
          <w:szCs w:val="13"/>
        </w:rPr>
        <w:t>errorPage</w:t>
      </w:r>
      <w:proofErr w:type="spellEnd"/>
      <w:r w:rsidRPr="00785492">
        <w:rPr>
          <w:rFonts w:ascii="Georgia" w:eastAsia="Times New Roman" w:hAnsi="Georgia" w:cs="Times New Roman"/>
          <w:color w:val="000000"/>
          <w:sz w:val="13"/>
          <w:szCs w:val="13"/>
        </w:rPr>
        <w:t>="error.jsp" %</w:t>
      </w:r>
      <w:proofErr w:type="gramStart"/>
      <w:r w:rsidRPr="00785492">
        <w:rPr>
          <w:rFonts w:ascii="Georgia" w:eastAsia="Times New Roman" w:hAnsi="Georgia" w:cs="Times New Roman"/>
          <w:color w:val="000000"/>
          <w:sz w:val="13"/>
          <w:szCs w:val="13"/>
        </w:rPr>
        <w:t>&gt;</w:t>
      </w:r>
      <w:proofErr w:type="gramEnd"/>
      <w:r w:rsidRPr="00785492">
        <w:rPr>
          <w:rFonts w:ascii="Georgia" w:eastAsia="Times New Roman" w:hAnsi="Georgia" w:cs="Times New Roman"/>
          <w:color w:val="000000"/>
          <w:sz w:val="13"/>
          <w:szCs w:val="13"/>
        </w:rPr>
        <w:br/>
        <w:t xml:space="preserve">redirects the browser to the JSP page error.jsp if an uncaught exception is encountered during request processing. Within error.jsp, if you indicate that it is an error-processing page, via the directive: &lt;%@ page </w:t>
      </w:r>
      <w:proofErr w:type="spellStart"/>
      <w:r w:rsidRPr="00785492">
        <w:rPr>
          <w:rFonts w:ascii="Georgia" w:eastAsia="Times New Roman" w:hAnsi="Georgia" w:cs="Times New Roman"/>
          <w:color w:val="000000"/>
          <w:sz w:val="13"/>
          <w:szCs w:val="13"/>
        </w:rPr>
        <w:t>isErrorPage</w:t>
      </w:r>
      <w:proofErr w:type="spellEnd"/>
      <w:r w:rsidRPr="00785492">
        <w:rPr>
          <w:rFonts w:ascii="Georgia" w:eastAsia="Times New Roman" w:hAnsi="Georgia" w:cs="Times New Roman"/>
          <w:color w:val="000000"/>
          <w:sz w:val="13"/>
          <w:szCs w:val="13"/>
        </w:rPr>
        <w:t xml:space="preserve">="true" %&gt; </w:t>
      </w:r>
      <w:proofErr w:type="spellStart"/>
      <w:r w:rsidRPr="00785492">
        <w:rPr>
          <w:rFonts w:ascii="Georgia" w:eastAsia="Times New Roman" w:hAnsi="Georgia" w:cs="Times New Roman"/>
          <w:color w:val="000000"/>
          <w:sz w:val="13"/>
          <w:szCs w:val="13"/>
        </w:rPr>
        <w:t>Throwable</w:t>
      </w:r>
      <w:proofErr w:type="spellEnd"/>
      <w:r w:rsidRPr="00785492">
        <w:rPr>
          <w:rFonts w:ascii="Georgia" w:eastAsia="Times New Roman" w:hAnsi="Georgia" w:cs="Times New Roman"/>
          <w:color w:val="000000"/>
          <w:sz w:val="13"/>
          <w:szCs w:val="13"/>
        </w:rPr>
        <w:t xml:space="preserve"> object describing the exception may be accessed within the error page via the exception implicit object. Note: You must always use a relative URL as the value for the </w:t>
      </w:r>
      <w:proofErr w:type="spellStart"/>
      <w:r w:rsidRPr="00785492">
        <w:rPr>
          <w:rFonts w:ascii="Georgia" w:eastAsia="Times New Roman" w:hAnsi="Georgia" w:cs="Times New Roman"/>
          <w:color w:val="000000"/>
          <w:sz w:val="13"/>
          <w:szCs w:val="13"/>
        </w:rPr>
        <w:t>errorPage</w:t>
      </w:r>
      <w:proofErr w:type="spellEnd"/>
      <w:r w:rsidRPr="00785492">
        <w:rPr>
          <w:rFonts w:ascii="Georgia" w:eastAsia="Times New Roman" w:hAnsi="Georgia" w:cs="Times New Roman"/>
          <w:color w:val="000000"/>
          <w:sz w:val="13"/>
          <w:szCs w:val="13"/>
        </w:rPr>
        <w:t xml:space="preserve"> attribute.</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How do I prevent the output of my JSP or </w:t>
      </w:r>
      <w:proofErr w:type="spellStart"/>
      <w:r w:rsidRPr="00785492">
        <w:rPr>
          <w:rFonts w:ascii="Georgia" w:eastAsia="Times New Roman" w:hAnsi="Georgia" w:cs="Times New Roman"/>
          <w:b/>
          <w:bCs/>
          <w:color w:val="000000"/>
          <w:sz w:val="13"/>
          <w:szCs w:val="13"/>
          <w:bdr w:val="none" w:sz="0" w:space="0" w:color="auto" w:frame="1"/>
        </w:rPr>
        <w:t>Servlet</w:t>
      </w:r>
      <w:proofErr w:type="spellEnd"/>
      <w:r w:rsidRPr="00785492">
        <w:rPr>
          <w:rFonts w:ascii="Georgia" w:eastAsia="Times New Roman" w:hAnsi="Georgia" w:cs="Times New Roman"/>
          <w:b/>
          <w:bCs/>
          <w:color w:val="000000"/>
          <w:sz w:val="13"/>
          <w:szCs w:val="13"/>
          <w:bdr w:val="none" w:sz="0" w:space="0" w:color="auto" w:frame="1"/>
        </w:rPr>
        <w:t xml:space="preserve"> pages from being </w:t>
      </w:r>
      <w:proofErr w:type="spellStart"/>
      <w:r w:rsidRPr="00785492">
        <w:rPr>
          <w:rFonts w:ascii="Georgia" w:eastAsia="Times New Roman" w:hAnsi="Georgia" w:cs="Times New Roman"/>
          <w:b/>
          <w:bCs/>
          <w:color w:val="000000"/>
          <w:sz w:val="13"/>
          <w:szCs w:val="13"/>
          <w:bdr w:val="none" w:sz="0" w:space="0" w:color="auto" w:frame="1"/>
        </w:rPr>
        <w:t>cached</w:t>
      </w:r>
      <w:proofErr w:type="spellEnd"/>
      <w:r w:rsidRPr="00785492">
        <w:rPr>
          <w:rFonts w:ascii="Georgia" w:eastAsia="Times New Roman" w:hAnsi="Georgia" w:cs="Times New Roman"/>
          <w:b/>
          <w:bCs/>
          <w:color w:val="000000"/>
          <w:sz w:val="13"/>
          <w:szCs w:val="13"/>
          <w:bdr w:val="none" w:sz="0" w:space="0" w:color="auto" w:frame="1"/>
        </w:rPr>
        <w:t xml:space="preserve"> by the browser?</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You will need to set the appropriate HTTP header attributes to prevent the dynamic content output by the JSP page from being </w:t>
      </w:r>
      <w:proofErr w:type="spellStart"/>
      <w:r w:rsidRPr="00785492">
        <w:rPr>
          <w:rFonts w:ascii="Georgia" w:eastAsia="Times New Roman" w:hAnsi="Georgia" w:cs="Times New Roman"/>
          <w:color w:val="000000"/>
          <w:sz w:val="13"/>
          <w:szCs w:val="13"/>
        </w:rPr>
        <w:t>cached</w:t>
      </w:r>
      <w:proofErr w:type="spellEnd"/>
      <w:r w:rsidRPr="00785492">
        <w:rPr>
          <w:rFonts w:ascii="Georgia" w:eastAsia="Times New Roman" w:hAnsi="Georgia" w:cs="Times New Roman"/>
          <w:color w:val="000000"/>
          <w:sz w:val="13"/>
          <w:szCs w:val="13"/>
        </w:rPr>
        <w:t xml:space="preserve"> by the browser. Just execute the following </w:t>
      </w:r>
      <w:proofErr w:type="spellStart"/>
      <w:r w:rsidRPr="00785492">
        <w:rPr>
          <w:rFonts w:ascii="Georgia" w:eastAsia="Times New Roman" w:hAnsi="Georgia" w:cs="Times New Roman"/>
          <w:color w:val="000000"/>
          <w:sz w:val="13"/>
          <w:szCs w:val="13"/>
        </w:rPr>
        <w:t>scriptlet</w:t>
      </w:r>
      <w:proofErr w:type="spellEnd"/>
      <w:r w:rsidRPr="00785492">
        <w:rPr>
          <w:rFonts w:ascii="Georgia" w:eastAsia="Times New Roman" w:hAnsi="Georgia" w:cs="Times New Roman"/>
          <w:color w:val="000000"/>
          <w:sz w:val="13"/>
          <w:szCs w:val="13"/>
        </w:rPr>
        <w:t xml:space="preserve"> at the beginning of your JSP pages to prevent them from being </w:t>
      </w:r>
      <w:proofErr w:type="spellStart"/>
      <w:r w:rsidRPr="00785492">
        <w:rPr>
          <w:rFonts w:ascii="Georgia" w:eastAsia="Times New Roman" w:hAnsi="Georgia" w:cs="Times New Roman"/>
          <w:color w:val="000000"/>
          <w:sz w:val="13"/>
          <w:szCs w:val="13"/>
        </w:rPr>
        <w:t>cached</w:t>
      </w:r>
      <w:proofErr w:type="spellEnd"/>
      <w:r w:rsidRPr="00785492">
        <w:rPr>
          <w:rFonts w:ascii="Georgia" w:eastAsia="Times New Roman" w:hAnsi="Georgia" w:cs="Times New Roman"/>
          <w:color w:val="000000"/>
          <w:sz w:val="13"/>
          <w:szCs w:val="13"/>
        </w:rPr>
        <w:t xml:space="preserve"> at the browser. You need both the statements to take care of some of the older browser versions.</w:t>
      </w:r>
    </w:p>
    <w:p w:rsidR="00785492" w:rsidRPr="00785492" w:rsidRDefault="00785492" w:rsidP="00785492">
      <w:pPr>
        <w:spacing w:after="193" w:line="193" w:lineRule="atLeast"/>
        <w:ind w:left="72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&lt;%</w:t>
      </w:r>
      <w:r w:rsidRPr="00785492">
        <w:rPr>
          <w:rFonts w:ascii="Georgia" w:eastAsia="Times New Roman" w:hAnsi="Georgia" w:cs="Times New Roman"/>
          <w:color w:val="000000"/>
          <w:sz w:val="13"/>
          <w:szCs w:val="13"/>
        </w:rPr>
        <w:br/>
      </w:r>
      <w:proofErr w:type="spellStart"/>
      <w:proofErr w:type="gramStart"/>
      <w:r w:rsidRPr="00785492">
        <w:rPr>
          <w:rFonts w:ascii="Georgia" w:eastAsia="Times New Roman" w:hAnsi="Georgia" w:cs="Times New Roman"/>
          <w:color w:val="000000"/>
          <w:sz w:val="13"/>
          <w:szCs w:val="13"/>
        </w:rPr>
        <w:t>response.setHeader</w:t>
      </w:r>
      <w:proofErr w:type="spellEnd"/>
      <w:r w:rsidRPr="00785492">
        <w:rPr>
          <w:rFonts w:ascii="Georgia" w:eastAsia="Times New Roman" w:hAnsi="Georgia" w:cs="Times New Roman"/>
          <w:color w:val="000000"/>
          <w:sz w:val="13"/>
          <w:szCs w:val="13"/>
        </w:rPr>
        <w:t>(</w:t>
      </w:r>
      <w:proofErr w:type="gramEnd"/>
      <w:r w:rsidRPr="00785492">
        <w:rPr>
          <w:rFonts w:ascii="Georgia" w:eastAsia="Times New Roman" w:hAnsi="Georgia" w:cs="Times New Roman"/>
          <w:color w:val="000000"/>
          <w:sz w:val="13"/>
          <w:szCs w:val="13"/>
        </w:rPr>
        <w:t>"Cache-</w:t>
      </w:r>
      <w:proofErr w:type="spellStart"/>
      <w:r w:rsidRPr="00785492">
        <w:rPr>
          <w:rFonts w:ascii="Georgia" w:eastAsia="Times New Roman" w:hAnsi="Georgia" w:cs="Times New Roman"/>
          <w:color w:val="000000"/>
          <w:sz w:val="13"/>
          <w:szCs w:val="13"/>
        </w:rPr>
        <w:t>Control","no</w:t>
      </w:r>
      <w:proofErr w:type="spellEnd"/>
      <w:r w:rsidRPr="00785492">
        <w:rPr>
          <w:rFonts w:ascii="Georgia" w:eastAsia="Times New Roman" w:hAnsi="Georgia" w:cs="Times New Roman"/>
          <w:color w:val="000000"/>
          <w:sz w:val="13"/>
          <w:szCs w:val="13"/>
        </w:rPr>
        <w:t>-store"); //HTTP 1.1</w:t>
      </w:r>
      <w:r w:rsidRPr="00785492">
        <w:rPr>
          <w:rFonts w:ascii="Georgia" w:eastAsia="Times New Roman" w:hAnsi="Georgia" w:cs="Times New Roman"/>
          <w:color w:val="000000"/>
          <w:sz w:val="13"/>
          <w:szCs w:val="13"/>
        </w:rPr>
        <w:br/>
      </w:r>
      <w:proofErr w:type="spellStart"/>
      <w:r w:rsidRPr="00785492">
        <w:rPr>
          <w:rFonts w:ascii="Georgia" w:eastAsia="Times New Roman" w:hAnsi="Georgia" w:cs="Times New Roman"/>
          <w:color w:val="000000"/>
          <w:sz w:val="13"/>
          <w:szCs w:val="13"/>
        </w:rPr>
        <w:t>response.setHeader</w:t>
      </w:r>
      <w:proofErr w:type="spellEnd"/>
      <w:r w:rsidRPr="00785492">
        <w:rPr>
          <w:rFonts w:ascii="Georgia" w:eastAsia="Times New Roman" w:hAnsi="Georgia" w:cs="Times New Roman"/>
          <w:color w:val="000000"/>
          <w:sz w:val="13"/>
          <w:szCs w:val="13"/>
        </w:rPr>
        <w:t>("</w:t>
      </w:r>
      <w:proofErr w:type="spellStart"/>
      <w:r w:rsidRPr="00785492">
        <w:rPr>
          <w:rFonts w:ascii="Georgia" w:eastAsia="Times New Roman" w:hAnsi="Georgia" w:cs="Times New Roman"/>
          <w:color w:val="000000"/>
          <w:sz w:val="13"/>
          <w:szCs w:val="13"/>
        </w:rPr>
        <w:t>Pragma","no</w:t>
      </w:r>
      <w:proofErr w:type="spellEnd"/>
      <w:r w:rsidRPr="00785492">
        <w:rPr>
          <w:rFonts w:ascii="Georgia" w:eastAsia="Times New Roman" w:hAnsi="Georgia" w:cs="Times New Roman"/>
          <w:color w:val="000000"/>
          <w:sz w:val="13"/>
          <w:szCs w:val="13"/>
        </w:rPr>
        <w:t>-cache"); //HTTP 1.0</w:t>
      </w:r>
      <w:r w:rsidRPr="00785492">
        <w:rPr>
          <w:rFonts w:ascii="Georgia" w:eastAsia="Times New Roman" w:hAnsi="Georgia" w:cs="Times New Roman"/>
          <w:color w:val="000000"/>
          <w:sz w:val="13"/>
          <w:szCs w:val="13"/>
        </w:rPr>
        <w:br/>
      </w:r>
      <w:proofErr w:type="spellStart"/>
      <w:r w:rsidRPr="00785492">
        <w:rPr>
          <w:rFonts w:ascii="Georgia" w:eastAsia="Times New Roman" w:hAnsi="Georgia" w:cs="Times New Roman"/>
          <w:color w:val="000000"/>
          <w:sz w:val="13"/>
          <w:szCs w:val="13"/>
        </w:rPr>
        <w:t>response.setDateHeader</w:t>
      </w:r>
      <w:proofErr w:type="spellEnd"/>
      <w:r w:rsidRPr="00785492">
        <w:rPr>
          <w:rFonts w:ascii="Georgia" w:eastAsia="Times New Roman" w:hAnsi="Georgia" w:cs="Times New Roman"/>
          <w:color w:val="000000"/>
          <w:sz w:val="13"/>
          <w:szCs w:val="13"/>
        </w:rPr>
        <w:t xml:space="preserve"> ("Expires", 0); //prevents caching at the proxy server</w:t>
      </w:r>
      <w:r w:rsidRPr="00785492">
        <w:rPr>
          <w:rFonts w:ascii="Georgia" w:eastAsia="Times New Roman" w:hAnsi="Georgia" w:cs="Times New Roman"/>
          <w:color w:val="000000"/>
          <w:sz w:val="13"/>
          <w:szCs w:val="13"/>
        </w:rPr>
        <w:br/>
        <w:t>%&gt;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How do I use comments within a JSP page?</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You can use “JSP-style” comments to selectively block out code while debugging or simply to comment your </w:t>
      </w:r>
      <w:proofErr w:type="spellStart"/>
      <w:r w:rsidRPr="00785492">
        <w:rPr>
          <w:rFonts w:ascii="Georgia" w:eastAsia="Times New Roman" w:hAnsi="Georgia" w:cs="Times New Roman"/>
          <w:color w:val="000000"/>
          <w:sz w:val="13"/>
          <w:szCs w:val="13"/>
        </w:rPr>
        <w:t>scriptlets</w:t>
      </w:r>
      <w:proofErr w:type="spellEnd"/>
      <w:r w:rsidRPr="00785492">
        <w:rPr>
          <w:rFonts w:ascii="Georgia" w:eastAsia="Times New Roman" w:hAnsi="Georgia" w:cs="Times New Roman"/>
          <w:color w:val="000000"/>
          <w:sz w:val="13"/>
          <w:szCs w:val="13"/>
        </w:rPr>
        <w:t>. JSP comments are not visible at the client. For example: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&lt;%-- the </w:t>
      </w:r>
      <w:proofErr w:type="spellStart"/>
      <w:r w:rsidRPr="00785492">
        <w:rPr>
          <w:rFonts w:ascii="Courier New" w:eastAsia="Times New Roman" w:hAnsi="Courier New" w:cs="Courier New"/>
          <w:color w:val="000000"/>
          <w:sz w:val="12"/>
          <w:szCs w:val="12"/>
        </w:rPr>
        <w:t>scriptlet</w:t>
      </w:r>
      <w:proofErr w:type="spellEnd"/>
      <w:r w:rsidRPr="00785492">
        <w:rPr>
          <w:rFonts w:ascii="Courier New" w:eastAsia="Times New Roman" w:hAnsi="Courier New" w:cs="Courier New"/>
          <w:color w:val="000000"/>
          <w:sz w:val="12"/>
          <w:szCs w:val="12"/>
        </w:rPr>
        <w:t xml:space="preserve"> is now commented out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out.println</w:t>
      </w:r>
      <w:proofErr w:type="spellEnd"/>
      <w:r w:rsidRPr="00785492">
        <w:rPr>
          <w:rFonts w:ascii="Courier New" w:eastAsia="Times New Roman" w:hAnsi="Courier New" w:cs="Courier New"/>
          <w:color w:val="000000"/>
          <w:sz w:val="12"/>
          <w:szCs w:val="12"/>
        </w:rPr>
        <w:t>("Hello World");</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spacing w:after="193" w:line="193" w:lineRule="atLeast"/>
        <w:ind w:left="72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You can also use HTML-style comments anywhere within your JSP page. These comments are visible at the client. For example:</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proofErr w:type="gramStart"/>
      <w:r w:rsidRPr="00785492">
        <w:rPr>
          <w:rFonts w:ascii="Courier New" w:eastAsia="Times New Roman" w:hAnsi="Courier New" w:cs="Courier New"/>
          <w:color w:val="000000"/>
          <w:sz w:val="12"/>
          <w:szCs w:val="12"/>
        </w:rPr>
        <w:t>&lt;!--</w:t>
      </w:r>
      <w:proofErr w:type="gramEnd"/>
      <w:r w:rsidRPr="00785492">
        <w:rPr>
          <w:rFonts w:ascii="Courier New" w:eastAsia="Times New Roman" w:hAnsi="Courier New" w:cs="Courier New"/>
          <w:color w:val="000000"/>
          <w:sz w:val="12"/>
          <w:szCs w:val="12"/>
        </w:rPr>
        <w:t xml:space="preserve"> (c) 2004 --&gt;</w:t>
      </w:r>
    </w:p>
    <w:p w:rsidR="00785492" w:rsidRPr="00785492" w:rsidRDefault="00785492" w:rsidP="00785492">
      <w:pPr>
        <w:spacing w:after="193" w:line="193" w:lineRule="atLeast"/>
        <w:ind w:left="72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 xml:space="preserve">Of course, you can also use comments supported by your JSP scripting language within your </w:t>
      </w:r>
      <w:proofErr w:type="spellStart"/>
      <w:r w:rsidRPr="00785492">
        <w:rPr>
          <w:rFonts w:ascii="Georgia" w:eastAsia="Times New Roman" w:hAnsi="Georgia" w:cs="Times New Roman"/>
          <w:color w:val="000000"/>
          <w:sz w:val="13"/>
          <w:szCs w:val="13"/>
        </w:rPr>
        <w:t>scriptlets</w:t>
      </w:r>
      <w:proofErr w:type="spellEnd"/>
      <w:r w:rsidRPr="00785492">
        <w:rPr>
          <w:rFonts w:ascii="Georgia" w:eastAsia="Times New Roman" w:hAnsi="Georgia" w:cs="Times New Roman"/>
          <w:color w:val="000000"/>
          <w:sz w:val="13"/>
          <w:szCs w:val="13"/>
        </w:rPr>
        <w:t>. For example, assuming Java is the scripting language, you can have:</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//some comment</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gramStart"/>
      <w:r w:rsidRPr="00785492">
        <w:rPr>
          <w:rFonts w:ascii="Courier New" w:eastAsia="Times New Roman" w:hAnsi="Courier New" w:cs="Courier New"/>
          <w:color w:val="000000"/>
          <w:sz w:val="12"/>
          <w:szCs w:val="12"/>
        </w:rPr>
        <w:t>yet</w:t>
      </w:r>
      <w:proofErr w:type="gramEnd"/>
      <w:r w:rsidRPr="00785492">
        <w:rPr>
          <w:rFonts w:ascii="Courier New" w:eastAsia="Times New Roman" w:hAnsi="Courier New" w:cs="Courier New"/>
          <w:color w:val="000000"/>
          <w:sz w:val="12"/>
          <w:szCs w:val="12"/>
        </w:rPr>
        <w:t xml:space="preserve"> another comment</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Response has already been </w:t>
      </w:r>
      <w:proofErr w:type="spellStart"/>
      <w:r w:rsidRPr="00785492">
        <w:rPr>
          <w:rFonts w:ascii="Georgia" w:eastAsia="Times New Roman" w:hAnsi="Georgia" w:cs="Times New Roman"/>
          <w:b/>
          <w:bCs/>
          <w:color w:val="000000"/>
          <w:sz w:val="13"/>
          <w:szCs w:val="13"/>
          <w:bdr w:val="none" w:sz="0" w:space="0" w:color="auto" w:frame="1"/>
        </w:rPr>
        <w:t>commited</w:t>
      </w:r>
      <w:proofErr w:type="spellEnd"/>
      <w:r w:rsidRPr="00785492">
        <w:rPr>
          <w:rFonts w:ascii="Georgia" w:eastAsia="Times New Roman" w:hAnsi="Georgia" w:cs="Times New Roman"/>
          <w:b/>
          <w:bCs/>
          <w:color w:val="000000"/>
          <w:sz w:val="13"/>
          <w:szCs w:val="13"/>
          <w:bdr w:val="none" w:sz="0" w:space="0" w:color="auto" w:frame="1"/>
        </w:rPr>
        <w:t xml:space="preserve"> error. What does it mean?</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This error show only when you try to redirect a page after you already have written something in your page. This happens because HTTP specification force the header to be set up before the </w:t>
      </w:r>
      <w:proofErr w:type="spellStart"/>
      <w:r w:rsidRPr="00785492">
        <w:rPr>
          <w:rFonts w:ascii="Georgia" w:eastAsia="Times New Roman" w:hAnsi="Georgia" w:cs="Times New Roman"/>
          <w:color w:val="000000"/>
          <w:sz w:val="13"/>
          <w:szCs w:val="13"/>
        </w:rPr>
        <w:t>lay out</w:t>
      </w:r>
      <w:proofErr w:type="spellEnd"/>
      <w:r w:rsidRPr="00785492">
        <w:rPr>
          <w:rFonts w:ascii="Georgia" w:eastAsia="Times New Roman" w:hAnsi="Georgia" w:cs="Times New Roman"/>
          <w:color w:val="000000"/>
          <w:sz w:val="13"/>
          <w:szCs w:val="13"/>
        </w:rPr>
        <w:t xml:space="preserve"> of the page can be shown (to make sure of how it should be displayed, content-type=”text/html” or “text/xml” or “plain-text” or “image/jpg”, etc.) When you try to send a redirect status (Number is line_status_402), your HTTP server cannot send it right now if it hasn’t finished </w:t>
      </w:r>
      <w:proofErr w:type="gramStart"/>
      <w:r w:rsidRPr="00785492">
        <w:rPr>
          <w:rFonts w:ascii="Georgia" w:eastAsia="Times New Roman" w:hAnsi="Georgia" w:cs="Times New Roman"/>
          <w:color w:val="000000"/>
          <w:sz w:val="13"/>
          <w:szCs w:val="13"/>
        </w:rPr>
        <w:t>to set</w:t>
      </w:r>
      <w:proofErr w:type="gramEnd"/>
      <w:r w:rsidRPr="00785492">
        <w:rPr>
          <w:rFonts w:ascii="Georgia" w:eastAsia="Times New Roman" w:hAnsi="Georgia" w:cs="Times New Roman"/>
          <w:color w:val="000000"/>
          <w:sz w:val="13"/>
          <w:szCs w:val="13"/>
        </w:rPr>
        <w:t xml:space="preserve"> up the header. If not starter to set up the header, there are no problems, but if it ’s already begin to set up the header, then your HTTP server expects these headers to be finished setting up </w:t>
      </w:r>
      <w:r w:rsidRPr="00785492">
        <w:rPr>
          <w:rFonts w:ascii="Georgia" w:eastAsia="Times New Roman" w:hAnsi="Georgia" w:cs="Times New Roman"/>
          <w:color w:val="000000"/>
          <w:sz w:val="13"/>
          <w:szCs w:val="13"/>
        </w:rPr>
        <w:lastRenderedPageBreak/>
        <w:t xml:space="preserve">and it cannot be the case if the stream of the page is not over… In this last case it’s like you have a file started with &lt;HTML Tag&gt;&lt;Some Headers&gt;&lt;Body&gt;some output (like testing your variables.) Before you indicate that the file is over (and before the size of the page can be </w:t>
      </w:r>
      <w:proofErr w:type="spellStart"/>
      <w:r w:rsidRPr="00785492">
        <w:rPr>
          <w:rFonts w:ascii="Georgia" w:eastAsia="Times New Roman" w:hAnsi="Georgia" w:cs="Times New Roman"/>
          <w:color w:val="000000"/>
          <w:sz w:val="13"/>
          <w:szCs w:val="13"/>
        </w:rPr>
        <w:t>setted</w:t>
      </w:r>
      <w:proofErr w:type="spellEnd"/>
      <w:r w:rsidRPr="00785492">
        <w:rPr>
          <w:rFonts w:ascii="Georgia" w:eastAsia="Times New Roman" w:hAnsi="Georgia" w:cs="Times New Roman"/>
          <w:color w:val="000000"/>
          <w:sz w:val="13"/>
          <w:szCs w:val="13"/>
        </w:rPr>
        <w:t xml:space="preserve"> up in the header), you try to send a redirect status. It s simply impossible due to the specification of HTTP 1.0 and 1.1</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How do I use a </w:t>
      </w:r>
      <w:proofErr w:type="spellStart"/>
      <w:r w:rsidRPr="00785492">
        <w:rPr>
          <w:rFonts w:ascii="Georgia" w:eastAsia="Times New Roman" w:hAnsi="Georgia" w:cs="Times New Roman"/>
          <w:b/>
          <w:bCs/>
          <w:color w:val="000000"/>
          <w:sz w:val="13"/>
          <w:szCs w:val="13"/>
          <w:bdr w:val="none" w:sz="0" w:space="0" w:color="auto" w:frame="1"/>
        </w:rPr>
        <w:t>scriptlet</w:t>
      </w:r>
      <w:proofErr w:type="spellEnd"/>
      <w:r w:rsidRPr="00785492">
        <w:rPr>
          <w:rFonts w:ascii="Georgia" w:eastAsia="Times New Roman" w:hAnsi="Georgia" w:cs="Times New Roman"/>
          <w:b/>
          <w:bCs/>
          <w:color w:val="000000"/>
          <w:sz w:val="13"/>
          <w:szCs w:val="13"/>
          <w:bdr w:val="none" w:sz="0" w:space="0" w:color="auto" w:frame="1"/>
        </w:rPr>
        <w:t xml:space="preserve"> to initialize a newly instantiated bean?</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A </w:t>
      </w:r>
      <w:proofErr w:type="spellStart"/>
      <w:r w:rsidRPr="00785492">
        <w:rPr>
          <w:rFonts w:ascii="Georgia" w:eastAsia="Times New Roman" w:hAnsi="Georgia" w:cs="Times New Roman"/>
          <w:color w:val="000000"/>
          <w:sz w:val="13"/>
          <w:szCs w:val="13"/>
        </w:rPr>
        <w:t>jsp</w:t>
      </w:r>
      <w:proofErr w:type="gramStart"/>
      <w:r w:rsidRPr="00785492">
        <w:rPr>
          <w:rFonts w:ascii="Georgia" w:eastAsia="Times New Roman" w:hAnsi="Georgia" w:cs="Times New Roman"/>
          <w:color w:val="000000"/>
          <w:sz w:val="13"/>
          <w:szCs w:val="13"/>
        </w:rPr>
        <w:t>:useBean</w:t>
      </w:r>
      <w:proofErr w:type="spellEnd"/>
      <w:proofErr w:type="gramEnd"/>
      <w:r w:rsidRPr="00785492">
        <w:rPr>
          <w:rFonts w:ascii="Georgia" w:eastAsia="Times New Roman" w:hAnsi="Georgia" w:cs="Times New Roman"/>
          <w:color w:val="000000"/>
          <w:sz w:val="13"/>
          <w:szCs w:val="13"/>
        </w:rPr>
        <w:t xml:space="preserve"> action may optionally have a body. If the body is specified, its contents will be automatically invoked when the specified bean is instantiated. Typically, the body will contain </w:t>
      </w:r>
      <w:proofErr w:type="spellStart"/>
      <w:r w:rsidRPr="00785492">
        <w:rPr>
          <w:rFonts w:ascii="Georgia" w:eastAsia="Times New Roman" w:hAnsi="Georgia" w:cs="Times New Roman"/>
          <w:color w:val="000000"/>
          <w:sz w:val="13"/>
          <w:szCs w:val="13"/>
        </w:rPr>
        <w:t>scriptlets</w:t>
      </w:r>
      <w:proofErr w:type="spellEnd"/>
      <w:r w:rsidRPr="00785492">
        <w:rPr>
          <w:rFonts w:ascii="Georgia" w:eastAsia="Times New Roman" w:hAnsi="Georgia" w:cs="Times New Roman"/>
          <w:color w:val="000000"/>
          <w:sz w:val="13"/>
          <w:szCs w:val="13"/>
        </w:rPr>
        <w:t xml:space="preserve"> or </w:t>
      </w:r>
      <w:proofErr w:type="spellStart"/>
      <w:r w:rsidRPr="00785492">
        <w:rPr>
          <w:rFonts w:ascii="Georgia" w:eastAsia="Times New Roman" w:hAnsi="Georgia" w:cs="Times New Roman"/>
          <w:color w:val="000000"/>
          <w:sz w:val="13"/>
          <w:szCs w:val="13"/>
        </w:rPr>
        <w:t>jsp</w:t>
      </w:r>
      <w:proofErr w:type="gramStart"/>
      <w:r w:rsidRPr="00785492">
        <w:rPr>
          <w:rFonts w:ascii="Georgia" w:eastAsia="Times New Roman" w:hAnsi="Georgia" w:cs="Times New Roman"/>
          <w:color w:val="000000"/>
          <w:sz w:val="13"/>
          <w:szCs w:val="13"/>
        </w:rPr>
        <w:t>:setProperty</w:t>
      </w:r>
      <w:proofErr w:type="spellEnd"/>
      <w:proofErr w:type="gramEnd"/>
      <w:r w:rsidRPr="00785492">
        <w:rPr>
          <w:rFonts w:ascii="Georgia" w:eastAsia="Times New Roman" w:hAnsi="Georgia" w:cs="Times New Roman"/>
          <w:color w:val="000000"/>
          <w:sz w:val="13"/>
          <w:szCs w:val="13"/>
        </w:rPr>
        <w:t xml:space="preserve"> tags to initialize the newly instantiated bean, although you are not restricted to using those alone.</w:t>
      </w:r>
      <w:r w:rsidRPr="00785492">
        <w:rPr>
          <w:rFonts w:ascii="Georgia" w:eastAsia="Times New Roman" w:hAnsi="Georgia" w:cs="Times New Roman"/>
          <w:color w:val="000000"/>
          <w:sz w:val="13"/>
          <w:szCs w:val="13"/>
        </w:rPr>
        <w:br/>
        <w:t xml:space="preserve">The following example shows the “today” property of the </w:t>
      </w:r>
      <w:proofErr w:type="spellStart"/>
      <w:r w:rsidRPr="00785492">
        <w:rPr>
          <w:rFonts w:ascii="Georgia" w:eastAsia="Times New Roman" w:hAnsi="Georgia" w:cs="Times New Roman"/>
          <w:color w:val="000000"/>
          <w:sz w:val="13"/>
          <w:szCs w:val="13"/>
        </w:rPr>
        <w:t>Foo</w:t>
      </w:r>
      <w:proofErr w:type="spellEnd"/>
      <w:r w:rsidRPr="00785492">
        <w:rPr>
          <w:rFonts w:ascii="Georgia" w:eastAsia="Times New Roman" w:hAnsi="Georgia" w:cs="Times New Roman"/>
          <w:color w:val="000000"/>
          <w:sz w:val="13"/>
          <w:szCs w:val="13"/>
        </w:rPr>
        <w:t xml:space="preserve"> bean initialized to the current date when it is instantiated. Note that here, we make use of a JSP expression within the </w:t>
      </w:r>
      <w:proofErr w:type="spellStart"/>
      <w:r w:rsidRPr="00785492">
        <w:rPr>
          <w:rFonts w:ascii="Georgia" w:eastAsia="Times New Roman" w:hAnsi="Georgia" w:cs="Times New Roman"/>
          <w:color w:val="000000"/>
          <w:sz w:val="13"/>
          <w:szCs w:val="13"/>
        </w:rPr>
        <w:t>jsp</w:t>
      </w:r>
      <w:proofErr w:type="gramStart"/>
      <w:r w:rsidRPr="00785492">
        <w:rPr>
          <w:rFonts w:ascii="Georgia" w:eastAsia="Times New Roman" w:hAnsi="Georgia" w:cs="Times New Roman"/>
          <w:color w:val="000000"/>
          <w:sz w:val="13"/>
          <w:szCs w:val="13"/>
        </w:rPr>
        <w:t>:setProperty</w:t>
      </w:r>
      <w:proofErr w:type="spellEnd"/>
      <w:proofErr w:type="gramEnd"/>
      <w:r w:rsidRPr="00785492">
        <w:rPr>
          <w:rFonts w:ascii="Georgia" w:eastAsia="Times New Roman" w:hAnsi="Georgia" w:cs="Times New Roman"/>
          <w:color w:val="000000"/>
          <w:sz w:val="13"/>
          <w:szCs w:val="13"/>
        </w:rPr>
        <w:t xml:space="preserve"> action.</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&lt;</w:t>
      </w:r>
      <w:proofErr w:type="spellStart"/>
      <w:r w:rsidRPr="00785492">
        <w:rPr>
          <w:rFonts w:ascii="Courier New" w:eastAsia="Times New Roman" w:hAnsi="Courier New" w:cs="Courier New"/>
          <w:color w:val="000000"/>
          <w:sz w:val="12"/>
          <w:szCs w:val="12"/>
        </w:rPr>
        <w:t>jsp:useBean</w:t>
      </w:r>
      <w:proofErr w:type="spellEnd"/>
      <w:r w:rsidRPr="00785492">
        <w:rPr>
          <w:rFonts w:ascii="Courier New" w:eastAsia="Times New Roman" w:hAnsi="Courier New" w:cs="Courier New"/>
          <w:color w:val="000000"/>
          <w:sz w:val="12"/>
          <w:szCs w:val="12"/>
        </w:rPr>
        <w:t xml:space="preserve"> id="</w:t>
      </w:r>
      <w:proofErr w:type="spellStart"/>
      <w:r w:rsidRPr="00785492">
        <w:rPr>
          <w:rFonts w:ascii="Courier New" w:eastAsia="Times New Roman" w:hAnsi="Courier New" w:cs="Courier New"/>
          <w:color w:val="000000"/>
          <w:sz w:val="12"/>
          <w:szCs w:val="12"/>
        </w:rPr>
        <w:t>foo</w:t>
      </w:r>
      <w:proofErr w:type="spellEnd"/>
      <w:r w:rsidRPr="00785492">
        <w:rPr>
          <w:rFonts w:ascii="Courier New" w:eastAsia="Times New Roman" w:hAnsi="Courier New" w:cs="Courier New"/>
          <w:color w:val="000000"/>
          <w:sz w:val="12"/>
          <w:szCs w:val="12"/>
        </w:rPr>
        <w:t>" class="</w:t>
      </w:r>
      <w:proofErr w:type="spellStart"/>
      <w:r w:rsidRPr="00785492">
        <w:rPr>
          <w:rFonts w:ascii="Courier New" w:eastAsia="Times New Roman" w:hAnsi="Courier New" w:cs="Courier New"/>
          <w:color w:val="000000"/>
          <w:sz w:val="12"/>
          <w:szCs w:val="12"/>
        </w:rPr>
        <w:t>com.Bar.Foo</w:t>
      </w:r>
      <w:proofErr w:type="spellEnd"/>
      <w:r w:rsidRPr="00785492">
        <w:rPr>
          <w:rFonts w:ascii="Courier New" w:eastAsia="Times New Roman" w:hAnsi="Courier New" w:cs="Courier New"/>
          <w:color w:val="000000"/>
          <w:sz w:val="12"/>
          <w:szCs w:val="12"/>
        </w:rPr>
        <w:t>"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&lt;</w:t>
      </w:r>
      <w:proofErr w:type="spellStart"/>
      <w:r w:rsidRPr="00785492">
        <w:rPr>
          <w:rFonts w:ascii="Courier New" w:eastAsia="Times New Roman" w:hAnsi="Courier New" w:cs="Courier New"/>
          <w:color w:val="000000"/>
          <w:sz w:val="12"/>
          <w:szCs w:val="12"/>
        </w:rPr>
        <w:t>jsp:setProperty</w:t>
      </w:r>
      <w:proofErr w:type="spellEnd"/>
      <w:r w:rsidRPr="00785492">
        <w:rPr>
          <w:rFonts w:ascii="Courier New" w:eastAsia="Times New Roman" w:hAnsi="Courier New" w:cs="Courier New"/>
          <w:color w:val="000000"/>
          <w:sz w:val="12"/>
          <w:szCs w:val="12"/>
        </w:rPr>
        <w:t xml:space="preserve"> name="</w:t>
      </w:r>
      <w:proofErr w:type="spellStart"/>
      <w:r w:rsidRPr="00785492">
        <w:rPr>
          <w:rFonts w:ascii="Courier New" w:eastAsia="Times New Roman" w:hAnsi="Courier New" w:cs="Courier New"/>
          <w:color w:val="000000"/>
          <w:sz w:val="12"/>
          <w:szCs w:val="12"/>
        </w:rPr>
        <w:t>foo</w:t>
      </w:r>
      <w:proofErr w:type="spellEnd"/>
      <w:r w:rsidRPr="00785492">
        <w:rPr>
          <w:rFonts w:ascii="Courier New" w:eastAsia="Times New Roman" w:hAnsi="Courier New" w:cs="Courier New"/>
          <w:color w:val="000000"/>
          <w:sz w:val="12"/>
          <w:szCs w:val="12"/>
        </w:rPr>
        <w:t>" property="today"</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proofErr w:type="gramStart"/>
      <w:r w:rsidRPr="00785492">
        <w:rPr>
          <w:rFonts w:ascii="Courier New" w:eastAsia="Times New Roman" w:hAnsi="Courier New" w:cs="Courier New"/>
          <w:color w:val="000000"/>
          <w:sz w:val="12"/>
          <w:szCs w:val="12"/>
        </w:rPr>
        <w:t>value</w:t>
      </w:r>
      <w:proofErr w:type="gramEnd"/>
      <w:r w:rsidRPr="00785492">
        <w:rPr>
          <w:rFonts w:ascii="Courier New" w:eastAsia="Times New Roman" w:hAnsi="Courier New" w:cs="Courier New"/>
          <w:color w:val="000000"/>
          <w:sz w:val="12"/>
          <w:szCs w:val="12"/>
        </w:rPr>
        <w:t>="&lt;%=</w:t>
      </w:r>
      <w:proofErr w:type="spellStart"/>
      <w:r w:rsidRPr="00785492">
        <w:rPr>
          <w:rFonts w:ascii="Courier New" w:eastAsia="Times New Roman" w:hAnsi="Courier New" w:cs="Courier New"/>
          <w:color w:val="000000"/>
          <w:sz w:val="12"/>
          <w:szCs w:val="12"/>
        </w:rPr>
        <w:t>java.text.DateFormat.getDateInstance</w:t>
      </w:r>
      <w:proofErr w:type="spellEnd"/>
      <w:r w:rsidRPr="00785492">
        <w:rPr>
          <w:rFonts w:ascii="Courier New" w:eastAsia="Times New Roman" w:hAnsi="Courier New" w:cs="Courier New"/>
          <w:color w:val="000000"/>
          <w:sz w:val="12"/>
          <w:szCs w:val="12"/>
        </w:rPr>
        <w:t xml:space="preserve">().format(new </w:t>
      </w:r>
      <w:proofErr w:type="spellStart"/>
      <w:r w:rsidRPr="00785492">
        <w:rPr>
          <w:rFonts w:ascii="Courier New" w:eastAsia="Times New Roman" w:hAnsi="Courier New" w:cs="Courier New"/>
          <w:color w:val="000000"/>
          <w:sz w:val="12"/>
          <w:szCs w:val="12"/>
        </w:rPr>
        <w:t>java.util.Date</w:t>
      </w:r>
      <w:proofErr w:type="spellEnd"/>
      <w:r w:rsidRPr="00785492">
        <w:rPr>
          <w:rFonts w:ascii="Courier New" w:eastAsia="Times New Roman" w:hAnsi="Courier New" w:cs="Courier New"/>
          <w:color w:val="000000"/>
          <w:sz w:val="12"/>
          <w:szCs w:val="12"/>
        </w:rPr>
        <w:t>()) %&gt;"/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 xml:space="preserve">&lt;%-- </w:t>
      </w:r>
      <w:proofErr w:type="spellStart"/>
      <w:r w:rsidRPr="00785492">
        <w:rPr>
          <w:rFonts w:ascii="Courier New" w:eastAsia="Times New Roman" w:hAnsi="Courier New" w:cs="Courier New"/>
          <w:color w:val="000000"/>
          <w:sz w:val="12"/>
          <w:szCs w:val="12"/>
        </w:rPr>
        <w:t>scriptlets</w:t>
      </w:r>
      <w:proofErr w:type="spellEnd"/>
      <w:r w:rsidRPr="00785492">
        <w:rPr>
          <w:rFonts w:ascii="Courier New" w:eastAsia="Times New Roman" w:hAnsi="Courier New" w:cs="Courier New"/>
          <w:color w:val="000000"/>
          <w:sz w:val="12"/>
          <w:szCs w:val="12"/>
        </w:rPr>
        <w:t xml:space="preserve"> calling bean setter methods go here </w:t>
      </w:r>
      <w:proofErr w:type="gramStart"/>
      <w:r w:rsidRPr="00785492">
        <w:rPr>
          <w:rFonts w:ascii="Courier New" w:eastAsia="Times New Roman" w:hAnsi="Courier New" w:cs="Courier New"/>
          <w:color w:val="000000"/>
          <w:sz w:val="12"/>
          <w:szCs w:val="12"/>
        </w:rPr>
        <w:t>--%</w:t>
      </w:r>
      <w:proofErr w:type="gramEnd"/>
      <w:r w:rsidRPr="00785492">
        <w:rPr>
          <w:rFonts w:ascii="Courier New" w:eastAsia="Times New Roman" w:hAnsi="Courier New" w:cs="Courier New"/>
          <w:color w:val="000000"/>
          <w:sz w:val="12"/>
          <w:szCs w:val="12"/>
        </w:rPr>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&lt;/</w:t>
      </w:r>
      <w:proofErr w:type="spellStart"/>
      <w:r w:rsidRPr="00785492">
        <w:rPr>
          <w:rFonts w:ascii="Courier New" w:eastAsia="Times New Roman" w:hAnsi="Courier New" w:cs="Courier New"/>
          <w:color w:val="000000"/>
          <w:sz w:val="12"/>
          <w:szCs w:val="12"/>
        </w:rPr>
        <w:t>jsp:useBean</w:t>
      </w:r>
      <w:proofErr w:type="spellEnd"/>
      <w:r w:rsidRPr="00785492">
        <w:rPr>
          <w:rFonts w:ascii="Courier New" w:eastAsia="Times New Roman" w:hAnsi="Courier New" w:cs="Courier New"/>
          <w:color w:val="000000"/>
          <w:sz w:val="12"/>
          <w:szCs w:val="12"/>
        </w:rPr>
        <w:t xml:space="preserve"> &gt;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How can I enable session tracking for JSP pages if the browser has disabled cookies?</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We know that session tracking uses cookies by default to associate a session identifier with a unique user. If the browser does not support cookies, or if cookies are disabled, you can still enable session tracking using URL rewriting. URL rewriting essentially includes the session ID within the link itself as a name/value pair. However, for this to be effective, you need to append the session ID for each and every link that is part of your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response. Adding the session ID to a link is greatly simplified by means of </w:t>
      </w:r>
      <w:proofErr w:type="spellStart"/>
      <w:r w:rsidRPr="00785492">
        <w:rPr>
          <w:rFonts w:ascii="Georgia" w:eastAsia="Times New Roman" w:hAnsi="Georgia" w:cs="Times New Roman"/>
          <w:color w:val="000000"/>
          <w:sz w:val="13"/>
          <w:szCs w:val="13"/>
        </w:rPr>
        <w:t>of</w:t>
      </w:r>
      <w:proofErr w:type="spellEnd"/>
      <w:r w:rsidRPr="00785492">
        <w:rPr>
          <w:rFonts w:ascii="Georgia" w:eastAsia="Times New Roman" w:hAnsi="Georgia" w:cs="Times New Roman"/>
          <w:color w:val="000000"/>
          <w:sz w:val="13"/>
          <w:szCs w:val="13"/>
        </w:rPr>
        <w:t xml:space="preserve"> a couple of methods: </w:t>
      </w:r>
      <w:proofErr w:type="spellStart"/>
      <w:proofErr w:type="gramStart"/>
      <w:r w:rsidRPr="00785492">
        <w:rPr>
          <w:rFonts w:ascii="Georgia" w:eastAsia="Times New Roman" w:hAnsi="Georgia" w:cs="Times New Roman"/>
          <w:color w:val="000000"/>
          <w:sz w:val="13"/>
          <w:szCs w:val="13"/>
        </w:rPr>
        <w:t>response.encodeURL</w:t>
      </w:r>
      <w:proofErr w:type="spellEnd"/>
      <w:r w:rsidRPr="00785492">
        <w:rPr>
          <w:rFonts w:ascii="Georgia" w:eastAsia="Times New Roman" w:hAnsi="Georgia" w:cs="Times New Roman"/>
          <w:color w:val="000000"/>
          <w:sz w:val="13"/>
          <w:szCs w:val="13"/>
        </w:rPr>
        <w:t>(</w:t>
      </w:r>
      <w:proofErr w:type="gramEnd"/>
      <w:r w:rsidRPr="00785492">
        <w:rPr>
          <w:rFonts w:ascii="Georgia" w:eastAsia="Times New Roman" w:hAnsi="Georgia" w:cs="Times New Roman"/>
          <w:color w:val="000000"/>
          <w:sz w:val="13"/>
          <w:szCs w:val="13"/>
        </w:rPr>
        <w:t xml:space="preserve">) associates a session ID with a given URL, and if you are using redirection, </w:t>
      </w:r>
      <w:proofErr w:type="spellStart"/>
      <w:r w:rsidRPr="00785492">
        <w:rPr>
          <w:rFonts w:ascii="Georgia" w:eastAsia="Times New Roman" w:hAnsi="Georgia" w:cs="Times New Roman"/>
          <w:color w:val="000000"/>
          <w:sz w:val="13"/>
          <w:szCs w:val="13"/>
        </w:rPr>
        <w:t>response.encodeRedirectURL</w:t>
      </w:r>
      <w:proofErr w:type="spellEnd"/>
      <w:r w:rsidRPr="00785492">
        <w:rPr>
          <w:rFonts w:ascii="Georgia" w:eastAsia="Times New Roman" w:hAnsi="Georgia" w:cs="Times New Roman"/>
          <w:color w:val="000000"/>
          <w:sz w:val="13"/>
          <w:szCs w:val="13"/>
        </w:rPr>
        <w:t xml:space="preserve">() can be used by giving the redirected URL as input. Both </w:t>
      </w:r>
      <w:proofErr w:type="spellStart"/>
      <w:r w:rsidRPr="00785492">
        <w:rPr>
          <w:rFonts w:ascii="Georgia" w:eastAsia="Times New Roman" w:hAnsi="Georgia" w:cs="Times New Roman"/>
          <w:color w:val="000000"/>
          <w:sz w:val="13"/>
          <w:szCs w:val="13"/>
        </w:rPr>
        <w:t>encodeURL</w:t>
      </w:r>
      <w:proofErr w:type="spellEnd"/>
      <w:r w:rsidRPr="00785492">
        <w:rPr>
          <w:rFonts w:ascii="Georgia" w:eastAsia="Times New Roman" w:hAnsi="Georgia" w:cs="Times New Roman"/>
          <w:color w:val="000000"/>
          <w:sz w:val="13"/>
          <w:szCs w:val="13"/>
        </w:rPr>
        <w:t xml:space="preserve">() and </w:t>
      </w:r>
      <w:proofErr w:type="spellStart"/>
      <w:r w:rsidRPr="00785492">
        <w:rPr>
          <w:rFonts w:ascii="Georgia" w:eastAsia="Times New Roman" w:hAnsi="Georgia" w:cs="Times New Roman"/>
          <w:color w:val="000000"/>
          <w:sz w:val="13"/>
          <w:szCs w:val="13"/>
        </w:rPr>
        <w:t>encodeRedirectedURL</w:t>
      </w:r>
      <w:proofErr w:type="spellEnd"/>
      <w:r w:rsidRPr="00785492">
        <w:rPr>
          <w:rFonts w:ascii="Georgia" w:eastAsia="Times New Roman" w:hAnsi="Georgia" w:cs="Times New Roman"/>
          <w:color w:val="000000"/>
          <w:sz w:val="13"/>
          <w:szCs w:val="13"/>
        </w:rPr>
        <w:t xml:space="preserve">() first determine whether cookies are supported by the browser; if so, the input URL is returned unchanged since the session ID will be persisted as a cookie. Consider the following example, in which two JSP </w:t>
      </w:r>
      <w:proofErr w:type="gramStart"/>
      <w:r w:rsidRPr="00785492">
        <w:rPr>
          <w:rFonts w:ascii="Georgia" w:eastAsia="Times New Roman" w:hAnsi="Georgia" w:cs="Times New Roman"/>
          <w:color w:val="000000"/>
          <w:sz w:val="13"/>
          <w:szCs w:val="13"/>
        </w:rPr>
        <w:t>files,</w:t>
      </w:r>
      <w:proofErr w:type="gramEnd"/>
      <w:r w:rsidRPr="00785492">
        <w:rPr>
          <w:rFonts w:ascii="Georgia" w:eastAsia="Times New Roman" w:hAnsi="Georgia" w:cs="Times New Roman"/>
          <w:color w:val="000000"/>
          <w:sz w:val="13"/>
          <w:szCs w:val="13"/>
        </w:rPr>
        <w:t xml:space="preserve"> say hello1.jsp and hello2.jsp, interact with each other. Basically, we create a new session within hello1.jsp and place an object within this session. The user can then traverse to hello2.jsp by clicking on the link present within the </w:t>
      </w:r>
      <w:proofErr w:type="spellStart"/>
      <w:r w:rsidRPr="00785492">
        <w:rPr>
          <w:rFonts w:ascii="Georgia" w:eastAsia="Times New Roman" w:hAnsi="Georgia" w:cs="Times New Roman"/>
          <w:color w:val="000000"/>
          <w:sz w:val="13"/>
          <w:szCs w:val="13"/>
        </w:rPr>
        <w:t>page.Within</w:t>
      </w:r>
      <w:proofErr w:type="spellEnd"/>
      <w:r w:rsidRPr="00785492">
        <w:rPr>
          <w:rFonts w:ascii="Georgia" w:eastAsia="Times New Roman" w:hAnsi="Georgia" w:cs="Times New Roman"/>
          <w:color w:val="000000"/>
          <w:sz w:val="13"/>
          <w:szCs w:val="13"/>
        </w:rPr>
        <w:t xml:space="preserve"> </w:t>
      </w:r>
      <w:proofErr w:type="gramStart"/>
      <w:r w:rsidRPr="00785492">
        <w:rPr>
          <w:rFonts w:ascii="Georgia" w:eastAsia="Times New Roman" w:hAnsi="Georgia" w:cs="Times New Roman"/>
          <w:color w:val="000000"/>
          <w:sz w:val="13"/>
          <w:szCs w:val="13"/>
        </w:rPr>
        <w:t>hello2.jsp,</w:t>
      </w:r>
      <w:proofErr w:type="gramEnd"/>
      <w:r w:rsidRPr="00785492">
        <w:rPr>
          <w:rFonts w:ascii="Georgia" w:eastAsia="Times New Roman" w:hAnsi="Georgia" w:cs="Times New Roman"/>
          <w:color w:val="000000"/>
          <w:sz w:val="13"/>
          <w:szCs w:val="13"/>
        </w:rPr>
        <w:t xml:space="preserve"> we simply extract the object that was earlier placed in the session and display its contents. Notice that we invoke the </w:t>
      </w:r>
      <w:proofErr w:type="spellStart"/>
      <w:proofErr w:type="gramStart"/>
      <w:r w:rsidRPr="00785492">
        <w:rPr>
          <w:rFonts w:ascii="Georgia" w:eastAsia="Times New Roman" w:hAnsi="Georgia" w:cs="Times New Roman"/>
          <w:color w:val="000000"/>
          <w:sz w:val="13"/>
          <w:szCs w:val="13"/>
        </w:rPr>
        <w:t>encodeURL</w:t>
      </w:r>
      <w:proofErr w:type="spellEnd"/>
      <w:r w:rsidRPr="00785492">
        <w:rPr>
          <w:rFonts w:ascii="Georgia" w:eastAsia="Times New Roman" w:hAnsi="Georgia" w:cs="Times New Roman"/>
          <w:color w:val="000000"/>
          <w:sz w:val="13"/>
          <w:szCs w:val="13"/>
        </w:rPr>
        <w:t>(</w:t>
      </w:r>
      <w:proofErr w:type="gramEnd"/>
      <w:r w:rsidRPr="00785492">
        <w:rPr>
          <w:rFonts w:ascii="Georgia" w:eastAsia="Times New Roman" w:hAnsi="Georgia" w:cs="Times New Roman"/>
          <w:color w:val="000000"/>
          <w:sz w:val="13"/>
          <w:szCs w:val="13"/>
        </w:rPr>
        <w:t xml:space="preserve">) within hello1.jsp on the link used to invoke hello2.jsp; if cookies are disabled, the session ID is automatically appended to the URL, allowing hello2.jsp to still retrieve the session object. Try this example first with cookies enabled. Then disable cookie support, restart the </w:t>
      </w:r>
      <w:proofErr w:type="spellStart"/>
      <w:r w:rsidRPr="00785492">
        <w:rPr>
          <w:rFonts w:ascii="Georgia" w:eastAsia="Times New Roman" w:hAnsi="Georgia" w:cs="Times New Roman"/>
          <w:color w:val="000000"/>
          <w:sz w:val="13"/>
          <w:szCs w:val="13"/>
        </w:rPr>
        <w:t>brower</w:t>
      </w:r>
      <w:proofErr w:type="spellEnd"/>
      <w:r w:rsidRPr="00785492">
        <w:rPr>
          <w:rFonts w:ascii="Georgia" w:eastAsia="Times New Roman" w:hAnsi="Georgia" w:cs="Times New Roman"/>
          <w:color w:val="000000"/>
          <w:sz w:val="13"/>
          <w:szCs w:val="13"/>
        </w:rPr>
        <w:t>, and try again. Each time you should see the maintenance of the session across pages. Do note that to get this example to work with cookies disabled at the browser, your JSP engine has to support URL rewriting.</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hello1.jsp</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 page session="true"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Integer num = new Integer(100);</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session.putValue</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num",num</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String </w:t>
      </w:r>
      <w:proofErr w:type="spellStart"/>
      <w:r w:rsidRPr="00785492">
        <w:rPr>
          <w:rFonts w:ascii="Courier New" w:eastAsia="Times New Roman" w:hAnsi="Courier New" w:cs="Courier New"/>
          <w:color w:val="000000"/>
          <w:sz w:val="12"/>
          <w:szCs w:val="12"/>
        </w:rPr>
        <w:t>url</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response.encodeURL</w:t>
      </w:r>
      <w:proofErr w:type="spellEnd"/>
      <w:r w:rsidRPr="00785492">
        <w:rPr>
          <w:rFonts w:ascii="Courier New" w:eastAsia="Times New Roman" w:hAnsi="Courier New" w:cs="Courier New"/>
          <w:color w:val="000000"/>
          <w:sz w:val="12"/>
          <w:szCs w:val="12"/>
        </w:rPr>
        <w:t>("hello2.jsp");</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&lt;a </w:t>
      </w:r>
      <w:proofErr w:type="spellStart"/>
      <w:r w:rsidRPr="00785492">
        <w:rPr>
          <w:rFonts w:ascii="Courier New" w:eastAsia="Times New Roman" w:hAnsi="Courier New" w:cs="Courier New"/>
          <w:color w:val="000000"/>
          <w:sz w:val="12"/>
          <w:szCs w:val="12"/>
        </w:rPr>
        <w:t>href</w:t>
      </w:r>
      <w:proofErr w:type="spellEnd"/>
      <w:r w:rsidRPr="00785492">
        <w:rPr>
          <w:rFonts w:ascii="Courier New" w:eastAsia="Times New Roman" w:hAnsi="Courier New" w:cs="Courier New"/>
          <w:color w:val="000000"/>
          <w:sz w:val="12"/>
          <w:szCs w:val="12"/>
        </w:rPr>
        <w:t>='&lt;%=</w:t>
      </w:r>
      <w:proofErr w:type="spellStart"/>
      <w:r w:rsidRPr="00785492">
        <w:rPr>
          <w:rFonts w:ascii="Courier New" w:eastAsia="Times New Roman" w:hAnsi="Courier New" w:cs="Courier New"/>
          <w:color w:val="000000"/>
          <w:sz w:val="12"/>
          <w:szCs w:val="12"/>
        </w:rPr>
        <w:t>url</w:t>
      </w:r>
      <w:proofErr w:type="spellEnd"/>
      <w:r w:rsidRPr="00785492">
        <w:rPr>
          <w:rFonts w:ascii="Courier New" w:eastAsia="Times New Roman" w:hAnsi="Courier New" w:cs="Courier New"/>
          <w:color w:val="000000"/>
          <w:sz w:val="12"/>
          <w:szCs w:val="12"/>
        </w:rPr>
        <w:t>%&gt;'&gt;hello2.jsp&lt;/a&gt;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hello2.jsp</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 page session="true"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Integer </w:t>
      </w:r>
      <w:proofErr w:type="spellStart"/>
      <w:r w:rsidRPr="00785492">
        <w:rPr>
          <w:rFonts w:ascii="Courier New" w:eastAsia="Times New Roman" w:hAnsi="Courier New" w:cs="Courier New"/>
          <w:color w:val="000000"/>
          <w:sz w:val="12"/>
          <w:szCs w:val="12"/>
        </w:rPr>
        <w:t>i</w:t>
      </w:r>
      <w:proofErr w:type="spellEnd"/>
      <w:r w:rsidRPr="00785492">
        <w:rPr>
          <w:rFonts w:ascii="Courier New" w:eastAsia="Times New Roman" w:hAnsi="Courier New" w:cs="Courier New"/>
          <w:color w:val="000000"/>
          <w:sz w:val="12"/>
          <w:szCs w:val="12"/>
        </w:rPr>
        <w:t>= (Integer )</w:t>
      </w:r>
      <w:proofErr w:type="spellStart"/>
      <w:r w:rsidRPr="00785492">
        <w:rPr>
          <w:rFonts w:ascii="Courier New" w:eastAsia="Times New Roman" w:hAnsi="Courier New" w:cs="Courier New"/>
          <w:color w:val="000000"/>
          <w:sz w:val="12"/>
          <w:szCs w:val="12"/>
        </w:rPr>
        <w:t>session.getValue</w:t>
      </w:r>
      <w:proofErr w:type="spellEnd"/>
      <w:r w:rsidRPr="00785492">
        <w:rPr>
          <w:rFonts w:ascii="Courier New" w:eastAsia="Times New Roman" w:hAnsi="Courier New" w:cs="Courier New"/>
          <w:color w:val="000000"/>
          <w:sz w:val="12"/>
          <w:szCs w:val="12"/>
        </w:rPr>
        <w:t>("num");</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out.println</w:t>
      </w:r>
      <w:proofErr w:type="spellEnd"/>
      <w:r w:rsidRPr="00785492">
        <w:rPr>
          <w:rFonts w:ascii="Courier New" w:eastAsia="Times New Roman" w:hAnsi="Courier New" w:cs="Courier New"/>
          <w:color w:val="000000"/>
          <w:sz w:val="12"/>
          <w:szCs w:val="12"/>
        </w:rPr>
        <w:t>("Num value in session is "+</w:t>
      </w:r>
      <w:proofErr w:type="spellStart"/>
      <w:r w:rsidRPr="00785492">
        <w:rPr>
          <w:rFonts w:ascii="Courier New" w:eastAsia="Times New Roman" w:hAnsi="Courier New" w:cs="Courier New"/>
          <w:color w:val="000000"/>
          <w:sz w:val="12"/>
          <w:szCs w:val="12"/>
        </w:rPr>
        <w:t>i.intValue</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How can I declare methods within my JSP page?</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You can declare methods for use within your JSP page as declarations. The methods can then be invoked within any other methods you declare, or within JSP </w:t>
      </w:r>
      <w:proofErr w:type="spellStart"/>
      <w:r w:rsidRPr="00785492">
        <w:rPr>
          <w:rFonts w:ascii="Georgia" w:eastAsia="Times New Roman" w:hAnsi="Georgia" w:cs="Times New Roman"/>
          <w:color w:val="000000"/>
          <w:sz w:val="13"/>
          <w:szCs w:val="13"/>
        </w:rPr>
        <w:t>scriptlets</w:t>
      </w:r>
      <w:proofErr w:type="spellEnd"/>
      <w:r w:rsidRPr="00785492">
        <w:rPr>
          <w:rFonts w:ascii="Georgia" w:eastAsia="Times New Roman" w:hAnsi="Georgia" w:cs="Times New Roman"/>
          <w:color w:val="000000"/>
          <w:sz w:val="13"/>
          <w:szCs w:val="13"/>
        </w:rPr>
        <w:t xml:space="preserve"> and expressions. Do note that you do not have direct access to any of the JSP implicit objects like request, response, session and so forth from within JSP methods. However, you should be able to pass any of the implicit JSP variables as parameters to the methods you declare. For example: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public String </w:t>
      </w:r>
      <w:proofErr w:type="spellStart"/>
      <w:r w:rsidRPr="00785492">
        <w:rPr>
          <w:rFonts w:ascii="Courier New" w:eastAsia="Times New Roman" w:hAnsi="Courier New" w:cs="Courier New"/>
          <w:color w:val="000000"/>
          <w:sz w:val="12"/>
          <w:szCs w:val="12"/>
        </w:rPr>
        <w:t>whereFrom</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HttpServletRequest</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req</w:t>
      </w:r>
      <w:proofErr w:type="spellEnd"/>
      <w:r w:rsidRPr="00785492">
        <w:rPr>
          <w:rFonts w:ascii="Courier New" w:eastAsia="Times New Roman" w:hAnsi="Courier New" w:cs="Courier New"/>
          <w:color w:val="000000"/>
          <w:sz w:val="12"/>
          <w:szCs w:val="12"/>
        </w:rPr>
        <w:t>)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HttpSession</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ses</w:t>
      </w:r>
      <w:proofErr w:type="spellEnd"/>
      <w:r w:rsidRPr="00785492">
        <w:rPr>
          <w:rFonts w:ascii="Courier New" w:eastAsia="Times New Roman" w:hAnsi="Courier New" w:cs="Courier New"/>
          <w:color w:val="000000"/>
          <w:sz w:val="12"/>
          <w:szCs w:val="12"/>
        </w:rPr>
        <w:t xml:space="preserve"> = </w:t>
      </w:r>
      <w:proofErr w:type="spellStart"/>
      <w:r w:rsidRPr="00785492">
        <w:rPr>
          <w:rFonts w:ascii="Courier New" w:eastAsia="Times New Roman" w:hAnsi="Courier New" w:cs="Courier New"/>
          <w:color w:val="000000"/>
          <w:sz w:val="12"/>
          <w:szCs w:val="12"/>
        </w:rPr>
        <w:t>req.getSession</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lastRenderedPageBreak/>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return </w:t>
      </w:r>
      <w:proofErr w:type="spellStart"/>
      <w:r w:rsidRPr="00785492">
        <w:rPr>
          <w:rFonts w:ascii="Courier New" w:eastAsia="Times New Roman" w:hAnsi="Courier New" w:cs="Courier New"/>
          <w:color w:val="000000"/>
          <w:sz w:val="12"/>
          <w:szCs w:val="12"/>
        </w:rPr>
        <w:t>req.getRemoteHost</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out.print</w:t>
      </w:r>
      <w:proofErr w:type="spellEnd"/>
      <w:r w:rsidRPr="00785492">
        <w:rPr>
          <w:rFonts w:ascii="Courier New" w:eastAsia="Times New Roman" w:hAnsi="Courier New" w:cs="Courier New"/>
          <w:color w:val="000000"/>
          <w:sz w:val="12"/>
          <w:szCs w:val="12"/>
        </w:rPr>
        <w:t>("Hi there, I see that you are coming in from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&lt;%= </w:t>
      </w:r>
      <w:proofErr w:type="spellStart"/>
      <w:proofErr w:type="gramStart"/>
      <w:r w:rsidRPr="00785492">
        <w:rPr>
          <w:rFonts w:ascii="Courier New" w:eastAsia="Times New Roman" w:hAnsi="Courier New" w:cs="Courier New"/>
          <w:color w:val="000000"/>
          <w:sz w:val="12"/>
          <w:szCs w:val="12"/>
        </w:rPr>
        <w:t>whereFrom</w:t>
      </w:r>
      <w:proofErr w:type="spellEnd"/>
      <w:r w:rsidRPr="00785492">
        <w:rPr>
          <w:rFonts w:ascii="Courier New" w:eastAsia="Times New Roman" w:hAnsi="Courier New" w:cs="Courier New"/>
          <w:color w:val="000000"/>
          <w:sz w:val="12"/>
          <w:szCs w:val="12"/>
        </w:rPr>
        <w:t>(</w:t>
      </w:r>
      <w:proofErr w:type="gramEnd"/>
      <w:r w:rsidRPr="00785492">
        <w:rPr>
          <w:rFonts w:ascii="Courier New" w:eastAsia="Times New Roman" w:hAnsi="Courier New" w:cs="Courier New"/>
          <w:color w:val="000000"/>
          <w:sz w:val="12"/>
          <w:szCs w:val="12"/>
        </w:rPr>
        <w:t>request)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Another Example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file1.jsp:</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&lt;%@page </w:t>
      </w:r>
      <w:proofErr w:type="spellStart"/>
      <w:r w:rsidRPr="00785492">
        <w:rPr>
          <w:rFonts w:ascii="Courier New" w:eastAsia="Times New Roman" w:hAnsi="Courier New" w:cs="Courier New"/>
          <w:color w:val="000000"/>
          <w:sz w:val="12"/>
          <w:szCs w:val="12"/>
        </w:rPr>
        <w:t>contentType</w:t>
      </w:r>
      <w:proofErr w:type="spellEnd"/>
      <w:r w:rsidRPr="00785492">
        <w:rPr>
          <w:rFonts w:ascii="Courier New" w:eastAsia="Times New Roman" w:hAnsi="Courier New" w:cs="Courier New"/>
          <w:color w:val="000000"/>
          <w:sz w:val="12"/>
          <w:szCs w:val="12"/>
        </w:rPr>
        <w:t>="text/html"%&gt;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public void test(</w:t>
      </w:r>
      <w:proofErr w:type="spellStart"/>
      <w:r w:rsidRPr="00785492">
        <w:rPr>
          <w:rFonts w:ascii="Courier New" w:eastAsia="Times New Roman" w:hAnsi="Courier New" w:cs="Courier New"/>
          <w:color w:val="000000"/>
          <w:sz w:val="12"/>
          <w:szCs w:val="12"/>
        </w:rPr>
        <w:t>JspWriter</w:t>
      </w:r>
      <w:proofErr w:type="spellEnd"/>
      <w:r w:rsidRPr="00785492">
        <w:rPr>
          <w:rFonts w:ascii="Courier New" w:eastAsia="Times New Roman" w:hAnsi="Courier New" w:cs="Courier New"/>
          <w:color w:val="000000"/>
          <w:sz w:val="12"/>
          <w:szCs w:val="12"/>
        </w:rPr>
        <w:t xml:space="preserve"> writer) throws </w:t>
      </w:r>
      <w:proofErr w:type="spellStart"/>
      <w:r w:rsidRPr="00785492">
        <w:rPr>
          <w:rFonts w:ascii="Courier New" w:eastAsia="Times New Roman" w:hAnsi="Courier New" w:cs="Courier New"/>
          <w:color w:val="000000"/>
          <w:sz w:val="12"/>
          <w:szCs w:val="12"/>
        </w:rPr>
        <w:t>IOException</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proofErr w:type="gramStart"/>
      <w:r w:rsidRPr="00785492">
        <w:rPr>
          <w:rFonts w:ascii="Courier New" w:eastAsia="Times New Roman" w:hAnsi="Courier New" w:cs="Courier New"/>
          <w:color w:val="000000"/>
          <w:sz w:val="12"/>
          <w:szCs w:val="12"/>
        </w:rPr>
        <w:t>writer.println</w:t>
      </w:r>
      <w:proofErr w:type="spellEnd"/>
      <w:r w:rsidRPr="00785492">
        <w:rPr>
          <w:rFonts w:ascii="Courier New" w:eastAsia="Times New Roman" w:hAnsi="Courier New" w:cs="Courier New"/>
          <w:color w:val="000000"/>
          <w:sz w:val="12"/>
          <w:szCs w:val="12"/>
        </w:rPr>
        <w:t>(</w:t>
      </w:r>
      <w:proofErr w:type="gramEnd"/>
      <w:r w:rsidRPr="00785492">
        <w:rPr>
          <w:rFonts w:ascii="Courier New" w:eastAsia="Times New Roman" w:hAnsi="Courier New" w:cs="Courier New"/>
          <w:color w:val="000000"/>
          <w:sz w:val="12"/>
          <w:szCs w:val="12"/>
        </w:rPr>
        <w:t>"Hello!");</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file2.jsp</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&lt;%@include file="file1.jsp"%&gt;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&lt;html&gt;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&lt;body&gt;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&lt;%test(out);%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&lt;/body&gt;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&lt;/html&gt;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Is there a way I can set the inactivity lease period on a per-session basis?</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Typically, a default inactivity lease period for all sessions is set within your JSP engine admin screen or associated properties file. However, if your JSP engine supports the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2.1 API, you can manage the inactivity lease period on a per-session basis. This is done by invoking the </w:t>
      </w:r>
      <w:proofErr w:type="spellStart"/>
      <w:proofErr w:type="gramStart"/>
      <w:r w:rsidRPr="00785492">
        <w:rPr>
          <w:rFonts w:ascii="Georgia" w:eastAsia="Times New Roman" w:hAnsi="Georgia" w:cs="Times New Roman"/>
          <w:color w:val="000000"/>
          <w:sz w:val="13"/>
          <w:szCs w:val="13"/>
        </w:rPr>
        <w:t>HttpSession.setMaxInactiveInterval</w:t>
      </w:r>
      <w:proofErr w:type="spellEnd"/>
      <w:r w:rsidRPr="00785492">
        <w:rPr>
          <w:rFonts w:ascii="Georgia" w:eastAsia="Times New Roman" w:hAnsi="Georgia" w:cs="Times New Roman"/>
          <w:color w:val="000000"/>
          <w:sz w:val="13"/>
          <w:szCs w:val="13"/>
        </w:rPr>
        <w:t>(</w:t>
      </w:r>
      <w:proofErr w:type="gramEnd"/>
      <w:r w:rsidRPr="00785492">
        <w:rPr>
          <w:rFonts w:ascii="Georgia" w:eastAsia="Times New Roman" w:hAnsi="Georgia" w:cs="Times New Roman"/>
          <w:color w:val="000000"/>
          <w:sz w:val="13"/>
          <w:szCs w:val="13"/>
        </w:rPr>
        <w:t>) method, right after the session has been created. For example: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session.setMaxInactiveInterval</w:t>
      </w:r>
      <w:proofErr w:type="spellEnd"/>
      <w:r w:rsidRPr="00785492">
        <w:rPr>
          <w:rFonts w:ascii="Courier New" w:eastAsia="Times New Roman" w:hAnsi="Courier New" w:cs="Courier New"/>
          <w:color w:val="000000"/>
          <w:sz w:val="12"/>
          <w:szCs w:val="12"/>
        </w:rPr>
        <w:t>(300);</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spacing w:after="193" w:line="193" w:lineRule="atLeast"/>
        <w:ind w:left="720"/>
        <w:textAlignment w:val="baseline"/>
        <w:rPr>
          <w:rFonts w:ascii="Georgia" w:eastAsia="Times New Roman" w:hAnsi="Georgia" w:cs="Times New Roman"/>
          <w:color w:val="000000"/>
          <w:sz w:val="13"/>
          <w:szCs w:val="13"/>
        </w:rPr>
      </w:pPr>
      <w:proofErr w:type="gramStart"/>
      <w:r w:rsidRPr="00785492">
        <w:rPr>
          <w:rFonts w:ascii="Georgia" w:eastAsia="Times New Roman" w:hAnsi="Georgia" w:cs="Times New Roman"/>
          <w:color w:val="000000"/>
          <w:sz w:val="13"/>
          <w:szCs w:val="13"/>
        </w:rPr>
        <w:t>would</w:t>
      </w:r>
      <w:proofErr w:type="gramEnd"/>
      <w:r w:rsidRPr="00785492">
        <w:rPr>
          <w:rFonts w:ascii="Georgia" w:eastAsia="Times New Roman" w:hAnsi="Georgia" w:cs="Times New Roman"/>
          <w:color w:val="000000"/>
          <w:sz w:val="13"/>
          <w:szCs w:val="13"/>
        </w:rPr>
        <w:t xml:space="preserve"> reset the inactivity period for this session to 5 minutes. The inactivity interval is set in seconds.</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How can I set a cookie and delete a cookie from within a JSP page?</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A cookie, </w:t>
      </w:r>
      <w:proofErr w:type="spellStart"/>
      <w:r w:rsidRPr="00785492">
        <w:rPr>
          <w:rFonts w:ascii="Georgia" w:eastAsia="Times New Roman" w:hAnsi="Georgia" w:cs="Times New Roman"/>
          <w:color w:val="000000"/>
          <w:sz w:val="13"/>
          <w:szCs w:val="13"/>
        </w:rPr>
        <w:t>mycookie</w:t>
      </w:r>
      <w:proofErr w:type="spellEnd"/>
      <w:r w:rsidRPr="00785492">
        <w:rPr>
          <w:rFonts w:ascii="Georgia" w:eastAsia="Times New Roman" w:hAnsi="Georgia" w:cs="Times New Roman"/>
          <w:color w:val="000000"/>
          <w:sz w:val="13"/>
          <w:szCs w:val="13"/>
        </w:rPr>
        <w:t xml:space="preserve">, can be deleted using the following </w:t>
      </w:r>
      <w:proofErr w:type="spellStart"/>
      <w:r w:rsidRPr="00785492">
        <w:rPr>
          <w:rFonts w:ascii="Georgia" w:eastAsia="Times New Roman" w:hAnsi="Georgia" w:cs="Times New Roman"/>
          <w:color w:val="000000"/>
          <w:sz w:val="13"/>
          <w:szCs w:val="13"/>
        </w:rPr>
        <w:t>scriptlet</w:t>
      </w:r>
      <w:proofErr w:type="spellEnd"/>
      <w:r w:rsidRPr="00785492">
        <w:rPr>
          <w:rFonts w:ascii="Georgia" w:eastAsia="Times New Roman" w:hAnsi="Georgia" w:cs="Times New Roman"/>
          <w:color w:val="000000"/>
          <w:sz w:val="13"/>
          <w:szCs w:val="13"/>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//creating a cookie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Cookie </w:t>
      </w:r>
      <w:proofErr w:type="spellStart"/>
      <w:r w:rsidRPr="00785492">
        <w:rPr>
          <w:rFonts w:ascii="Courier New" w:eastAsia="Times New Roman" w:hAnsi="Courier New" w:cs="Courier New"/>
          <w:color w:val="000000"/>
          <w:sz w:val="12"/>
          <w:szCs w:val="12"/>
        </w:rPr>
        <w:t>mycookie</w:t>
      </w:r>
      <w:proofErr w:type="spellEnd"/>
      <w:r w:rsidRPr="00785492">
        <w:rPr>
          <w:rFonts w:ascii="Courier New" w:eastAsia="Times New Roman" w:hAnsi="Courier New" w:cs="Courier New"/>
          <w:color w:val="000000"/>
          <w:sz w:val="12"/>
          <w:szCs w:val="12"/>
        </w:rPr>
        <w:t xml:space="preserve"> = new Cookie("</w:t>
      </w:r>
      <w:proofErr w:type="spellStart"/>
      <w:r w:rsidRPr="00785492">
        <w:rPr>
          <w:rFonts w:ascii="Courier New" w:eastAsia="Times New Roman" w:hAnsi="Courier New" w:cs="Courier New"/>
          <w:color w:val="000000"/>
          <w:sz w:val="12"/>
          <w:szCs w:val="12"/>
        </w:rPr>
        <w:t>aName","aValue</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response.addCookie</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mycookie</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lastRenderedPageBreak/>
        <w:tab/>
        <w:t>//delete a cookie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Cookie </w:t>
      </w:r>
      <w:proofErr w:type="spellStart"/>
      <w:r w:rsidRPr="00785492">
        <w:rPr>
          <w:rFonts w:ascii="Courier New" w:eastAsia="Times New Roman" w:hAnsi="Courier New" w:cs="Courier New"/>
          <w:color w:val="000000"/>
          <w:sz w:val="12"/>
          <w:szCs w:val="12"/>
        </w:rPr>
        <w:t>killMyCookie</w:t>
      </w:r>
      <w:proofErr w:type="spellEnd"/>
      <w:r w:rsidRPr="00785492">
        <w:rPr>
          <w:rFonts w:ascii="Courier New" w:eastAsia="Times New Roman" w:hAnsi="Courier New" w:cs="Courier New"/>
          <w:color w:val="000000"/>
          <w:sz w:val="12"/>
          <w:szCs w:val="12"/>
        </w:rPr>
        <w:t xml:space="preserve"> = new Cookie("</w:t>
      </w:r>
      <w:proofErr w:type="spellStart"/>
      <w:r w:rsidRPr="00785492">
        <w:rPr>
          <w:rFonts w:ascii="Courier New" w:eastAsia="Times New Roman" w:hAnsi="Courier New" w:cs="Courier New"/>
          <w:color w:val="000000"/>
          <w:sz w:val="12"/>
          <w:szCs w:val="12"/>
        </w:rPr>
        <w:t>mycookie</w:t>
      </w:r>
      <w:proofErr w:type="spellEnd"/>
      <w:r w:rsidRPr="00785492">
        <w:rPr>
          <w:rFonts w:ascii="Courier New" w:eastAsia="Times New Roman" w:hAnsi="Courier New" w:cs="Courier New"/>
          <w:color w:val="000000"/>
          <w:sz w:val="12"/>
          <w:szCs w:val="12"/>
        </w:rPr>
        <w:t>", null);</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killMyCookie.setMaxAge</w:t>
      </w:r>
      <w:proofErr w:type="spellEnd"/>
      <w:r w:rsidRPr="00785492">
        <w:rPr>
          <w:rFonts w:ascii="Courier New" w:eastAsia="Times New Roman" w:hAnsi="Courier New" w:cs="Courier New"/>
          <w:color w:val="000000"/>
          <w:sz w:val="12"/>
          <w:szCs w:val="12"/>
        </w:rPr>
        <w:t>(0);</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killMyCookie.setPath</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response.addCookie</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killMyCookie</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How does a </w:t>
      </w:r>
      <w:proofErr w:type="spellStart"/>
      <w:r w:rsidRPr="00785492">
        <w:rPr>
          <w:rFonts w:ascii="Georgia" w:eastAsia="Times New Roman" w:hAnsi="Georgia" w:cs="Times New Roman"/>
          <w:b/>
          <w:bCs/>
          <w:color w:val="000000"/>
          <w:sz w:val="13"/>
          <w:szCs w:val="13"/>
          <w:bdr w:val="none" w:sz="0" w:space="0" w:color="auto" w:frame="1"/>
        </w:rPr>
        <w:t>servlet</w:t>
      </w:r>
      <w:proofErr w:type="spellEnd"/>
      <w:r w:rsidRPr="00785492">
        <w:rPr>
          <w:rFonts w:ascii="Georgia" w:eastAsia="Times New Roman" w:hAnsi="Georgia" w:cs="Times New Roman"/>
          <w:b/>
          <w:bCs/>
          <w:color w:val="000000"/>
          <w:sz w:val="13"/>
          <w:szCs w:val="13"/>
          <w:bdr w:val="none" w:sz="0" w:space="0" w:color="auto" w:frame="1"/>
        </w:rPr>
        <w:t xml:space="preserve"> communicate with a JSP page?</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The following code snippet shows how a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instantiates a bean and initializes it with FORM data posted by a browser. The bean is then placed into the request, and the call is then forwarded to the JSP page, Bean1.jsp, by means of a request dispatcher for downstream processing.</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public void </w:t>
      </w:r>
      <w:proofErr w:type="spellStart"/>
      <w:r w:rsidRPr="00785492">
        <w:rPr>
          <w:rFonts w:ascii="Courier New" w:eastAsia="Times New Roman" w:hAnsi="Courier New" w:cs="Courier New"/>
          <w:color w:val="000000"/>
          <w:sz w:val="12"/>
          <w:szCs w:val="12"/>
        </w:rPr>
        <w:t>doPost</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HttpServletRequest</w:t>
      </w:r>
      <w:proofErr w:type="spellEnd"/>
      <w:r w:rsidRPr="00785492">
        <w:rPr>
          <w:rFonts w:ascii="Courier New" w:eastAsia="Times New Roman" w:hAnsi="Courier New" w:cs="Courier New"/>
          <w:color w:val="000000"/>
          <w:sz w:val="12"/>
          <w:szCs w:val="12"/>
        </w:rPr>
        <w:t xml:space="preserve"> request, </w:t>
      </w:r>
      <w:proofErr w:type="spellStart"/>
      <w:r w:rsidRPr="00785492">
        <w:rPr>
          <w:rFonts w:ascii="Courier New" w:eastAsia="Times New Roman" w:hAnsi="Courier New" w:cs="Courier New"/>
          <w:color w:val="000000"/>
          <w:sz w:val="12"/>
          <w:szCs w:val="12"/>
        </w:rPr>
        <w:t>HttpServletResponse</w:t>
      </w:r>
      <w:proofErr w:type="spellEnd"/>
      <w:r w:rsidRPr="00785492">
        <w:rPr>
          <w:rFonts w:ascii="Courier New" w:eastAsia="Times New Roman" w:hAnsi="Courier New" w:cs="Courier New"/>
          <w:color w:val="000000"/>
          <w:sz w:val="12"/>
          <w:szCs w:val="12"/>
        </w:rPr>
        <w:t xml:space="preserve"> response)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try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govi.FormBean</w:t>
      </w:r>
      <w:proofErr w:type="spellEnd"/>
      <w:r w:rsidRPr="00785492">
        <w:rPr>
          <w:rFonts w:ascii="Courier New" w:eastAsia="Times New Roman" w:hAnsi="Courier New" w:cs="Courier New"/>
          <w:color w:val="000000"/>
          <w:sz w:val="12"/>
          <w:szCs w:val="12"/>
        </w:rPr>
        <w:t xml:space="preserve"> f = new </w:t>
      </w:r>
      <w:proofErr w:type="spellStart"/>
      <w:r w:rsidRPr="00785492">
        <w:rPr>
          <w:rFonts w:ascii="Courier New" w:eastAsia="Times New Roman" w:hAnsi="Courier New" w:cs="Courier New"/>
          <w:color w:val="000000"/>
          <w:sz w:val="12"/>
          <w:szCs w:val="12"/>
        </w:rPr>
        <w:t>govi.FormBean</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t xml:space="preserve">String id = </w:t>
      </w:r>
      <w:proofErr w:type="spellStart"/>
      <w:r w:rsidRPr="00785492">
        <w:rPr>
          <w:rFonts w:ascii="Courier New" w:eastAsia="Times New Roman" w:hAnsi="Courier New" w:cs="Courier New"/>
          <w:color w:val="000000"/>
          <w:sz w:val="12"/>
          <w:szCs w:val="12"/>
        </w:rPr>
        <w:t>request.getParameter</w:t>
      </w:r>
      <w:proofErr w:type="spellEnd"/>
      <w:r w:rsidRPr="00785492">
        <w:rPr>
          <w:rFonts w:ascii="Courier New" w:eastAsia="Times New Roman" w:hAnsi="Courier New" w:cs="Courier New"/>
          <w:color w:val="000000"/>
          <w:sz w:val="12"/>
          <w:szCs w:val="12"/>
        </w:rPr>
        <w:t>("id");</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f.setName</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request.getParameter</w:t>
      </w:r>
      <w:proofErr w:type="spellEnd"/>
      <w:r w:rsidRPr="00785492">
        <w:rPr>
          <w:rFonts w:ascii="Courier New" w:eastAsia="Times New Roman" w:hAnsi="Courier New" w:cs="Courier New"/>
          <w:color w:val="000000"/>
          <w:sz w:val="12"/>
          <w:szCs w:val="12"/>
        </w:rPr>
        <w:t>("name"));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f.setAddr</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request.getParameter</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addr</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f.setAge</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request.getParameter</w:t>
      </w:r>
      <w:proofErr w:type="spellEnd"/>
      <w:r w:rsidRPr="00785492">
        <w:rPr>
          <w:rFonts w:ascii="Courier New" w:eastAsia="Times New Roman" w:hAnsi="Courier New" w:cs="Courier New"/>
          <w:color w:val="000000"/>
          <w:sz w:val="12"/>
          <w:szCs w:val="12"/>
        </w:rPr>
        <w:t>("age"));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t>//use the id to compute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t>//additional bean properties like info</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t xml:space="preserve">//maybe </w:t>
      </w:r>
      <w:proofErr w:type="gramStart"/>
      <w:r w:rsidRPr="00785492">
        <w:rPr>
          <w:rFonts w:ascii="Courier New" w:eastAsia="Times New Roman" w:hAnsi="Courier New" w:cs="Courier New"/>
          <w:color w:val="000000"/>
          <w:sz w:val="12"/>
          <w:szCs w:val="12"/>
        </w:rPr>
        <w:t>perform</w:t>
      </w:r>
      <w:proofErr w:type="gramEnd"/>
      <w:r w:rsidRPr="00785492">
        <w:rPr>
          <w:rFonts w:ascii="Courier New" w:eastAsia="Times New Roman" w:hAnsi="Courier New" w:cs="Courier New"/>
          <w:color w:val="000000"/>
          <w:sz w:val="12"/>
          <w:szCs w:val="12"/>
        </w:rPr>
        <w:t xml:space="preserve"> a db query, etc.</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t>// . .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f.setPersonalizationInfo</w:t>
      </w:r>
      <w:proofErr w:type="spellEnd"/>
      <w:r w:rsidRPr="00785492">
        <w:rPr>
          <w:rFonts w:ascii="Courier New" w:eastAsia="Times New Roman" w:hAnsi="Courier New" w:cs="Courier New"/>
          <w:color w:val="000000"/>
          <w:sz w:val="12"/>
          <w:szCs w:val="12"/>
        </w:rPr>
        <w:t>(info);</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request.setAttribute</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fBean",f</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getServletConfig</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getServletContext</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getRequestDispatcher</w:t>
      </w:r>
      <w:proofErr w:type="spellEnd"/>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jsp</w:t>
      </w:r>
      <w:proofErr w:type="spellEnd"/>
      <w:r w:rsidRPr="00785492">
        <w:rPr>
          <w:rFonts w:ascii="Courier New" w:eastAsia="Times New Roman" w:hAnsi="Courier New" w:cs="Courier New"/>
          <w:color w:val="000000"/>
          <w:sz w:val="12"/>
          <w:szCs w:val="12"/>
        </w:rPr>
        <w:t>/Bean1.jsp").forward(request, response);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r w:rsidRPr="00785492">
        <w:rPr>
          <w:rFonts w:ascii="Courier New" w:eastAsia="Times New Roman" w:hAnsi="Courier New" w:cs="Courier New"/>
          <w:color w:val="000000"/>
          <w:sz w:val="12"/>
          <w:szCs w:val="12"/>
        </w:rPr>
        <w:tab/>
        <w:t>} catch (Exception ex)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spacing w:after="193" w:line="193" w:lineRule="atLeast"/>
        <w:ind w:left="72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 xml:space="preserve">The JSP page Bean1.jsp can then process </w:t>
      </w:r>
      <w:proofErr w:type="spellStart"/>
      <w:r w:rsidRPr="00785492">
        <w:rPr>
          <w:rFonts w:ascii="Georgia" w:eastAsia="Times New Roman" w:hAnsi="Georgia" w:cs="Times New Roman"/>
          <w:color w:val="000000"/>
          <w:sz w:val="13"/>
          <w:szCs w:val="13"/>
        </w:rPr>
        <w:t>fBean</w:t>
      </w:r>
      <w:proofErr w:type="spellEnd"/>
      <w:r w:rsidRPr="00785492">
        <w:rPr>
          <w:rFonts w:ascii="Georgia" w:eastAsia="Times New Roman" w:hAnsi="Georgia" w:cs="Times New Roman"/>
          <w:color w:val="000000"/>
          <w:sz w:val="13"/>
          <w:szCs w:val="13"/>
        </w:rPr>
        <w:t xml:space="preserve">, after first extracting it from the default request scope via the </w:t>
      </w:r>
      <w:proofErr w:type="spellStart"/>
      <w:r w:rsidRPr="00785492">
        <w:rPr>
          <w:rFonts w:ascii="Georgia" w:eastAsia="Times New Roman" w:hAnsi="Georgia" w:cs="Times New Roman"/>
          <w:color w:val="000000"/>
          <w:sz w:val="13"/>
          <w:szCs w:val="13"/>
        </w:rPr>
        <w:t>useBean</w:t>
      </w:r>
      <w:proofErr w:type="spellEnd"/>
      <w:r w:rsidRPr="00785492">
        <w:rPr>
          <w:rFonts w:ascii="Georgia" w:eastAsia="Times New Roman" w:hAnsi="Georgia" w:cs="Times New Roman"/>
          <w:color w:val="000000"/>
          <w:sz w:val="13"/>
          <w:szCs w:val="13"/>
        </w:rPr>
        <w:t xml:space="preserve"> action.</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proofErr w:type="spellStart"/>
      <w:proofErr w:type="gramStart"/>
      <w:r w:rsidRPr="00785492">
        <w:rPr>
          <w:rFonts w:ascii="Courier New" w:eastAsia="Times New Roman" w:hAnsi="Courier New" w:cs="Courier New"/>
          <w:color w:val="000000"/>
          <w:sz w:val="12"/>
          <w:szCs w:val="12"/>
        </w:rPr>
        <w:t>jsp:</w:t>
      </w:r>
      <w:proofErr w:type="gramEnd"/>
      <w:r w:rsidRPr="00785492">
        <w:rPr>
          <w:rFonts w:ascii="Courier New" w:eastAsia="Times New Roman" w:hAnsi="Courier New" w:cs="Courier New"/>
          <w:color w:val="000000"/>
          <w:sz w:val="12"/>
          <w:szCs w:val="12"/>
        </w:rPr>
        <w:t>useBean</w:t>
      </w:r>
      <w:proofErr w:type="spellEnd"/>
      <w:r w:rsidRPr="00785492">
        <w:rPr>
          <w:rFonts w:ascii="Courier New" w:eastAsia="Times New Roman" w:hAnsi="Courier New" w:cs="Courier New"/>
          <w:color w:val="000000"/>
          <w:sz w:val="12"/>
          <w:szCs w:val="12"/>
        </w:rPr>
        <w:t xml:space="preserve"> id="</w:t>
      </w:r>
      <w:proofErr w:type="spellStart"/>
      <w:r w:rsidRPr="00785492">
        <w:rPr>
          <w:rFonts w:ascii="Courier New" w:eastAsia="Times New Roman" w:hAnsi="Courier New" w:cs="Courier New"/>
          <w:color w:val="000000"/>
          <w:sz w:val="12"/>
          <w:szCs w:val="12"/>
        </w:rPr>
        <w:t>fBean</w:t>
      </w:r>
      <w:proofErr w:type="spellEnd"/>
      <w:r w:rsidRPr="00785492">
        <w:rPr>
          <w:rFonts w:ascii="Courier New" w:eastAsia="Times New Roman" w:hAnsi="Courier New" w:cs="Courier New"/>
          <w:color w:val="000000"/>
          <w:sz w:val="12"/>
          <w:szCs w:val="12"/>
        </w:rPr>
        <w:t>" class="</w:t>
      </w:r>
      <w:proofErr w:type="spellStart"/>
      <w:r w:rsidRPr="00785492">
        <w:rPr>
          <w:rFonts w:ascii="Courier New" w:eastAsia="Times New Roman" w:hAnsi="Courier New" w:cs="Courier New"/>
          <w:color w:val="000000"/>
          <w:sz w:val="12"/>
          <w:szCs w:val="12"/>
        </w:rPr>
        <w:t>govi.FormBean</w:t>
      </w:r>
      <w:proofErr w:type="spellEnd"/>
      <w:r w:rsidRPr="00785492">
        <w:rPr>
          <w:rFonts w:ascii="Courier New" w:eastAsia="Times New Roman" w:hAnsi="Courier New" w:cs="Courier New"/>
          <w:color w:val="000000"/>
          <w:sz w:val="12"/>
          <w:szCs w:val="12"/>
        </w:rPr>
        <w:t>" scope="request"</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 xml:space="preserve">/ </w:t>
      </w:r>
      <w:proofErr w:type="spellStart"/>
      <w:proofErr w:type="gramStart"/>
      <w:r w:rsidRPr="00785492">
        <w:rPr>
          <w:rFonts w:ascii="Courier New" w:eastAsia="Times New Roman" w:hAnsi="Courier New" w:cs="Courier New"/>
          <w:color w:val="000000"/>
          <w:sz w:val="12"/>
          <w:szCs w:val="12"/>
        </w:rPr>
        <w:t>jsp:</w:t>
      </w:r>
      <w:proofErr w:type="gramEnd"/>
      <w:r w:rsidRPr="00785492">
        <w:rPr>
          <w:rFonts w:ascii="Courier New" w:eastAsia="Times New Roman" w:hAnsi="Courier New" w:cs="Courier New"/>
          <w:color w:val="000000"/>
          <w:sz w:val="12"/>
          <w:szCs w:val="12"/>
        </w:rPr>
        <w:t>getProperty</w:t>
      </w:r>
      <w:proofErr w:type="spellEnd"/>
      <w:r w:rsidRPr="00785492">
        <w:rPr>
          <w:rFonts w:ascii="Courier New" w:eastAsia="Times New Roman" w:hAnsi="Courier New" w:cs="Courier New"/>
          <w:color w:val="000000"/>
          <w:sz w:val="12"/>
          <w:szCs w:val="12"/>
        </w:rPr>
        <w:t xml:space="preserve"> name="</w:t>
      </w:r>
      <w:proofErr w:type="spellStart"/>
      <w:r w:rsidRPr="00785492">
        <w:rPr>
          <w:rFonts w:ascii="Courier New" w:eastAsia="Times New Roman" w:hAnsi="Courier New" w:cs="Courier New"/>
          <w:color w:val="000000"/>
          <w:sz w:val="12"/>
          <w:szCs w:val="12"/>
        </w:rPr>
        <w:t>fBean</w:t>
      </w:r>
      <w:proofErr w:type="spellEnd"/>
      <w:r w:rsidRPr="00785492">
        <w:rPr>
          <w:rFonts w:ascii="Courier New" w:eastAsia="Times New Roman" w:hAnsi="Courier New" w:cs="Courier New"/>
          <w:color w:val="000000"/>
          <w:sz w:val="12"/>
          <w:szCs w:val="12"/>
        </w:rPr>
        <w:t>" property="name"</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 xml:space="preserve">/ </w:t>
      </w:r>
      <w:proofErr w:type="spellStart"/>
      <w:proofErr w:type="gramStart"/>
      <w:r w:rsidRPr="00785492">
        <w:rPr>
          <w:rFonts w:ascii="Courier New" w:eastAsia="Times New Roman" w:hAnsi="Courier New" w:cs="Courier New"/>
          <w:color w:val="000000"/>
          <w:sz w:val="12"/>
          <w:szCs w:val="12"/>
        </w:rPr>
        <w:t>jsp:</w:t>
      </w:r>
      <w:proofErr w:type="gramEnd"/>
      <w:r w:rsidRPr="00785492">
        <w:rPr>
          <w:rFonts w:ascii="Courier New" w:eastAsia="Times New Roman" w:hAnsi="Courier New" w:cs="Courier New"/>
          <w:color w:val="000000"/>
          <w:sz w:val="12"/>
          <w:szCs w:val="12"/>
        </w:rPr>
        <w:t>getProperty</w:t>
      </w:r>
      <w:proofErr w:type="spellEnd"/>
      <w:r w:rsidRPr="00785492">
        <w:rPr>
          <w:rFonts w:ascii="Courier New" w:eastAsia="Times New Roman" w:hAnsi="Courier New" w:cs="Courier New"/>
          <w:color w:val="000000"/>
          <w:sz w:val="12"/>
          <w:szCs w:val="12"/>
        </w:rPr>
        <w:t xml:space="preserve"> name="</w:t>
      </w:r>
      <w:proofErr w:type="spellStart"/>
      <w:r w:rsidRPr="00785492">
        <w:rPr>
          <w:rFonts w:ascii="Courier New" w:eastAsia="Times New Roman" w:hAnsi="Courier New" w:cs="Courier New"/>
          <w:color w:val="000000"/>
          <w:sz w:val="12"/>
          <w:szCs w:val="12"/>
        </w:rPr>
        <w:t>fBean</w:t>
      </w:r>
      <w:proofErr w:type="spellEnd"/>
      <w:r w:rsidRPr="00785492">
        <w:rPr>
          <w:rFonts w:ascii="Courier New" w:eastAsia="Times New Roman" w:hAnsi="Courier New" w:cs="Courier New"/>
          <w:color w:val="000000"/>
          <w:sz w:val="12"/>
          <w:szCs w:val="12"/>
        </w:rPr>
        <w:t>" property="</w:t>
      </w:r>
      <w:proofErr w:type="spellStart"/>
      <w:r w:rsidRPr="00785492">
        <w:rPr>
          <w:rFonts w:ascii="Courier New" w:eastAsia="Times New Roman" w:hAnsi="Courier New" w:cs="Courier New"/>
          <w:color w:val="000000"/>
          <w:sz w:val="12"/>
          <w:szCs w:val="12"/>
        </w:rPr>
        <w:t>addr</w:t>
      </w:r>
      <w:proofErr w:type="spellEnd"/>
      <w:r w:rsidRPr="00785492">
        <w:rPr>
          <w:rFonts w:ascii="Courier New" w:eastAsia="Times New Roman" w:hAnsi="Courier New" w:cs="Courier New"/>
          <w:color w:val="000000"/>
          <w:sz w:val="12"/>
          <w:szCs w:val="12"/>
        </w:rPr>
        <w:t>"</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 xml:space="preserve">/ </w:t>
      </w:r>
      <w:proofErr w:type="spellStart"/>
      <w:proofErr w:type="gramStart"/>
      <w:r w:rsidRPr="00785492">
        <w:rPr>
          <w:rFonts w:ascii="Courier New" w:eastAsia="Times New Roman" w:hAnsi="Courier New" w:cs="Courier New"/>
          <w:color w:val="000000"/>
          <w:sz w:val="12"/>
          <w:szCs w:val="12"/>
        </w:rPr>
        <w:t>jsp:</w:t>
      </w:r>
      <w:proofErr w:type="gramEnd"/>
      <w:r w:rsidRPr="00785492">
        <w:rPr>
          <w:rFonts w:ascii="Courier New" w:eastAsia="Times New Roman" w:hAnsi="Courier New" w:cs="Courier New"/>
          <w:color w:val="000000"/>
          <w:sz w:val="12"/>
          <w:szCs w:val="12"/>
        </w:rPr>
        <w:t>getProperty</w:t>
      </w:r>
      <w:proofErr w:type="spellEnd"/>
      <w:r w:rsidRPr="00785492">
        <w:rPr>
          <w:rFonts w:ascii="Courier New" w:eastAsia="Times New Roman" w:hAnsi="Courier New" w:cs="Courier New"/>
          <w:color w:val="000000"/>
          <w:sz w:val="12"/>
          <w:szCs w:val="12"/>
        </w:rPr>
        <w:t xml:space="preserve"> name="</w:t>
      </w:r>
      <w:proofErr w:type="spellStart"/>
      <w:r w:rsidRPr="00785492">
        <w:rPr>
          <w:rFonts w:ascii="Courier New" w:eastAsia="Times New Roman" w:hAnsi="Courier New" w:cs="Courier New"/>
          <w:color w:val="000000"/>
          <w:sz w:val="12"/>
          <w:szCs w:val="12"/>
        </w:rPr>
        <w:t>fBean</w:t>
      </w:r>
      <w:proofErr w:type="spellEnd"/>
      <w:r w:rsidRPr="00785492">
        <w:rPr>
          <w:rFonts w:ascii="Courier New" w:eastAsia="Times New Roman" w:hAnsi="Courier New" w:cs="Courier New"/>
          <w:color w:val="000000"/>
          <w:sz w:val="12"/>
          <w:szCs w:val="12"/>
        </w:rPr>
        <w:t>" property="age"</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 xml:space="preserve">/ </w:t>
      </w:r>
      <w:proofErr w:type="spellStart"/>
      <w:proofErr w:type="gramStart"/>
      <w:r w:rsidRPr="00785492">
        <w:rPr>
          <w:rFonts w:ascii="Courier New" w:eastAsia="Times New Roman" w:hAnsi="Courier New" w:cs="Courier New"/>
          <w:color w:val="000000"/>
          <w:sz w:val="12"/>
          <w:szCs w:val="12"/>
        </w:rPr>
        <w:t>jsp:</w:t>
      </w:r>
      <w:proofErr w:type="gramEnd"/>
      <w:r w:rsidRPr="00785492">
        <w:rPr>
          <w:rFonts w:ascii="Courier New" w:eastAsia="Times New Roman" w:hAnsi="Courier New" w:cs="Courier New"/>
          <w:color w:val="000000"/>
          <w:sz w:val="12"/>
          <w:szCs w:val="12"/>
        </w:rPr>
        <w:t>getProperty</w:t>
      </w:r>
      <w:proofErr w:type="spellEnd"/>
      <w:r w:rsidRPr="00785492">
        <w:rPr>
          <w:rFonts w:ascii="Courier New" w:eastAsia="Times New Roman" w:hAnsi="Courier New" w:cs="Courier New"/>
          <w:color w:val="000000"/>
          <w:sz w:val="12"/>
          <w:szCs w:val="12"/>
        </w:rPr>
        <w:t xml:space="preserve"> name="</w:t>
      </w:r>
      <w:proofErr w:type="spellStart"/>
      <w:r w:rsidRPr="00785492">
        <w:rPr>
          <w:rFonts w:ascii="Courier New" w:eastAsia="Times New Roman" w:hAnsi="Courier New" w:cs="Courier New"/>
          <w:color w:val="000000"/>
          <w:sz w:val="12"/>
          <w:szCs w:val="12"/>
        </w:rPr>
        <w:t>fBean</w:t>
      </w:r>
      <w:proofErr w:type="spellEnd"/>
      <w:r w:rsidRPr="00785492">
        <w:rPr>
          <w:rFonts w:ascii="Courier New" w:eastAsia="Times New Roman" w:hAnsi="Courier New" w:cs="Courier New"/>
          <w:color w:val="000000"/>
          <w:sz w:val="12"/>
          <w:szCs w:val="12"/>
        </w:rPr>
        <w:t>" property="</w:t>
      </w:r>
      <w:proofErr w:type="spellStart"/>
      <w:r w:rsidRPr="00785492">
        <w:rPr>
          <w:rFonts w:ascii="Courier New" w:eastAsia="Times New Roman" w:hAnsi="Courier New" w:cs="Courier New"/>
          <w:color w:val="000000"/>
          <w:sz w:val="12"/>
          <w:szCs w:val="12"/>
        </w:rPr>
        <w:t>personalizationInfo</w:t>
      </w:r>
      <w:proofErr w:type="spellEnd"/>
      <w:r w:rsidRPr="00785492">
        <w:rPr>
          <w:rFonts w:ascii="Courier New" w:eastAsia="Times New Roman" w:hAnsi="Courier New" w:cs="Courier New"/>
          <w:color w:val="000000"/>
          <w:sz w:val="12"/>
          <w:szCs w:val="12"/>
        </w:rPr>
        <w:t>" /</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How do I have the JSP-generated </w:t>
      </w:r>
      <w:proofErr w:type="spellStart"/>
      <w:r w:rsidRPr="00785492">
        <w:rPr>
          <w:rFonts w:ascii="Georgia" w:eastAsia="Times New Roman" w:hAnsi="Georgia" w:cs="Times New Roman"/>
          <w:b/>
          <w:bCs/>
          <w:color w:val="000000"/>
          <w:sz w:val="13"/>
          <w:szCs w:val="13"/>
          <w:bdr w:val="none" w:sz="0" w:space="0" w:color="auto" w:frame="1"/>
        </w:rPr>
        <w:t>servlet</w:t>
      </w:r>
      <w:proofErr w:type="spellEnd"/>
      <w:r w:rsidRPr="00785492">
        <w:rPr>
          <w:rFonts w:ascii="Georgia" w:eastAsia="Times New Roman" w:hAnsi="Georgia" w:cs="Times New Roman"/>
          <w:b/>
          <w:bCs/>
          <w:color w:val="000000"/>
          <w:sz w:val="13"/>
          <w:szCs w:val="13"/>
          <w:bdr w:val="none" w:sz="0" w:space="0" w:color="auto" w:frame="1"/>
        </w:rPr>
        <w:t xml:space="preserve"> subclass my own custom </w:t>
      </w:r>
      <w:proofErr w:type="spellStart"/>
      <w:r w:rsidRPr="00785492">
        <w:rPr>
          <w:rFonts w:ascii="Georgia" w:eastAsia="Times New Roman" w:hAnsi="Georgia" w:cs="Times New Roman"/>
          <w:b/>
          <w:bCs/>
          <w:color w:val="000000"/>
          <w:sz w:val="13"/>
          <w:szCs w:val="13"/>
          <w:bdr w:val="none" w:sz="0" w:space="0" w:color="auto" w:frame="1"/>
        </w:rPr>
        <w:t>servlet</w:t>
      </w:r>
      <w:proofErr w:type="spellEnd"/>
      <w:r w:rsidRPr="00785492">
        <w:rPr>
          <w:rFonts w:ascii="Georgia" w:eastAsia="Times New Roman" w:hAnsi="Georgia" w:cs="Times New Roman"/>
          <w:b/>
          <w:bCs/>
          <w:color w:val="000000"/>
          <w:sz w:val="13"/>
          <w:szCs w:val="13"/>
          <w:bdr w:val="none" w:sz="0" w:space="0" w:color="auto" w:frame="1"/>
        </w:rPr>
        <w:t xml:space="preserve"> class, instead of the default?</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One should be very careful when having JSP pages extend custom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classes as opposed to the default one generated by the JSP engine. In doing so, you may lose out on any </w:t>
      </w:r>
      <w:r w:rsidRPr="00785492">
        <w:rPr>
          <w:rFonts w:ascii="Georgia" w:eastAsia="Times New Roman" w:hAnsi="Georgia" w:cs="Times New Roman"/>
          <w:color w:val="000000"/>
          <w:sz w:val="13"/>
          <w:szCs w:val="13"/>
        </w:rPr>
        <w:lastRenderedPageBreak/>
        <w:t xml:space="preserve">advanced optimization that may be provided by the JSP engine. In any case, your new </w:t>
      </w:r>
      <w:proofErr w:type="spellStart"/>
      <w:r w:rsidRPr="00785492">
        <w:rPr>
          <w:rFonts w:ascii="Georgia" w:eastAsia="Times New Roman" w:hAnsi="Georgia" w:cs="Times New Roman"/>
          <w:color w:val="000000"/>
          <w:sz w:val="13"/>
          <w:szCs w:val="13"/>
        </w:rPr>
        <w:t>superclass</w:t>
      </w:r>
      <w:proofErr w:type="spellEnd"/>
      <w:r w:rsidRPr="00785492">
        <w:rPr>
          <w:rFonts w:ascii="Georgia" w:eastAsia="Times New Roman" w:hAnsi="Georgia" w:cs="Times New Roman"/>
          <w:color w:val="000000"/>
          <w:sz w:val="13"/>
          <w:szCs w:val="13"/>
        </w:rPr>
        <w:t xml:space="preserve"> has to fulfill the contract with the JSP engine by:</w:t>
      </w:r>
      <w:r w:rsidRPr="00785492">
        <w:rPr>
          <w:rFonts w:ascii="Georgia" w:eastAsia="Times New Roman" w:hAnsi="Georgia" w:cs="Times New Roman"/>
          <w:color w:val="000000"/>
          <w:sz w:val="13"/>
          <w:szCs w:val="13"/>
        </w:rPr>
        <w:br/>
        <w:t xml:space="preserve">Implementing the </w:t>
      </w:r>
      <w:proofErr w:type="spellStart"/>
      <w:r w:rsidRPr="00785492">
        <w:rPr>
          <w:rFonts w:ascii="Georgia" w:eastAsia="Times New Roman" w:hAnsi="Georgia" w:cs="Times New Roman"/>
          <w:color w:val="000000"/>
          <w:sz w:val="13"/>
          <w:szCs w:val="13"/>
        </w:rPr>
        <w:t>HttpJspPage</w:t>
      </w:r>
      <w:proofErr w:type="spellEnd"/>
      <w:r w:rsidRPr="00785492">
        <w:rPr>
          <w:rFonts w:ascii="Georgia" w:eastAsia="Times New Roman" w:hAnsi="Georgia" w:cs="Times New Roman"/>
          <w:color w:val="000000"/>
          <w:sz w:val="13"/>
          <w:szCs w:val="13"/>
        </w:rPr>
        <w:t xml:space="preserve"> interface, if the protocol used is HTTP, or implementing </w:t>
      </w:r>
      <w:proofErr w:type="spellStart"/>
      <w:r w:rsidRPr="00785492">
        <w:rPr>
          <w:rFonts w:ascii="Georgia" w:eastAsia="Times New Roman" w:hAnsi="Georgia" w:cs="Times New Roman"/>
          <w:color w:val="000000"/>
          <w:sz w:val="13"/>
          <w:szCs w:val="13"/>
        </w:rPr>
        <w:t>JspPage</w:t>
      </w:r>
      <w:proofErr w:type="spellEnd"/>
      <w:r w:rsidRPr="00785492">
        <w:rPr>
          <w:rFonts w:ascii="Georgia" w:eastAsia="Times New Roman" w:hAnsi="Georgia" w:cs="Times New Roman"/>
          <w:color w:val="000000"/>
          <w:sz w:val="13"/>
          <w:szCs w:val="13"/>
        </w:rPr>
        <w:t xml:space="preserve"> otherwise Ensuring that all the methods in the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interface are declared final Additionally, your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xml:space="preserve"> </w:t>
      </w:r>
      <w:proofErr w:type="spellStart"/>
      <w:r w:rsidRPr="00785492">
        <w:rPr>
          <w:rFonts w:ascii="Georgia" w:eastAsia="Times New Roman" w:hAnsi="Georgia" w:cs="Times New Roman"/>
          <w:color w:val="000000"/>
          <w:sz w:val="13"/>
          <w:szCs w:val="13"/>
        </w:rPr>
        <w:t>superclass</w:t>
      </w:r>
      <w:proofErr w:type="spellEnd"/>
      <w:r w:rsidRPr="00785492">
        <w:rPr>
          <w:rFonts w:ascii="Georgia" w:eastAsia="Times New Roman" w:hAnsi="Georgia" w:cs="Times New Roman"/>
          <w:color w:val="000000"/>
          <w:sz w:val="13"/>
          <w:szCs w:val="13"/>
        </w:rPr>
        <w:t xml:space="preserve"> also needs to do the following:</w:t>
      </w:r>
    </w:p>
    <w:p w:rsidR="00785492" w:rsidRPr="00785492" w:rsidRDefault="00785492" w:rsidP="00785492">
      <w:pPr>
        <w:numPr>
          <w:ilvl w:val="1"/>
          <w:numId w:val="1"/>
        </w:numPr>
        <w:spacing w:after="0" w:line="193" w:lineRule="atLeast"/>
        <w:ind w:left="108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The service() method has to invoke the _</w:t>
      </w:r>
      <w:proofErr w:type="spellStart"/>
      <w:r w:rsidRPr="00785492">
        <w:rPr>
          <w:rFonts w:ascii="Georgia" w:eastAsia="Times New Roman" w:hAnsi="Georgia" w:cs="Times New Roman"/>
          <w:color w:val="000000"/>
          <w:sz w:val="13"/>
          <w:szCs w:val="13"/>
        </w:rPr>
        <w:t>jspService</w:t>
      </w:r>
      <w:proofErr w:type="spellEnd"/>
      <w:r w:rsidRPr="00785492">
        <w:rPr>
          <w:rFonts w:ascii="Georgia" w:eastAsia="Times New Roman" w:hAnsi="Georgia" w:cs="Times New Roman"/>
          <w:color w:val="000000"/>
          <w:sz w:val="13"/>
          <w:szCs w:val="13"/>
        </w:rPr>
        <w:t>() method</w:t>
      </w:r>
    </w:p>
    <w:p w:rsidR="00785492" w:rsidRPr="00785492" w:rsidRDefault="00785492" w:rsidP="00785492">
      <w:pPr>
        <w:numPr>
          <w:ilvl w:val="1"/>
          <w:numId w:val="1"/>
        </w:numPr>
        <w:spacing w:after="0" w:line="193" w:lineRule="atLeast"/>
        <w:ind w:left="108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 xml:space="preserve">The init() method has to invoke the </w:t>
      </w:r>
      <w:proofErr w:type="spellStart"/>
      <w:r w:rsidRPr="00785492">
        <w:rPr>
          <w:rFonts w:ascii="Georgia" w:eastAsia="Times New Roman" w:hAnsi="Georgia" w:cs="Times New Roman"/>
          <w:color w:val="000000"/>
          <w:sz w:val="13"/>
          <w:szCs w:val="13"/>
        </w:rPr>
        <w:t>jspInit</w:t>
      </w:r>
      <w:proofErr w:type="spellEnd"/>
      <w:r w:rsidRPr="00785492">
        <w:rPr>
          <w:rFonts w:ascii="Georgia" w:eastAsia="Times New Roman" w:hAnsi="Georgia" w:cs="Times New Roman"/>
          <w:color w:val="000000"/>
          <w:sz w:val="13"/>
          <w:szCs w:val="13"/>
        </w:rPr>
        <w:t>() method</w:t>
      </w:r>
    </w:p>
    <w:p w:rsidR="00785492" w:rsidRPr="00785492" w:rsidRDefault="00785492" w:rsidP="00785492">
      <w:pPr>
        <w:numPr>
          <w:ilvl w:val="1"/>
          <w:numId w:val="1"/>
        </w:numPr>
        <w:spacing w:after="0" w:line="193" w:lineRule="atLeast"/>
        <w:ind w:left="108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 xml:space="preserve">The destroy() method has to invoke </w:t>
      </w:r>
      <w:proofErr w:type="spellStart"/>
      <w:r w:rsidRPr="00785492">
        <w:rPr>
          <w:rFonts w:ascii="Georgia" w:eastAsia="Times New Roman" w:hAnsi="Georgia" w:cs="Times New Roman"/>
          <w:color w:val="000000"/>
          <w:sz w:val="13"/>
          <w:szCs w:val="13"/>
        </w:rPr>
        <w:t>jspDestroy</w:t>
      </w:r>
      <w:proofErr w:type="spellEnd"/>
      <w:r w:rsidRPr="00785492">
        <w:rPr>
          <w:rFonts w:ascii="Georgia" w:eastAsia="Times New Roman" w:hAnsi="Georgia" w:cs="Times New Roman"/>
          <w:color w:val="000000"/>
          <w:sz w:val="13"/>
          <w:szCs w:val="13"/>
        </w:rPr>
        <w:t>()</w:t>
      </w:r>
    </w:p>
    <w:p w:rsidR="00785492" w:rsidRPr="00785492" w:rsidRDefault="00785492" w:rsidP="00785492">
      <w:pPr>
        <w:spacing w:after="193" w:line="193" w:lineRule="atLeast"/>
        <w:ind w:left="720"/>
        <w:textAlignment w:val="baseline"/>
        <w:rPr>
          <w:rFonts w:ascii="Georgia" w:eastAsia="Times New Roman" w:hAnsi="Georgia" w:cs="Times New Roman"/>
          <w:color w:val="000000"/>
          <w:sz w:val="13"/>
          <w:szCs w:val="13"/>
        </w:rPr>
      </w:pPr>
      <w:r w:rsidRPr="00785492">
        <w:rPr>
          <w:rFonts w:ascii="Georgia" w:eastAsia="Times New Roman" w:hAnsi="Georgia" w:cs="Times New Roman"/>
          <w:color w:val="000000"/>
          <w:sz w:val="13"/>
          <w:szCs w:val="13"/>
        </w:rPr>
        <w:t>If any of the above conditions are not satisfied, the JSP engine may throw a translation error.</w:t>
      </w:r>
      <w:r w:rsidRPr="00785492">
        <w:rPr>
          <w:rFonts w:ascii="Georgia" w:eastAsia="Times New Roman" w:hAnsi="Georgia" w:cs="Times New Roman"/>
          <w:color w:val="000000"/>
          <w:sz w:val="13"/>
          <w:szCs w:val="13"/>
        </w:rPr>
        <w:br/>
        <w:t xml:space="preserve">Once the </w:t>
      </w:r>
      <w:proofErr w:type="spellStart"/>
      <w:r w:rsidRPr="00785492">
        <w:rPr>
          <w:rFonts w:ascii="Georgia" w:eastAsia="Times New Roman" w:hAnsi="Georgia" w:cs="Times New Roman"/>
          <w:color w:val="000000"/>
          <w:sz w:val="13"/>
          <w:szCs w:val="13"/>
        </w:rPr>
        <w:t>superclass</w:t>
      </w:r>
      <w:proofErr w:type="spellEnd"/>
      <w:r w:rsidRPr="00785492">
        <w:rPr>
          <w:rFonts w:ascii="Georgia" w:eastAsia="Times New Roman" w:hAnsi="Georgia" w:cs="Times New Roman"/>
          <w:color w:val="000000"/>
          <w:sz w:val="13"/>
          <w:szCs w:val="13"/>
        </w:rPr>
        <w:t xml:space="preserve"> has been developed, you can have your JSP extend it as follows:</w:t>
      </w:r>
    </w:p>
    <w:p w:rsidR="00785492" w:rsidRPr="00785492" w:rsidRDefault="00785492" w:rsidP="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 page extends="</w:t>
      </w:r>
      <w:proofErr w:type="spellStart"/>
      <w:r w:rsidRPr="00785492">
        <w:rPr>
          <w:rFonts w:ascii="Courier New" w:eastAsia="Times New Roman" w:hAnsi="Courier New" w:cs="Courier New"/>
          <w:color w:val="000000"/>
          <w:sz w:val="12"/>
          <w:szCs w:val="12"/>
        </w:rPr>
        <w:t>packageName.ServletName</w:t>
      </w:r>
      <w:proofErr w:type="spellEnd"/>
      <w:r w:rsidRPr="00785492">
        <w:rPr>
          <w:rFonts w:ascii="Courier New" w:eastAsia="Times New Roman" w:hAnsi="Courier New" w:cs="Courier New"/>
          <w:color w:val="000000"/>
          <w:sz w:val="12"/>
          <w:szCs w:val="12"/>
        </w:rPr>
        <w:t>" %&gt;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How can I prevent the word "null" from appearing in my HTML input text fields when I populate them with a </w:t>
      </w:r>
      <w:proofErr w:type="spellStart"/>
      <w:r w:rsidRPr="00785492">
        <w:rPr>
          <w:rFonts w:ascii="Georgia" w:eastAsia="Times New Roman" w:hAnsi="Georgia" w:cs="Times New Roman"/>
          <w:b/>
          <w:bCs/>
          <w:color w:val="000000"/>
          <w:sz w:val="13"/>
          <w:szCs w:val="13"/>
          <w:bdr w:val="none" w:sz="0" w:space="0" w:color="auto" w:frame="1"/>
        </w:rPr>
        <w:t>resultset</w:t>
      </w:r>
      <w:proofErr w:type="spellEnd"/>
      <w:r w:rsidRPr="00785492">
        <w:rPr>
          <w:rFonts w:ascii="Georgia" w:eastAsia="Times New Roman" w:hAnsi="Georgia" w:cs="Times New Roman"/>
          <w:b/>
          <w:bCs/>
          <w:color w:val="000000"/>
          <w:sz w:val="13"/>
          <w:szCs w:val="13"/>
          <w:bdr w:val="none" w:sz="0" w:space="0" w:color="auto" w:frame="1"/>
        </w:rPr>
        <w:t xml:space="preserve"> that has null values?</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You could make a simple wrapper function, like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String </w:t>
      </w:r>
      <w:proofErr w:type="spellStart"/>
      <w:r w:rsidRPr="00785492">
        <w:rPr>
          <w:rFonts w:ascii="Courier New" w:eastAsia="Times New Roman" w:hAnsi="Courier New" w:cs="Courier New"/>
          <w:color w:val="000000"/>
          <w:sz w:val="12"/>
          <w:szCs w:val="12"/>
        </w:rPr>
        <w:t>blanknull</w:t>
      </w:r>
      <w:proofErr w:type="spellEnd"/>
      <w:r w:rsidRPr="00785492">
        <w:rPr>
          <w:rFonts w:ascii="Courier New" w:eastAsia="Times New Roman" w:hAnsi="Courier New" w:cs="Courier New"/>
          <w:color w:val="000000"/>
          <w:sz w:val="12"/>
          <w:szCs w:val="12"/>
        </w:rPr>
        <w:t>(String s)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gramStart"/>
      <w:r w:rsidRPr="00785492">
        <w:rPr>
          <w:rFonts w:ascii="Courier New" w:eastAsia="Times New Roman" w:hAnsi="Courier New" w:cs="Courier New"/>
          <w:color w:val="000000"/>
          <w:sz w:val="12"/>
          <w:szCs w:val="12"/>
        </w:rPr>
        <w:t>return</w:t>
      </w:r>
      <w:proofErr w:type="gramEnd"/>
      <w:r w:rsidRPr="00785492">
        <w:rPr>
          <w:rFonts w:ascii="Courier New" w:eastAsia="Times New Roman" w:hAnsi="Courier New" w:cs="Courier New"/>
          <w:color w:val="000000"/>
          <w:sz w:val="12"/>
          <w:szCs w:val="12"/>
        </w:rPr>
        <w:t xml:space="preserve"> (s == null) ? "" : s;</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then use it inside your JSP form, like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&lt;input type="text" name="</w:t>
      </w:r>
      <w:proofErr w:type="spellStart"/>
      <w:r w:rsidRPr="00785492">
        <w:rPr>
          <w:rFonts w:ascii="Courier New" w:eastAsia="Times New Roman" w:hAnsi="Courier New" w:cs="Courier New"/>
          <w:color w:val="000000"/>
          <w:sz w:val="12"/>
          <w:szCs w:val="12"/>
        </w:rPr>
        <w:t>shoesize</w:t>
      </w:r>
      <w:proofErr w:type="spellEnd"/>
      <w:r w:rsidRPr="00785492">
        <w:rPr>
          <w:rFonts w:ascii="Courier New" w:eastAsia="Times New Roman" w:hAnsi="Courier New" w:cs="Courier New"/>
          <w:color w:val="000000"/>
          <w:sz w:val="12"/>
          <w:szCs w:val="12"/>
        </w:rPr>
        <w:t>" value="&lt;%=</w:t>
      </w:r>
      <w:proofErr w:type="spellStart"/>
      <w:r w:rsidRPr="00785492">
        <w:rPr>
          <w:rFonts w:ascii="Courier New" w:eastAsia="Times New Roman" w:hAnsi="Courier New" w:cs="Courier New"/>
          <w:color w:val="000000"/>
          <w:sz w:val="12"/>
          <w:szCs w:val="12"/>
        </w:rPr>
        <w:t>blanknull</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shoesize</w:t>
      </w:r>
      <w:proofErr w:type="spellEnd"/>
      <w:r w:rsidRPr="00785492">
        <w:rPr>
          <w:rFonts w:ascii="Courier New" w:eastAsia="Times New Roman" w:hAnsi="Courier New" w:cs="Courier New"/>
          <w:color w:val="000000"/>
          <w:sz w:val="12"/>
          <w:szCs w:val="12"/>
        </w:rPr>
        <w:t>)% &gt;" &gt;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How can I get to print the </w:t>
      </w:r>
      <w:proofErr w:type="spellStart"/>
      <w:r w:rsidRPr="00785492">
        <w:rPr>
          <w:rFonts w:ascii="Georgia" w:eastAsia="Times New Roman" w:hAnsi="Georgia" w:cs="Times New Roman"/>
          <w:b/>
          <w:bCs/>
          <w:color w:val="000000"/>
          <w:sz w:val="13"/>
          <w:szCs w:val="13"/>
          <w:bdr w:val="none" w:sz="0" w:space="0" w:color="auto" w:frame="1"/>
        </w:rPr>
        <w:t>stacktrace</w:t>
      </w:r>
      <w:proofErr w:type="spellEnd"/>
      <w:r w:rsidRPr="00785492">
        <w:rPr>
          <w:rFonts w:ascii="Georgia" w:eastAsia="Times New Roman" w:hAnsi="Georgia" w:cs="Times New Roman"/>
          <w:b/>
          <w:bCs/>
          <w:color w:val="000000"/>
          <w:sz w:val="13"/>
          <w:szCs w:val="13"/>
          <w:bdr w:val="none" w:sz="0" w:space="0" w:color="auto" w:frame="1"/>
        </w:rPr>
        <w:t xml:space="preserve"> for an exception </w:t>
      </w:r>
      <w:proofErr w:type="spellStart"/>
      <w:r w:rsidRPr="00785492">
        <w:rPr>
          <w:rFonts w:ascii="Georgia" w:eastAsia="Times New Roman" w:hAnsi="Georgia" w:cs="Times New Roman"/>
          <w:b/>
          <w:bCs/>
          <w:color w:val="000000"/>
          <w:sz w:val="13"/>
          <w:szCs w:val="13"/>
          <w:bdr w:val="none" w:sz="0" w:space="0" w:color="auto" w:frame="1"/>
        </w:rPr>
        <w:t>occuring</w:t>
      </w:r>
      <w:proofErr w:type="spellEnd"/>
      <w:r w:rsidRPr="00785492">
        <w:rPr>
          <w:rFonts w:ascii="Georgia" w:eastAsia="Times New Roman" w:hAnsi="Georgia" w:cs="Times New Roman"/>
          <w:b/>
          <w:bCs/>
          <w:color w:val="000000"/>
          <w:sz w:val="13"/>
          <w:szCs w:val="13"/>
          <w:bdr w:val="none" w:sz="0" w:space="0" w:color="auto" w:frame="1"/>
        </w:rPr>
        <w:t xml:space="preserve"> within my JSP page?</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By printing out the exception’s stack trace, you can usually </w:t>
      </w:r>
      <w:proofErr w:type="spellStart"/>
      <w:r w:rsidRPr="00785492">
        <w:rPr>
          <w:rFonts w:ascii="Georgia" w:eastAsia="Times New Roman" w:hAnsi="Georgia" w:cs="Times New Roman"/>
          <w:color w:val="000000"/>
          <w:sz w:val="13"/>
          <w:szCs w:val="13"/>
        </w:rPr>
        <w:t>diagonse</w:t>
      </w:r>
      <w:proofErr w:type="spellEnd"/>
      <w:r w:rsidRPr="00785492">
        <w:rPr>
          <w:rFonts w:ascii="Georgia" w:eastAsia="Times New Roman" w:hAnsi="Georgia" w:cs="Times New Roman"/>
          <w:color w:val="000000"/>
          <w:sz w:val="13"/>
          <w:szCs w:val="13"/>
        </w:rPr>
        <w:t xml:space="preserve"> a problem better when debugging JSP pages. By looking at a stack trace, a programmer should be able to discern which method threw the exception and which method called that method. However, you cannot print the </w:t>
      </w:r>
      <w:proofErr w:type="spellStart"/>
      <w:r w:rsidRPr="00785492">
        <w:rPr>
          <w:rFonts w:ascii="Georgia" w:eastAsia="Times New Roman" w:hAnsi="Georgia" w:cs="Times New Roman"/>
          <w:color w:val="000000"/>
          <w:sz w:val="13"/>
          <w:szCs w:val="13"/>
        </w:rPr>
        <w:t>stacktrace</w:t>
      </w:r>
      <w:proofErr w:type="spellEnd"/>
      <w:r w:rsidRPr="00785492">
        <w:rPr>
          <w:rFonts w:ascii="Georgia" w:eastAsia="Times New Roman" w:hAnsi="Georgia" w:cs="Times New Roman"/>
          <w:color w:val="000000"/>
          <w:sz w:val="13"/>
          <w:szCs w:val="13"/>
        </w:rPr>
        <w:t xml:space="preserve"> using the JSP out implicit variable, which is of type </w:t>
      </w:r>
      <w:proofErr w:type="spellStart"/>
      <w:r w:rsidRPr="00785492">
        <w:rPr>
          <w:rFonts w:ascii="Georgia" w:eastAsia="Times New Roman" w:hAnsi="Georgia" w:cs="Times New Roman"/>
          <w:color w:val="000000"/>
          <w:sz w:val="13"/>
          <w:szCs w:val="13"/>
        </w:rPr>
        <w:t>JspWriter</w:t>
      </w:r>
      <w:proofErr w:type="spellEnd"/>
      <w:r w:rsidRPr="00785492">
        <w:rPr>
          <w:rFonts w:ascii="Georgia" w:eastAsia="Times New Roman" w:hAnsi="Georgia" w:cs="Times New Roman"/>
          <w:color w:val="000000"/>
          <w:sz w:val="13"/>
          <w:szCs w:val="13"/>
        </w:rPr>
        <w:t xml:space="preserve">. You will have to use a </w:t>
      </w:r>
      <w:proofErr w:type="spellStart"/>
      <w:r w:rsidRPr="00785492">
        <w:rPr>
          <w:rFonts w:ascii="Georgia" w:eastAsia="Times New Roman" w:hAnsi="Georgia" w:cs="Times New Roman"/>
          <w:color w:val="000000"/>
          <w:sz w:val="13"/>
          <w:szCs w:val="13"/>
        </w:rPr>
        <w:t>PrintWriter</w:t>
      </w:r>
      <w:proofErr w:type="spellEnd"/>
      <w:r w:rsidRPr="00785492">
        <w:rPr>
          <w:rFonts w:ascii="Georgia" w:eastAsia="Times New Roman" w:hAnsi="Georgia" w:cs="Times New Roman"/>
          <w:color w:val="000000"/>
          <w:sz w:val="13"/>
          <w:szCs w:val="13"/>
        </w:rPr>
        <w:t xml:space="preserve"> object instead. The following snippet demonstrates how you can print a </w:t>
      </w:r>
      <w:proofErr w:type="spellStart"/>
      <w:r w:rsidRPr="00785492">
        <w:rPr>
          <w:rFonts w:ascii="Georgia" w:eastAsia="Times New Roman" w:hAnsi="Georgia" w:cs="Times New Roman"/>
          <w:color w:val="000000"/>
          <w:sz w:val="13"/>
          <w:szCs w:val="13"/>
        </w:rPr>
        <w:t>stacktrace</w:t>
      </w:r>
      <w:proofErr w:type="spellEnd"/>
      <w:r w:rsidRPr="00785492">
        <w:rPr>
          <w:rFonts w:ascii="Georgia" w:eastAsia="Times New Roman" w:hAnsi="Georgia" w:cs="Times New Roman"/>
          <w:color w:val="000000"/>
          <w:sz w:val="13"/>
          <w:szCs w:val="13"/>
        </w:rPr>
        <w:t xml:space="preserve"> from within a JSP error page: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&lt;%@ page </w:t>
      </w:r>
      <w:proofErr w:type="spellStart"/>
      <w:r w:rsidRPr="00785492">
        <w:rPr>
          <w:rFonts w:ascii="Courier New" w:eastAsia="Times New Roman" w:hAnsi="Courier New" w:cs="Courier New"/>
          <w:color w:val="000000"/>
          <w:sz w:val="12"/>
          <w:szCs w:val="12"/>
        </w:rPr>
        <w:t>isErrorPage</w:t>
      </w:r>
      <w:proofErr w:type="spellEnd"/>
      <w:r w:rsidRPr="00785492">
        <w:rPr>
          <w:rFonts w:ascii="Courier New" w:eastAsia="Times New Roman" w:hAnsi="Courier New" w:cs="Courier New"/>
          <w:color w:val="000000"/>
          <w:sz w:val="12"/>
          <w:szCs w:val="12"/>
        </w:rPr>
        <w:t>="true"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out.println</w:t>
      </w:r>
      <w:proofErr w:type="spellEnd"/>
      <w:r w:rsidRPr="00785492">
        <w:rPr>
          <w:rFonts w:ascii="Courier New" w:eastAsia="Times New Roman" w:hAnsi="Courier New" w:cs="Courier New"/>
          <w:color w:val="000000"/>
          <w:sz w:val="12"/>
          <w:szCs w:val="12"/>
        </w:rPr>
        <w:t>("</w:t>
      </w:r>
      <w:r w:rsidRPr="00785492">
        <w:rPr>
          <w:rFonts w:ascii="Courier New" w:eastAsia="Times New Roman" w:hAnsi="Courier New" w:cs="Courier New"/>
          <w:color w:val="000000"/>
          <w:sz w:val="12"/>
          <w:szCs w:val="12"/>
        </w:rPr>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 </w:t>
      </w:r>
      <w:proofErr w:type="spellStart"/>
      <w:r w:rsidRPr="00785492">
        <w:rPr>
          <w:rFonts w:ascii="Courier New" w:eastAsia="Times New Roman" w:hAnsi="Courier New" w:cs="Courier New"/>
          <w:color w:val="000000"/>
          <w:sz w:val="12"/>
          <w:szCs w:val="12"/>
        </w:rPr>
        <w:t>PrintWriter</w:t>
      </w:r>
      <w:proofErr w:type="spellEnd"/>
      <w:r w:rsidRPr="00785492">
        <w:rPr>
          <w:rFonts w:ascii="Courier New" w:eastAsia="Times New Roman" w:hAnsi="Courier New" w:cs="Courier New"/>
          <w:color w:val="000000"/>
          <w:sz w:val="12"/>
          <w:szCs w:val="12"/>
        </w:rPr>
        <w:t xml:space="preserve"> pw = </w:t>
      </w:r>
      <w:proofErr w:type="spellStart"/>
      <w:r w:rsidRPr="00785492">
        <w:rPr>
          <w:rFonts w:ascii="Courier New" w:eastAsia="Times New Roman" w:hAnsi="Courier New" w:cs="Courier New"/>
          <w:color w:val="000000"/>
          <w:sz w:val="12"/>
          <w:szCs w:val="12"/>
        </w:rPr>
        <w:t>response.getWriter</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 </w:t>
      </w:r>
      <w:proofErr w:type="spellStart"/>
      <w:r w:rsidRPr="00785492">
        <w:rPr>
          <w:rFonts w:ascii="Courier New" w:eastAsia="Times New Roman" w:hAnsi="Courier New" w:cs="Courier New"/>
          <w:color w:val="000000"/>
          <w:sz w:val="12"/>
          <w:szCs w:val="12"/>
        </w:rPr>
        <w:t>exception.printStackTrace</w:t>
      </w:r>
      <w:proofErr w:type="spellEnd"/>
      <w:r w:rsidRPr="00785492">
        <w:rPr>
          <w:rFonts w:ascii="Courier New" w:eastAsia="Times New Roman" w:hAnsi="Courier New" w:cs="Courier New"/>
          <w:color w:val="000000"/>
          <w:sz w:val="12"/>
          <w:szCs w:val="12"/>
        </w:rPr>
        <w:t>(pw);</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out.println</w:t>
      </w:r>
      <w:proofErr w:type="spellEnd"/>
      <w:r w:rsidRPr="00785492">
        <w:rPr>
          <w:rFonts w:ascii="Courier New" w:eastAsia="Times New Roman" w:hAnsi="Courier New" w:cs="Courier New"/>
          <w:color w:val="000000"/>
          <w:sz w:val="12"/>
          <w:szCs w:val="12"/>
        </w:rPr>
        <w:t>("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 xml:space="preserve">How do you pass an </w:t>
      </w:r>
      <w:proofErr w:type="spellStart"/>
      <w:r w:rsidRPr="00785492">
        <w:rPr>
          <w:rFonts w:ascii="Georgia" w:eastAsia="Times New Roman" w:hAnsi="Georgia" w:cs="Times New Roman"/>
          <w:b/>
          <w:bCs/>
          <w:color w:val="000000"/>
          <w:sz w:val="13"/>
          <w:szCs w:val="13"/>
          <w:bdr w:val="none" w:sz="0" w:space="0" w:color="auto" w:frame="1"/>
        </w:rPr>
        <w:t>InitParameter</w:t>
      </w:r>
      <w:proofErr w:type="spellEnd"/>
      <w:r w:rsidRPr="00785492">
        <w:rPr>
          <w:rFonts w:ascii="Georgia" w:eastAsia="Times New Roman" w:hAnsi="Georgia" w:cs="Times New Roman"/>
          <w:b/>
          <w:bCs/>
          <w:color w:val="000000"/>
          <w:sz w:val="13"/>
          <w:szCs w:val="13"/>
          <w:bdr w:val="none" w:sz="0" w:space="0" w:color="auto" w:frame="1"/>
        </w:rPr>
        <w:t xml:space="preserve"> to a JSP?</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xml:space="preserve">- The </w:t>
      </w:r>
      <w:proofErr w:type="spellStart"/>
      <w:r w:rsidRPr="00785492">
        <w:rPr>
          <w:rFonts w:ascii="Georgia" w:eastAsia="Times New Roman" w:hAnsi="Georgia" w:cs="Times New Roman"/>
          <w:color w:val="000000"/>
          <w:sz w:val="13"/>
          <w:szCs w:val="13"/>
        </w:rPr>
        <w:t>JspPage</w:t>
      </w:r>
      <w:proofErr w:type="spellEnd"/>
      <w:r w:rsidRPr="00785492">
        <w:rPr>
          <w:rFonts w:ascii="Georgia" w:eastAsia="Times New Roman" w:hAnsi="Georgia" w:cs="Times New Roman"/>
          <w:color w:val="000000"/>
          <w:sz w:val="13"/>
          <w:szCs w:val="13"/>
        </w:rPr>
        <w:t xml:space="preserve"> interface defines the </w:t>
      </w:r>
      <w:proofErr w:type="spellStart"/>
      <w:proofErr w:type="gramStart"/>
      <w:r w:rsidRPr="00785492">
        <w:rPr>
          <w:rFonts w:ascii="Georgia" w:eastAsia="Times New Roman" w:hAnsi="Georgia" w:cs="Times New Roman"/>
          <w:color w:val="000000"/>
          <w:sz w:val="13"/>
          <w:szCs w:val="13"/>
        </w:rPr>
        <w:t>jspInit</w:t>
      </w:r>
      <w:proofErr w:type="spellEnd"/>
      <w:r w:rsidRPr="00785492">
        <w:rPr>
          <w:rFonts w:ascii="Georgia" w:eastAsia="Times New Roman" w:hAnsi="Georgia" w:cs="Times New Roman"/>
          <w:color w:val="000000"/>
          <w:sz w:val="13"/>
          <w:szCs w:val="13"/>
        </w:rPr>
        <w:t>(</w:t>
      </w:r>
      <w:proofErr w:type="gramEnd"/>
      <w:r w:rsidRPr="00785492">
        <w:rPr>
          <w:rFonts w:ascii="Georgia" w:eastAsia="Times New Roman" w:hAnsi="Georgia" w:cs="Times New Roman"/>
          <w:color w:val="000000"/>
          <w:sz w:val="13"/>
          <w:szCs w:val="13"/>
        </w:rPr>
        <w:t xml:space="preserve">) and </w:t>
      </w:r>
      <w:proofErr w:type="spellStart"/>
      <w:r w:rsidRPr="00785492">
        <w:rPr>
          <w:rFonts w:ascii="Georgia" w:eastAsia="Times New Roman" w:hAnsi="Georgia" w:cs="Times New Roman"/>
          <w:color w:val="000000"/>
          <w:sz w:val="13"/>
          <w:szCs w:val="13"/>
        </w:rPr>
        <w:t>jspDestroy</w:t>
      </w:r>
      <w:proofErr w:type="spellEnd"/>
      <w:r w:rsidRPr="00785492">
        <w:rPr>
          <w:rFonts w:ascii="Georgia" w:eastAsia="Times New Roman" w:hAnsi="Georgia" w:cs="Times New Roman"/>
          <w:color w:val="000000"/>
          <w:sz w:val="13"/>
          <w:szCs w:val="13"/>
        </w:rPr>
        <w:t xml:space="preserve">() method which the page writer can use in their pages and are invoked in much the same manner as the init() and </w:t>
      </w:r>
      <w:proofErr w:type="spellStart"/>
      <w:r w:rsidRPr="00785492">
        <w:rPr>
          <w:rFonts w:ascii="Georgia" w:eastAsia="Times New Roman" w:hAnsi="Georgia" w:cs="Times New Roman"/>
          <w:color w:val="000000"/>
          <w:sz w:val="13"/>
          <w:szCs w:val="13"/>
        </w:rPr>
        <w:t>destory</w:t>
      </w:r>
      <w:proofErr w:type="spellEnd"/>
      <w:r w:rsidRPr="00785492">
        <w:rPr>
          <w:rFonts w:ascii="Georgia" w:eastAsia="Times New Roman" w:hAnsi="Georgia" w:cs="Times New Roman"/>
          <w:color w:val="000000"/>
          <w:sz w:val="13"/>
          <w:szCs w:val="13"/>
        </w:rPr>
        <w:t xml:space="preserve">() methods of a </w:t>
      </w:r>
      <w:proofErr w:type="spellStart"/>
      <w:r w:rsidRPr="00785492">
        <w:rPr>
          <w:rFonts w:ascii="Georgia" w:eastAsia="Times New Roman" w:hAnsi="Georgia" w:cs="Times New Roman"/>
          <w:color w:val="000000"/>
          <w:sz w:val="13"/>
          <w:szCs w:val="13"/>
        </w:rPr>
        <w:t>servlet</w:t>
      </w:r>
      <w:proofErr w:type="spellEnd"/>
      <w:r w:rsidRPr="00785492">
        <w:rPr>
          <w:rFonts w:ascii="Georgia" w:eastAsia="Times New Roman" w:hAnsi="Georgia" w:cs="Times New Roman"/>
          <w:color w:val="000000"/>
          <w:sz w:val="13"/>
          <w:szCs w:val="13"/>
        </w:rPr>
        <w:t>. The example page below enumerates through all the parameters and prints them to the console.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 page import="</w:t>
      </w:r>
      <w:proofErr w:type="spellStart"/>
      <w:r w:rsidRPr="00785492">
        <w:rPr>
          <w:rFonts w:ascii="Courier New" w:eastAsia="Times New Roman" w:hAnsi="Courier New" w:cs="Courier New"/>
          <w:color w:val="000000"/>
          <w:sz w:val="12"/>
          <w:szCs w:val="12"/>
        </w:rPr>
        <w:t>java.util</w:t>
      </w:r>
      <w:proofErr w:type="spellEnd"/>
      <w:r w:rsidRPr="00785492">
        <w:rPr>
          <w:rFonts w:ascii="Courier New" w:eastAsia="Times New Roman" w:hAnsi="Courier New" w:cs="Courier New"/>
          <w:color w:val="000000"/>
          <w:sz w:val="12"/>
          <w:szCs w:val="12"/>
        </w:rPr>
        <w:t>.*"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ServletConfig</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cfg</w:t>
      </w:r>
      <w:proofErr w:type="spellEnd"/>
      <w:r w:rsidRPr="00785492">
        <w:rPr>
          <w:rFonts w:ascii="Courier New" w:eastAsia="Times New Roman" w:hAnsi="Courier New" w:cs="Courier New"/>
          <w:color w:val="000000"/>
          <w:sz w:val="12"/>
          <w:szCs w:val="12"/>
        </w:rPr>
        <w:t xml:space="preserve"> =null;</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public void </w:t>
      </w:r>
      <w:proofErr w:type="spellStart"/>
      <w:r w:rsidRPr="00785492">
        <w:rPr>
          <w:rFonts w:ascii="Courier New" w:eastAsia="Times New Roman" w:hAnsi="Courier New" w:cs="Courier New"/>
          <w:color w:val="000000"/>
          <w:sz w:val="12"/>
          <w:szCs w:val="12"/>
        </w:rPr>
        <w:t>jspInit</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ServletConfig</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cfg</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getServletConfig</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gramStart"/>
      <w:r w:rsidRPr="00785492">
        <w:rPr>
          <w:rFonts w:ascii="Courier New" w:eastAsia="Times New Roman" w:hAnsi="Courier New" w:cs="Courier New"/>
          <w:color w:val="000000"/>
          <w:sz w:val="12"/>
          <w:szCs w:val="12"/>
        </w:rPr>
        <w:t>for</w:t>
      </w:r>
      <w:proofErr w:type="gramEnd"/>
      <w:r w:rsidRPr="00785492">
        <w:rPr>
          <w:rFonts w:ascii="Courier New" w:eastAsia="Times New Roman" w:hAnsi="Courier New" w:cs="Courier New"/>
          <w:color w:val="000000"/>
          <w:sz w:val="12"/>
          <w:szCs w:val="12"/>
        </w:rPr>
        <w:t xml:space="preserve"> (Enumeration e=</w:t>
      </w:r>
      <w:proofErr w:type="spellStart"/>
      <w:r w:rsidRPr="00785492">
        <w:rPr>
          <w:rFonts w:ascii="Courier New" w:eastAsia="Times New Roman" w:hAnsi="Courier New" w:cs="Courier New"/>
          <w:color w:val="000000"/>
          <w:sz w:val="12"/>
          <w:szCs w:val="12"/>
        </w:rPr>
        <w:t>cfg.getInitParameterNames</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e.hasMoreElements</w:t>
      </w:r>
      <w:proofErr w:type="spellEnd"/>
      <w:r w:rsidRPr="00785492">
        <w:rPr>
          <w:rFonts w:ascii="Courier New" w:eastAsia="Times New Roman" w:hAnsi="Courier New" w:cs="Courier New"/>
          <w:color w:val="000000"/>
          <w:sz w:val="12"/>
          <w:szCs w:val="12"/>
        </w:rPr>
        <w:t>();)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String name=(String)</w:t>
      </w:r>
      <w:proofErr w:type="spellStart"/>
      <w:r w:rsidRPr="00785492">
        <w:rPr>
          <w:rFonts w:ascii="Courier New" w:eastAsia="Times New Roman" w:hAnsi="Courier New" w:cs="Courier New"/>
          <w:color w:val="000000"/>
          <w:sz w:val="12"/>
          <w:szCs w:val="12"/>
        </w:rPr>
        <w:t>e.nextElement</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String value = </w:t>
      </w:r>
      <w:proofErr w:type="spellStart"/>
      <w:r w:rsidRPr="00785492">
        <w:rPr>
          <w:rFonts w:ascii="Courier New" w:eastAsia="Times New Roman" w:hAnsi="Courier New" w:cs="Courier New"/>
          <w:color w:val="000000"/>
          <w:sz w:val="12"/>
          <w:szCs w:val="12"/>
        </w:rPr>
        <w:t>cfg.getInitParameter</w:t>
      </w:r>
      <w:proofErr w:type="spellEnd"/>
      <w:r w:rsidRPr="00785492">
        <w:rPr>
          <w:rFonts w:ascii="Courier New" w:eastAsia="Times New Roman" w:hAnsi="Courier New" w:cs="Courier New"/>
          <w:color w:val="000000"/>
          <w:sz w:val="12"/>
          <w:szCs w:val="12"/>
        </w:rPr>
        <w:t>(name);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System.out.println</w:t>
      </w:r>
      <w:proofErr w:type="spellEnd"/>
      <w:r w:rsidRPr="00785492">
        <w:rPr>
          <w:rFonts w:ascii="Courier New" w:eastAsia="Times New Roman" w:hAnsi="Courier New" w:cs="Courier New"/>
          <w:color w:val="000000"/>
          <w:sz w:val="12"/>
          <w:szCs w:val="12"/>
        </w:rPr>
        <w:t>(name+"="+value);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lastRenderedPageBreak/>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spacing w:after="0" w:line="193" w:lineRule="atLeast"/>
        <w:textAlignment w:val="baseline"/>
        <w:rPr>
          <w:rFonts w:ascii="Georgia" w:eastAsia="Times New Roman" w:hAnsi="Georgia" w:cs="Times New Roman"/>
          <w:color w:val="000000"/>
          <w:sz w:val="13"/>
          <w:szCs w:val="13"/>
        </w:rPr>
      </w:pPr>
      <w:r w:rsidRPr="00785492">
        <w:rPr>
          <w:rFonts w:ascii="Georgia" w:eastAsia="Times New Roman" w:hAnsi="Georgia" w:cs="Times New Roman"/>
          <w:b/>
          <w:bCs/>
          <w:color w:val="000000"/>
          <w:sz w:val="13"/>
          <w:szCs w:val="13"/>
          <w:bdr w:val="none" w:sz="0" w:space="0" w:color="auto" w:frame="1"/>
        </w:rPr>
        <w:t>How can my JSP page communicate with an EJB Session Bean?</w:t>
      </w:r>
      <w:r w:rsidRPr="00785492">
        <w:rPr>
          <w:rFonts w:ascii="Georgia" w:eastAsia="Times New Roman" w:hAnsi="Georgia" w:cs="Times New Roman"/>
          <w:color w:val="000000"/>
          <w:sz w:val="13"/>
        </w:rPr>
        <w:t> </w:t>
      </w:r>
      <w:r w:rsidRPr="00785492">
        <w:rPr>
          <w:rFonts w:ascii="Georgia" w:eastAsia="Times New Roman" w:hAnsi="Georgia" w:cs="Times New Roman"/>
          <w:color w:val="000000"/>
          <w:sz w:val="13"/>
          <w:szCs w:val="13"/>
        </w:rPr>
        <w:t>- The following is a code snippet that demonstrates how a JSP page can interact with an EJB session bean:</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 page import="</w:t>
      </w:r>
      <w:proofErr w:type="spellStart"/>
      <w:r w:rsidRPr="00785492">
        <w:rPr>
          <w:rFonts w:ascii="Courier New" w:eastAsia="Times New Roman" w:hAnsi="Courier New" w:cs="Courier New"/>
          <w:color w:val="000000"/>
          <w:sz w:val="12"/>
          <w:szCs w:val="12"/>
        </w:rPr>
        <w:t>javax.naming</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javax.rmi.PortableRemoteObject</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foo.AccountHome</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foo.Account</w:t>
      </w:r>
      <w:proofErr w:type="spellEnd"/>
      <w:r w:rsidRPr="00785492">
        <w:rPr>
          <w:rFonts w:ascii="Courier New" w:eastAsia="Times New Roman" w:hAnsi="Courier New" w:cs="Courier New"/>
          <w:color w:val="000000"/>
          <w:sz w:val="12"/>
          <w:szCs w:val="12"/>
        </w:rPr>
        <w:t>" %&gt;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//declare a "global" reference to an instance of the home interface of the session bean</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AccountHome</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accHome</w:t>
      </w:r>
      <w:proofErr w:type="spellEnd"/>
      <w:r w:rsidRPr="00785492">
        <w:rPr>
          <w:rFonts w:ascii="Courier New" w:eastAsia="Times New Roman" w:hAnsi="Courier New" w:cs="Courier New"/>
          <w:color w:val="000000"/>
          <w:sz w:val="12"/>
          <w:szCs w:val="12"/>
        </w:rPr>
        <w:t>=null;</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public void </w:t>
      </w:r>
      <w:proofErr w:type="spellStart"/>
      <w:r w:rsidRPr="00785492">
        <w:rPr>
          <w:rFonts w:ascii="Courier New" w:eastAsia="Times New Roman" w:hAnsi="Courier New" w:cs="Courier New"/>
          <w:color w:val="000000"/>
          <w:sz w:val="12"/>
          <w:szCs w:val="12"/>
        </w:rPr>
        <w:t>jspInit</w:t>
      </w:r>
      <w:proofErr w:type="spellEnd"/>
      <w:r w:rsidRPr="00785492">
        <w:rPr>
          <w:rFonts w:ascii="Courier New" w:eastAsia="Times New Roman" w:hAnsi="Courier New" w:cs="Courier New"/>
          <w:color w:val="000000"/>
          <w:sz w:val="12"/>
          <w:szCs w:val="12"/>
        </w:rPr>
        <w:t>()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//obtain an instance of the home interface</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InitialContext</w:t>
      </w:r>
      <w:proofErr w:type="spellEnd"/>
      <w:r w:rsidRPr="00785492">
        <w:rPr>
          <w:rFonts w:ascii="Courier New" w:eastAsia="Times New Roman" w:hAnsi="Courier New" w:cs="Courier New"/>
          <w:color w:val="000000"/>
          <w:sz w:val="12"/>
          <w:szCs w:val="12"/>
        </w:rPr>
        <w:t xml:space="preserve"> </w:t>
      </w:r>
      <w:proofErr w:type="spellStart"/>
      <w:r w:rsidRPr="00785492">
        <w:rPr>
          <w:rFonts w:ascii="Courier New" w:eastAsia="Times New Roman" w:hAnsi="Courier New" w:cs="Courier New"/>
          <w:color w:val="000000"/>
          <w:sz w:val="12"/>
          <w:szCs w:val="12"/>
        </w:rPr>
        <w:t>cntxt</w:t>
      </w:r>
      <w:proofErr w:type="spellEnd"/>
      <w:r w:rsidRPr="00785492">
        <w:rPr>
          <w:rFonts w:ascii="Courier New" w:eastAsia="Times New Roman" w:hAnsi="Courier New" w:cs="Courier New"/>
          <w:color w:val="000000"/>
          <w:sz w:val="12"/>
          <w:szCs w:val="12"/>
        </w:rPr>
        <w:t xml:space="preserve"> = new </w:t>
      </w:r>
      <w:proofErr w:type="spellStart"/>
      <w:r w:rsidRPr="00785492">
        <w:rPr>
          <w:rFonts w:ascii="Courier New" w:eastAsia="Times New Roman" w:hAnsi="Courier New" w:cs="Courier New"/>
          <w:color w:val="000000"/>
          <w:sz w:val="12"/>
          <w:szCs w:val="12"/>
        </w:rPr>
        <w:t>InitialContext</w:t>
      </w:r>
      <w:proofErr w:type="spellEnd"/>
      <w:r w:rsidRPr="00785492">
        <w:rPr>
          <w:rFonts w:ascii="Courier New" w:eastAsia="Times New Roman" w:hAnsi="Courier New" w:cs="Courier New"/>
          <w:color w:val="000000"/>
          <w:sz w:val="12"/>
          <w:szCs w:val="12"/>
        </w:rPr>
        <w:t>( );</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Object ref= </w:t>
      </w:r>
      <w:proofErr w:type="spellStart"/>
      <w:r w:rsidRPr="00785492">
        <w:rPr>
          <w:rFonts w:ascii="Courier New" w:eastAsia="Times New Roman" w:hAnsi="Courier New" w:cs="Courier New"/>
          <w:color w:val="000000"/>
          <w:sz w:val="12"/>
          <w:szCs w:val="12"/>
        </w:rPr>
        <w:t>cntxt.lookup</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java:comp</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env</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ejb</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AccountEJB</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r w:rsidRPr="00785492">
        <w:rPr>
          <w:rFonts w:ascii="Courier New" w:eastAsia="Times New Roman" w:hAnsi="Courier New" w:cs="Courier New"/>
          <w:color w:val="000000"/>
          <w:sz w:val="12"/>
          <w:szCs w:val="12"/>
        </w:rPr>
        <w:t>accHome</w:t>
      </w:r>
      <w:proofErr w:type="spellEnd"/>
      <w:r w:rsidRPr="00785492">
        <w:rPr>
          <w:rFonts w:ascii="Courier New" w:eastAsia="Times New Roman" w:hAnsi="Courier New" w:cs="Courier New"/>
          <w:color w:val="000000"/>
          <w:sz w:val="12"/>
          <w:szCs w:val="12"/>
        </w:rPr>
        <w:t xml:space="preserve"> = (</w:t>
      </w:r>
      <w:proofErr w:type="spellStart"/>
      <w:r w:rsidRPr="00785492">
        <w:rPr>
          <w:rFonts w:ascii="Courier New" w:eastAsia="Times New Roman" w:hAnsi="Courier New" w:cs="Courier New"/>
          <w:color w:val="000000"/>
          <w:sz w:val="12"/>
          <w:szCs w:val="12"/>
        </w:rPr>
        <w:t>AccountHome</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PortableRemoteObject.narrow</w:t>
      </w:r>
      <w:proofErr w:type="spellEnd"/>
      <w:r w:rsidRPr="00785492">
        <w:rPr>
          <w:rFonts w:ascii="Courier New" w:eastAsia="Times New Roman" w:hAnsi="Courier New" w:cs="Courier New"/>
          <w:color w:val="000000"/>
          <w:sz w:val="12"/>
          <w:szCs w:val="12"/>
        </w:rPr>
        <w:t>(</w:t>
      </w:r>
      <w:proofErr w:type="spellStart"/>
      <w:r w:rsidRPr="00785492">
        <w:rPr>
          <w:rFonts w:ascii="Courier New" w:eastAsia="Times New Roman" w:hAnsi="Courier New" w:cs="Courier New"/>
          <w:color w:val="000000"/>
          <w:sz w:val="12"/>
          <w:szCs w:val="12"/>
        </w:rPr>
        <w:t>ref,AccountHome.class</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&lt;%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//instantiate the session bean</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Account acct = </w:t>
      </w:r>
      <w:proofErr w:type="spellStart"/>
      <w:r w:rsidRPr="00785492">
        <w:rPr>
          <w:rFonts w:ascii="Courier New" w:eastAsia="Times New Roman" w:hAnsi="Courier New" w:cs="Courier New"/>
          <w:color w:val="000000"/>
          <w:sz w:val="12"/>
          <w:szCs w:val="12"/>
        </w:rPr>
        <w:t>accHome.create</w:t>
      </w:r>
      <w:proofErr w:type="spell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//invoke the remote methods</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r>
      <w:proofErr w:type="spellStart"/>
      <w:proofErr w:type="gramStart"/>
      <w:r w:rsidRPr="00785492">
        <w:rPr>
          <w:rFonts w:ascii="Courier New" w:eastAsia="Times New Roman" w:hAnsi="Courier New" w:cs="Courier New"/>
          <w:color w:val="000000"/>
          <w:sz w:val="12"/>
          <w:szCs w:val="12"/>
        </w:rPr>
        <w:t>acct.doWhatever</w:t>
      </w:r>
      <w:proofErr w:type="spellEnd"/>
      <w:r w:rsidRPr="00785492">
        <w:rPr>
          <w:rFonts w:ascii="Courier New" w:eastAsia="Times New Roman" w:hAnsi="Courier New" w:cs="Courier New"/>
          <w:color w:val="000000"/>
          <w:sz w:val="12"/>
          <w:szCs w:val="12"/>
        </w:rPr>
        <w:t>(</w:t>
      </w:r>
      <w:proofErr w:type="gramEnd"/>
      <w:r w:rsidRPr="00785492">
        <w:rPr>
          <w:rFonts w:ascii="Courier New" w:eastAsia="Times New Roman" w:hAnsi="Courier New" w:cs="Courier New"/>
          <w:color w:val="000000"/>
          <w:sz w:val="12"/>
          <w:szCs w:val="12"/>
        </w:rPr>
        <w:t>...);</w:t>
      </w:r>
    </w:p>
    <w:p w:rsidR="00785492" w:rsidRPr="00785492" w:rsidRDefault="00785492" w:rsidP="0078549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 xml:space="preserve">// etc </w:t>
      </w:r>
      <w:proofErr w:type="spellStart"/>
      <w:r w:rsidRPr="00785492">
        <w:rPr>
          <w:rFonts w:ascii="Courier New" w:eastAsia="Times New Roman" w:hAnsi="Courier New" w:cs="Courier New"/>
          <w:color w:val="000000"/>
          <w:sz w:val="12"/>
          <w:szCs w:val="12"/>
        </w:rPr>
        <w:t>etc</w:t>
      </w:r>
      <w:proofErr w:type="spellEnd"/>
      <w:r w:rsidRPr="00785492">
        <w:rPr>
          <w:rFonts w:ascii="Courier New" w:eastAsia="Times New Roman" w:hAnsi="Courier New" w:cs="Courier New"/>
          <w:color w:val="000000"/>
          <w:sz w:val="12"/>
          <w:szCs w:val="12"/>
        </w:rPr>
        <w:t>...</w:t>
      </w:r>
    </w:p>
    <w:p w:rsidR="00785492" w:rsidRPr="00785492" w:rsidRDefault="00785492" w:rsidP="0078549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3" w:line="193" w:lineRule="atLeast"/>
        <w:ind w:left="720"/>
        <w:textAlignment w:val="baseline"/>
        <w:rPr>
          <w:rFonts w:ascii="Courier New" w:eastAsia="Times New Roman" w:hAnsi="Courier New" w:cs="Courier New"/>
          <w:color w:val="000000"/>
          <w:sz w:val="12"/>
          <w:szCs w:val="12"/>
        </w:rPr>
      </w:pPr>
      <w:r w:rsidRPr="00785492">
        <w:rPr>
          <w:rFonts w:ascii="Courier New" w:eastAsia="Times New Roman" w:hAnsi="Courier New" w:cs="Courier New"/>
          <w:color w:val="000000"/>
          <w:sz w:val="12"/>
          <w:szCs w:val="12"/>
        </w:rPr>
        <w:tab/>
        <w:t>%&gt;</w:t>
      </w: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6" w:tooltip="How to generate MD5 Hash in Java - String Byte Array digest Example" w:history="1">
        <w:r>
          <w:rPr>
            <w:rStyle w:val="Hyperlink"/>
            <w:rFonts w:ascii="Trebuchet MS" w:hAnsi="Trebuchet MS"/>
            <w:color w:val="333333"/>
            <w:sz w:val="32"/>
            <w:szCs w:val="32"/>
          </w:rPr>
          <w:t>How to generate MD5 Hash in Java - String Byte Array digest Example</w:t>
        </w:r>
      </w:hyperlink>
    </w:p>
    <w:p w:rsidR="00785492" w:rsidRDefault="00785492" w:rsidP="00785492">
      <w:pPr>
        <w:rPr>
          <w:ins w:id="0" w:author="Unknown"/>
          <w:rFonts w:ascii="Trebuchet MS" w:hAnsi="Trebuchet MS"/>
          <w:color w:val="000000"/>
          <w:sz w:val="24"/>
          <w:szCs w:val="24"/>
        </w:rPr>
      </w:pPr>
      <w:ins w:id="1" w:author="Unknown">
        <w:r>
          <w:rPr>
            <w:rFonts w:ascii="Arial" w:hAnsi="Arial" w:cs="Arial"/>
            <w:color w:val="000000"/>
            <w:sz w:val="18"/>
            <w:szCs w:val="18"/>
          </w:rPr>
          <w:t>There are multiple ways to</w:t>
        </w:r>
        <w:r>
          <w:rPr>
            <w:rStyle w:val="apple-converted-space"/>
            <w:rFonts w:ascii="Arial" w:hAnsi="Arial" w:cs="Arial"/>
            <w:color w:val="000000"/>
            <w:sz w:val="18"/>
            <w:szCs w:val="18"/>
          </w:rPr>
          <w:t> </w:t>
        </w:r>
        <w:r>
          <w:rPr>
            <w:rStyle w:val="ilad"/>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hash in</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 Not only</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API provides convenient method to</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hash, you can also use popular open source frameworks, like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Spring</w:t>
        </w:r>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Apache commons Codec</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digest in</w:t>
        </w:r>
        <w:r>
          <w:rPr>
            <w:rStyle w:val="apple-converted-space"/>
            <w:rFonts w:ascii="Arial" w:hAnsi="Arial" w:cs="Arial"/>
            <w:color w:val="000000"/>
            <w:sz w:val="18"/>
            <w:szCs w:val="18"/>
          </w:rPr>
          <w:t> </w:t>
        </w:r>
        <w:r>
          <w:rPr>
            <w:rFonts w:ascii="Arial" w:hAnsi="Arial" w:cs="Arial"/>
            <w:color w:val="000000"/>
            <w:sz w:val="18"/>
            <w:szCs w:val="18"/>
          </w:rPr>
          <w:t>Java. MD5 is popular Message Digest Algorithm, which is most commonly used to check</w:t>
        </w:r>
        <w:r>
          <w:rPr>
            <w:rStyle w:val="apple-converted-space"/>
            <w:rFonts w:ascii="Arial" w:hAnsi="Arial" w:cs="Arial"/>
            <w:color w:val="000000"/>
            <w:sz w:val="18"/>
            <w:szCs w:val="18"/>
          </w:rPr>
          <w:t> </w:t>
        </w:r>
        <w:r>
          <w:rPr>
            <w:rStyle w:val="ilad"/>
            <w:rFonts w:ascii="Arial" w:hAnsi="Arial" w:cs="Arial"/>
            <w:color w:val="000000"/>
            <w:sz w:val="18"/>
            <w:szCs w:val="18"/>
          </w:rPr>
          <w:t>data integrity</w:t>
        </w:r>
        <w:r>
          <w:rPr>
            <w:rStyle w:val="apple-converted-space"/>
            <w:rFonts w:ascii="Arial" w:hAnsi="Arial" w:cs="Arial"/>
            <w:color w:val="000000"/>
            <w:sz w:val="18"/>
            <w:szCs w:val="18"/>
          </w:rPr>
          <w:t> </w:t>
        </w:r>
        <w:r>
          <w:rPr>
            <w:rFonts w:ascii="Arial" w:hAnsi="Arial" w:cs="Arial"/>
            <w:color w:val="000000"/>
            <w:sz w:val="18"/>
            <w:szCs w:val="18"/>
          </w:rPr>
          <w:t>e.g. comparing MD5 check-sum to see, if any file is altered or not. Though, MD5 was not considered a good</w:t>
        </w:r>
        <w:r>
          <w:rPr>
            <w:rStyle w:val="apple-converted-space"/>
            <w:rFonts w:ascii="Arial" w:hAnsi="Arial" w:cs="Arial"/>
            <w:color w:val="000000"/>
            <w:sz w:val="18"/>
            <w:szCs w:val="18"/>
          </w:rPr>
          <w:t> </w:t>
        </w:r>
        <w:r>
          <w:rPr>
            <w:rStyle w:val="ilad"/>
            <w:rFonts w:ascii="Arial" w:hAnsi="Arial" w:cs="Arial"/>
            <w:color w:val="000000"/>
            <w:sz w:val="18"/>
            <w:szCs w:val="18"/>
          </w:rPr>
          <w:t>cryptographic</w:t>
        </w:r>
        <w:r>
          <w:rPr>
            <w:rStyle w:val="apple-converted-space"/>
            <w:rFonts w:ascii="Arial" w:hAnsi="Arial" w:cs="Arial"/>
            <w:color w:val="000000"/>
            <w:sz w:val="18"/>
            <w:szCs w:val="18"/>
          </w:rPr>
          <w:t> </w:t>
        </w:r>
        <w:r>
          <w:rPr>
            <w:rFonts w:ascii="Arial" w:hAnsi="Arial" w:cs="Arial"/>
            <w:color w:val="000000"/>
            <w:sz w:val="18"/>
            <w:szCs w:val="18"/>
          </w:rPr>
          <w:t>algorithm for</w:t>
        </w:r>
        <w:r>
          <w:rPr>
            <w:rStyle w:val="apple-converted-space"/>
            <w:rFonts w:ascii="Arial" w:hAnsi="Arial" w:cs="Arial"/>
            <w:color w:val="000000"/>
            <w:sz w:val="18"/>
            <w:szCs w:val="18"/>
          </w:rPr>
          <w:t> </w:t>
        </w:r>
        <w:r>
          <w:rPr>
            <w:rStyle w:val="ilad"/>
            <w:rFonts w:ascii="Arial" w:hAnsi="Arial" w:cs="Arial"/>
            <w:color w:val="000000"/>
            <w:sz w:val="18"/>
            <w:szCs w:val="18"/>
          </w:rPr>
          <w:t>security</w:t>
        </w:r>
        <w:r>
          <w:rPr>
            <w:rStyle w:val="apple-converted-space"/>
            <w:rFonts w:ascii="Arial" w:hAnsi="Arial" w:cs="Arial"/>
            <w:color w:val="000000"/>
            <w:sz w:val="18"/>
            <w:szCs w:val="18"/>
          </w:rPr>
          <w:t> </w:t>
        </w:r>
        <w:r>
          <w:rPr>
            <w:rFonts w:ascii="Arial" w:hAnsi="Arial" w:cs="Arial"/>
            <w:color w:val="000000"/>
            <w:sz w:val="18"/>
            <w:szCs w:val="18"/>
          </w:rPr>
          <w:t xml:space="preserve">purpose </w:t>
        </w:r>
        <w:proofErr w:type="gramStart"/>
        <w:r>
          <w:rPr>
            <w:rFonts w:ascii="Arial" w:hAnsi="Arial" w:cs="Arial"/>
            <w:color w:val="000000"/>
            <w:sz w:val="18"/>
            <w:szCs w:val="18"/>
          </w:rPr>
          <w:t>due to several vulnerability found on it, it's still good enough or</w:t>
        </w:r>
        <w:r>
          <w:rPr>
            <w:rStyle w:val="apple-converted-space"/>
            <w:rFonts w:ascii="Arial" w:hAnsi="Arial" w:cs="Arial"/>
            <w:color w:val="000000"/>
            <w:sz w:val="18"/>
            <w:szCs w:val="18"/>
          </w:rPr>
          <w:t> </w:t>
        </w:r>
        <w:r>
          <w:rPr>
            <w:rStyle w:val="ilad"/>
            <w:rFonts w:ascii="Arial" w:hAnsi="Arial" w:cs="Arial"/>
            <w:color w:val="000000"/>
            <w:sz w:val="18"/>
            <w:szCs w:val="18"/>
          </w:rPr>
          <w:t>checking</w:t>
        </w:r>
        <w:r>
          <w:rPr>
            <w:rStyle w:val="apple-converted-space"/>
            <w:rFonts w:ascii="Arial" w:hAnsi="Arial" w:cs="Arial"/>
            <w:color w:val="000000"/>
            <w:sz w:val="18"/>
            <w:szCs w:val="18"/>
          </w:rPr>
          <w:t> </w:t>
        </w:r>
        <w:r>
          <w:rPr>
            <w:rFonts w:ascii="Arial" w:hAnsi="Arial" w:cs="Arial"/>
            <w:color w:val="000000"/>
            <w:sz w:val="18"/>
            <w:szCs w:val="18"/>
          </w:rPr>
          <w:t>integrity of file</w:t>
        </w:r>
        <w:proofErr w:type="gramEnd"/>
        <w:r>
          <w:rPr>
            <w:rFonts w:ascii="Arial" w:hAnsi="Arial" w:cs="Arial"/>
            <w:color w:val="000000"/>
            <w:sz w:val="18"/>
            <w:szCs w:val="18"/>
          </w:rPr>
          <w:t xml:space="preserve">. MD5 hashing </w:t>
        </w:r>
        <w:proofErr w:type="gramStart"/>
        <w:r>
          <w:rPr>
            <w:rFonts w:ascii="Arial" w:hAnsi="Arial" w:cs="Arial"/>
            <w:color w:val="000000"/>
            <w:sz w:val="18"/>
            <w:szCs w:val="18"/>
          </w:rPr>
          <w:t>algorithm</w:t>
        </w:r>
        <w:r>
          <w:rPr>
            <w:rStyle w:val="apple-converted-space"/>
            <w:rFonts w:ascii="Arial" w:hAnsi="Arial" w:cs="Arial"/>
            <w:color w:val="000000"/>
            <w:sz w:val="18"/>
            <w:szCs w:val="18"/>
          </w:rPr>
          <w:t> </w:t>
        </w:r>
        <w:r>
          <w:rPr>
            <w:rFonts w:ascii="Arial" w:hAnsi="Arial" w:cs="Arial"/>
            <w:color w:val="000000"/>
            <w:sz w:val="18"/>
            <w:szCs w:val="18"/>
          </w:rPr>
          <w:t>generate</w:t>
        </w:r>
        <w:proofErr w:type="gramEnd"/>
        <w:r>
          <w:rPr>
            <w:rStyle w:val="apple-converted-space"/>
            <w:rFonts w:ascii="Arial" w:hAnsi="Arial" w:cs="Arial"/>
            <w:color w:val="000000"/>
            <w:sz w:val="18"/>
            <w:szCs w:val="18"/>
          </w:rPr>
          <w:t> </w:t>
        </w:r>
        <w:r>
          <w:rPr>
            <w:rFonts w:ascii="Arial" w:hAnsi="Arial" w:cs="Arial"/>
            <w:color w:val="000000"/>
            <w:sz w:val="18"/>
            <w:szCs w:val="18"/>
          </w:rPr>
          <w:t>a 128 bit or 16 byte long hash value.</w:t>
        </w:r>
        <w:r>
          <w:rPr>
            <w:rStyle w:val="apple-converted-space"/>
            <w:rFonts w:ascii="Arial" w:hAnsi="Arial" w:cs="Arial"/>
            <w:color w:val="000000"/>
            <w:sz w:val="18"/>
            <w:szCs w:val="18"/>
          </w:rPr>
          <w:t> </w:t>
        </w:r>
        <w:r>
          <w:rPr>
            <w:rFonts w:ascii="Arial" w:hAnsi="Arial" w:cs="Arial"/>
            <w:i/>
            <w:iCs/>
            <w:color w:val="000000"/>
            <w:sz w:val="18"/>
            <w:szCs w:val="18"/>
          </w:rPr>
          <w:t>MD5 hash values</w:t>
        </w:r>
        <w:r>
          <w:rPr>
            <w:rFonts w:ascii="Arial" w:hAnsi="Arial" w:cs="Arial"/>
            <w:color w:val="000000"/>
            <w:sz w:val="18"/>
            <w:szCs w:val="18"/>
          </w:rPr>
          <w:t>, also known as</w:t>
        </w:r>
        <w:r>
          <w:rPr>
            <w:rStyle w:val="apple-converted-space"/>
            <w:rFonts w:ascii="Arial" w:hAnsi="Arial" w:cs="Arial"/>
            <w:color w:val="000000"/>
            <w:sz w:val="18"/>
            <w:szCs w:val="18"/>
          </w:rPr>
          <w:t> </w:t>
        </w:r>
        <w:r>
          <w:rPr>
            <w:rFonts w:ascii="Arial" w:hAnsi="Arial" w:cs="Arial"/>
            <w:i/>
            <w:iCs/>
            <w:color w:val="000000"/>
            <w:sz w:val="18"/>
            <w:szCs w:val="18"/>
          </w:rPr>
          <w:t>MD5 digest</w:t>
        </w:r>
        <w:r>
          <w:rPr>
            <w:rStyle w:val="apple-converted-space"/>
            <w:rFonts w:ascii="Arial" w:hAnsi="Arial" w:cs="Arial"/>
            <w:color w:val="000000"/>
            <w:sz w:val="18"/>
            <w:szCs w:val="18"/>
          </w:rPr>
          <w:t> </w:t>
        </w:r>
        <w:r>
          <w:rPr>
            <w:rFonts w:ascii="Arial" w:hAnsi="Arial" w:cs="Arial"/>
            <w:color w:val="000000"/>
            <w:sz w:val="18"/>
            <w:szCs w:val="18"/>
          </w:rPr>
          <w:t xml:space="preserve">is mostly represented as 32 </w:t>
        </w:r>
        <w:proofErr w:type="gramStart"/>
        <w:r>
          <w:rPr>
            <w:rFonts w:ascii="Arial" w:hAnsi="Arial" w:cs="Arial"/>
            <w:color w:val="000000"/>
            <w:sz w:val="18"/>
            <w:szCs w:val="18"/>
          </w:rPr>
          <w:t>character</w:t>
        </w:r>
        <w:proofErr w:type="gramEnd"/>
        <w:r>
          <w:rPr>
            <w:rFonts w:ascii="Arial" w:hAnsi="Arial" w:cs="Arial"/>
            <w:color w:val="000000"/>
            <w:sz w:val="18"/>
            <w:szCs w:val="18"/>
          </w:rPr>
          <w:t xml:space="preserve"> Hex</w:t>
        </w:r>
        <w:r>
          <w:rPr>
            <w:rStyle w:val="apple-converted-space"/>
            <w:rFonts w:ascii="Arial" w:hAnsi="Arial" w:cs="Arial"/>
            <w:color w:val="000000"/>
            <w:sz w:val="18"/>
            <w:szCs w:val="18"/>
          </w:rPr>
          <w:t> </w:t>
        </w:r>
        <w:r>
          <w:rPr>
            <w:rStyle w:val="ilad"/>
            <w:rFonts w:ascii="Arial" w:hAnsi="Arial" w:cs="Arial"/>
            <w:color w:val="000000"/>
            <w:sz w:val="18"/>
            <w:szCs w:val="18"/>
          </w:rPr>
          <w:t>String</w:t>
        </w:r>
        <w:r>
          <w:rPr>
            <w:rFonts w:ascii="Arial" w:hAnsi="Arial" w:cs="Arial"/>
            <w:color w:val="000000"/>
            <w:sz w:val="18"/>
            <w:szCs w:val="18"/>
          </w:rPr>
          <w:t>. You can</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hash from a</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"http://javarevisited.blogspot.sg/2012/12/how-to-compare-arrays-in-java-equals-deepequals-primitive-object.html" </w:instrText>
        </w:r>
        <w:r>
          <w:rPr>
            <w:rFonts w:ascii="Arial" w:hAnsi="Arial" w:cs="Arial"/>
            <w:color w:val="000000"/>
            <w:sz w:val="18"/>
            <w:szCs w:val="18"/>
          </w:rPr>
          <w:fldChar w:fldCharType="separate"/>
        </w:r>
        <w:r>
          <w:rPr>
            <w:rStyle w:val="Hyperlink"/>
            <w:rFonts w:ascii="Arial" w:hAnsi="Arial" w:cs="Arial"/>
            <w:color w:val="0066CC"/>
            <w:sz w:val="18"/>
            <w:szCs w:val="18"/>
          </w:rPr>
          <w:t>byte array</w:t>
        </w:r>
        <w:r>
          <w:rPr>
            <w:rFonts w:ascii="Arial" w:hAnsi="Arial" w:cs="Arial"/>
            <w:color w:val="000000"/>
            <w:sz w:val="18"/>
            <w:szCs w:val="18"/>
          </w:rPr>
          <w:fldChar w:fldCharType="end"/>
        </w:r>
        <w:r>
          <w:rPr>
            <w:rFonts w:ascii="Arial" w:hAnsi="Arial" w:cs="Arial"/>
            <w:color w:val="000000"/>
            <w:sz w:val="18"/>
            <w:szCs w:val="18"/>
          </w:rPr>
          <w:t>, or</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"http://javarevisited.blogspot.com/2012/08/convert-inputstream-to-string-java-example-tutorial.html" </w:instrText>
        </w:r>
        <w:r>
          <w:rPr>
            <w:rFonts w:ascii="Arial" w:hAnsi="Arial" w:cs="Arial"/>
            <w:color w:val="000000"/>
            <w:sz w:val="18"/>
            <w:szCs w:val="18"/>
          </w:rPr>
          <w:fldChar w:fldCharType="separate"/>
        </w:r>
        <w:r>
          <w:rPr>
            <w:rStyle w:val="Hyperlink"/>
            <w:rFonts w:ascii="Arial" w:hAnsi="Arial" w:cs="Arial"/>
            <w:color w:val="0066CC"/>
            <w:sz w:val="18"/>
            <w:szCs w:val="18"/>
          </w:rPr>
          <w:t>String</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directly using</w:t>
        </w:r>
        <w:r>
          <w:rPr>
            <w:rStyle w:val="apple-converted-space"/>
            <w:rFonts w:ascii="Arial" w:hAnsi="Arial" w:cs="Arial"/>
            <w:color w:val="000000"/>
            <w:sz w:val="18"/>
            <w:szCs w:val="18"/>
          </w:rPr>
          <w:t> </w:t>
        </w:r>
        <w:r>
          <w:rPr>
            <w:rFonts w:ascii="Arial" w:hAnsi="Arial" w:cs="Arial"/>
            <w:color w:val="000000"/>
            <w:sz w:val="18"/>
            <w:szCs w:val="18"/>
          </w:rPr>
          <w:t xml:space="preserve">Java, </w:t>
        </w:r>
        <w:proofErr w:type="gramStart"/>
        <w:r>
          <w:rPr>
            <w:rFonts w:ascii="Arial" w:hAnsi="Arial" w:cs="Arial"/>
            <w:color w:val="000000"/>
            <w:sz w:val="18"/>
            <w:szCs w:val="18"/>
          </w:rPr>
          <w:t>Spring</w:t>
        </w:r>
        <w:proofErr w:type="gramEnd"/>
        <w:r>
          <w:rPr>
            <w:rFonts w:ascii="Arial" w:hAnsi="Arial" w:cs="Arial"/>
            <w:color w:val="000000"/>
            <w:sz w:val="18"/>
            <w:szCs w:val="18"/>
          </w:rPr>
          <w:t xml:space="preserve"> and Apache commons codec. Spring and Apache commons codec has identical API e.g. class name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DigestUtil</w:t>
        </w:r>
        <w:r>
          <w:rPr>
            <w:rFonts w:ascii="Arial" w:hAnsi="Arial" w:cs="Arial"/>
            <w:color w:val="000000"/>
            <w:sz w:val="18"/>
            <w:szCs w:val="18"/>
          </w:rPr>
          <w:t>s</w:t>
        </w:r>
        <w:proofErr w:type="spellEnd"/>
        <w:r>
          <w:rPr>
            <w:rFonts w:ascii="Arial" w:hAnsi="Arial" w:cs="Arial"/>
            <w:color w:val="000000"/>
            <w:sz w:val="18"/>
            <w:szCs w:val="18"/>
          </w:rPr>
          <w:t xml:space="preserve"> is same and allows you to directly</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hash as Hex</w:t>
        </w:r>
        <w:r>
          <w:rPr>
            <w:rStyle w:val="apple-converted-space"/>
            <w:rFonts w:ascii="Arial" w:hAnsi="Arial" w:cs="Arial"/>
            <w:color w:val="000000"/>
            <w:sz w:val="18"/>
            <w:szCs w:val="18"/>
          </w:rPr>
          <w:t> </w:t>
        </w:r>
        <w:r>
          <w:rPr>
            <w:rFonts w:ascii="Arial" w:hAnsi="Arial" w:cs="Arial"/>
            <w:color w:val="000000"/>
            <w:sz w:val="18"/>
            <w:szCs w:val="18"/>
          </w:rPr>
          <w:t>String, while if you use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than you need to convert byte array to Hex</w:t>
        </w:r>
        <w:r>
          <w:rPr>
            <w:rStyle w:val="apple-converted-space"/>
            <w:rFonts w:ascii="Arial" w:hAnsi="Arial" w:cs="Arial"/>
            <w:color w:val="000000"/>
            <w:sz w:val="18"/>
            <w:szCs w:val="18"/>
          </w:rPr>
          <w:t> </w:t>
        </w:r>
        <w:r>
          <w:rPr>
            <w:rFonts w:ascii="Arial" w:hAnsi="Arial" w:cs="Arial"/>
            <w:color w:val="000000"/>
            <w:sz w:val="18"/>
            <w:szCs w:val="18"/>
          </w:rPr>
          <w:t>String, as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java.security.MessageDigest.digest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returns MD5 hash as byte array. Earlier we have seen,</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"http://javarevisited.blogspot.com/2012/02/how-to-encode-decode-string-in-java.html" </w:instrText>
        </w:r>
        <w:r>
          <w:rPr>
            <w:rFonts w:ascii="Arial" w:hAnsi="Arial" w:cs="Arial"/>
            <w:color w:val="000000"/>
            <w:sz w:val="18"/>
            <w:szCs w:val="18"/>
          </w:rPr>
          <w:fldChar w:fldCharType="separate"/>
        </w:r>
        <w:r>
          <w:rPr>
            <w:rStyle w:val="Hyperlink"/>
            <w:rFonts w:ascii="Arial" w:hAnsi="Arial" w:cs="Arial"/>
            <w:color w:val="0066CC"/>
            <w:sz w:val="18"/>
            <w:szCs w:val="18"/>
          </w:rPr>
          <w:t>How to encode and decode String in base64 encoding</w:t>
        </w:r>
        <w:r>
          <w:rPr>
            <w:rFonts w:ascii="Arial" w:hAnsi="Arial" w:cs="Arial"/>
            <w:color w:val="000000"/>
            <w:sz w:val="18"/>
            <w:szCs w:val="18"/>
          </w:rPr>
          <w:fldChar w:fldCharType="end"/>
        </w:r>
        <w:r>
          <w:rPr>
            <w:rFonts w:ascii="Arial" w:hAnsi="Arial" w:cs="Arial"/>
            <w:color w:val="000000"/>
            <w:sz w:val="18"/>
            <w:szCs w:val="18"/>
          </w:rPr>
          <w:t xml:space="preserve">, and </w:t>
        </w:r>
        <w:proofErr w:type="gramStart"/>
        <w:r>
          <w:rPr>
            <w:rFonts w:ascii="Arial" w:hAnsi="Arial" w:cs="Arial"/>
            <w:color w:val="000000"/>
            <w:sz w:val="18"/>
            <w:szCs w:val="18"/>
          </w:rPr>
          <w:t>In</w:t>
        </w:r>
        <w:proofErr w:type="gramEnd"/>
        <w:r>
          <w:rPr>
            <w:rFonts w:ascii="Arial" w:hAnsi="Arial" w:cs="Arial"/>
            <w:color w:val="000000"/>
            <w:sz w:val="18"/>
            <w:szCs w:val="18"/>
          </w:rPr>
          <w:t xml:space="preserve"> 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tutorial we will see,</w:t>
        </w:r>
        <w:r>
          <w:rPr>
            <w:rStyle w:val="apple-converted-space"/>
            <w:rFonts w:ascii="Arial" w:hAnsi="Arial" w:cs="Arial"/>
            <w:i/>
            <w:iCs/>
            <w:color w:val="000000"/>
            <w:sz w:val="18"/>
            <w:szCs w:val="18"/>
          </w:rPr>
          <w:t> </w:t>
        </w:r>
        <w:r>
          <w:rPr>
            <w:rFonts w:ascii="Arial" w:hAnsi="Arial" w:cs="Arial"/>
            <w:i/>
            <w:iCs/>
            <w:color w:val="000000"/>
            <w:sz w:val="18"/>
            <w:szCs w:val="18"/>
          </w:rPr>
          <w:t>How to</w:t>
        </w:r>
        <w:r>
          <w:rPr>
            <w:rStyle w:val="apple-converted-space"/>
            <w:rFonts w:ascii="Arial" w:hAnsi="Arial" w:cs="Arial"/>
            <w:i/>
            <w:iCs/>
            <w:color w:val="000000"/>
            <w:sz w:val="18"/>
            <w:szCs w:val="18"/>
          </w:rPr>
          <w:t> </w:t>
        </w:r>
        <w:r>
          <w:rPr>
            <w:rFonts w:ascii="Arial" w:hAnsi="Arial" w:cs="Arial"/>
            <w:i/>
            <w:iCs/>
            <w:color w:val="000000"/>
            <w:sz w:val="18"/>
            <w:szCs w:val="18"/>
          </w:rPr>
          <w:t>generate</w:t>
        </w:r>
        <w:r>
          <w:rPr>
            <w:rStyle w:val="apple-converted-space"/>
            <w:rFonts w:ascii="Arial" w:hAnsi="Arial" w:cs="Arial"/>
            <w:i/>
            <w:iCs/>
            <w:color w:val="000000"/>
            <w:sz w:val="18"/>
            <w:szCs w:val="18"/>
          </w:rPr>
          <w:t> </w:t>
        </w:r>
        <w:r>
          <w:rPr>
            <w:rFonts w:ascii="Arial" w:hAnsi="Arial" w:cs="Arial"/>
            <w:i/>
            <w:iCs/>
            <w:color w:val="000000"/>
            <w:sz w:val="18"/>
            <w:szCs w:val="18"/>
          </w:rPr>
          <w:t>MD5 hash or digest using</w:t>
        </w:r>
        <w:r>
          <w:rPr>
            <w:rStyle w:val="apple-converted-space"/>
            <w:rFonts w:ascii="Arial" w:hAnsi="Arial" w:cs="Arial"/>
            <w:i/>
            <w:iCs/>
            <w:color w:val="000000"/>
            <w:sz w:val="18"/>
            <w:szCs w:val="18"/>
          </w:rPr>
          <w:t> </w:t>
        </w:r>
        <w:r>
          <w:rPr>
            <w:rFonts w:ascii="Arial" w:hAnsi="Arial" w:cs="Arial"/>
            <w:i/>
            <w:iCs/>
            <w:color w:val="000000"/>
            <w:sz w:val="18"/>
            <w:szCs w:val="18"/>
          </w:rPr>
          <w:t>Java</w:t>
        </w:r>
        <w:r>
          <w:rPr>
            <w:rFonts w:ascii="Arial" w:hAnsi="Arial" w:cs="Arial"/>
            <w:color w:val="000000"/>
            <w:sz w:val="18"/>
            <w:szCs w:val="18"/>
          </w:rPr>
          <w:t>, Spring and Apache commons code library.</w:t>
        </w:r>
        <w:bookmarkStart w:id="2" w:name="more"/>
        <w:bookmarkEnd w:id="2"/>
      </w:ins>
    </w:p>
    <w:p w:rsidR="00785492" w:rsidRDefault="00785492" w:rsidP="00785492">
      <w:pPr>
        <w:spacing w:after="240"/>
        <w:rPr>
          <w:ins w:id="3" w:author="Unknown"/>
          <w:rFonts w:ascii="Trebuchet MS" w:hAnsi="Trebuchet MS"/>
          <w:color w:val="000000"/>
        </w:rPr>
      </w:pPr>
    </w:p>
    <w:p w:rsidR="00785492" w:rsidRDefault="00785492" w:rsidP="00785492">
      <w:pPr>
        <w:pStyle w:val="Heading2"/>
        <w:rPr>
          <w:ins w:id="4" w:author="Unknown"/>
          <w:rFonts w:ascii="Trebuchet MS" w:hAnsi="Trebuchet MS"/>
          <w:color w:val="000000"/>
        </w:rPr>
      </w:pPr>
      <w:ins w:id="5" w:author="Unknown">
        <w:r>
          <w:rPr>
            <w:rFonts w:ascii="Trebuchet MS" w:hAnsi="Trebuchet MS"/>
            <w:b w:val="0"/>
            <w:bCs w:val="0"/>
            <w:color w:val="000000"/>
            <w:u w:val="single"/>
          </w:rPr>
          <w:t>How to Generate MD5 hash in Java - example</w:t>
        </w:r>
      </w:ins>
    </w:p>
    <w:p w:rsidR="00785492" w:rsidRDefault="00785492" w:rsidP="00785492">
      <w:pPr>
        <w:rPr>
          <w:ins w:id="6" w:author="Unknown"/>
          <w:rFonts w:ascii="Trebuchet MS" w:hAnsi="Trebuchet MS"/>
          <w:color w:val="000000"/>
        </w:rPr>
      </w:pPr>
      <w:r>
        <w:rPr>
          <w:rFonts w:ascii="Trebuchet MS" w:hAnsi="Trebuchet MS"/>
          <w:noProof/>
          <w:color w:val="0066CC"/>
        </w:rPr>
        <w:drawing>
          <wp:inline distT="0" distB="0" distL="0" distR="0">
            <wp:extent cx="382270" cy="382270"/>
            <wp:effectExtent l="19050" t="0" r="0" b="0"/>
            <wp:docPr id="1" name="Picture 1" descr="How to create MD5 hash digest from String and byte array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MD5 hash digest from String and byte array in Java">
                      <a:hlinkClick r:id="rId7"/>
                    </pic:cNvPr>
                    <pic:cNvPicPr>
                      <a:picLocks noChangeAspect="1" noChangeArrowheads="1"/>
                    </pic:cNvPicPr>
                  </pic:nvPicPr>
                  <pic:blipFill>
                    <a:blip r:embed="rId8"/>
                    <a:srcRect/>
                    <a:stretch>
                      <a:fillRect/>
                    </a:stretch>
                  </pic:blipFill>
                  <pic:spPr bwMode="auto">
                    <a:xfrm>
                      <a:off x="0" y="0"/>
                      <a:ext cx="382270" cy="382270"/>
                    </a:xfrm>
                    <a:prstGeom prst="rect">
                      <a:avLst/>
                    </a:prstGeom>
                    <a:noFill/>
                    <a:ln w="9525">
                      <a:noFill/>
                      <a:miter lim="800000"/>
                      <a:headEnd/>
                      <a:tailEnd/>
                    </a:ln>
                  </pic:spPr>
                </pic:pic>
              </a:graphicData>
            </a:graphic>
          </wp:inline>
        </w:drawing>
      </w:r>
      <w:ins w:id="7" w:author="Unknown">
        <w:r>
          <w:rPr>
            <w:rFonts w:ascii="Arial" w:hAnsi="Arial" w:cs="Arial"/>
            <w:color w:val="000000"/>
            <w:sz w:val="18"/>
            <w:szCs w:val="18"/>
          </w:rPr>
          <w:t>In this part, we will see some example to</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hash in</w:t>
        </w:r>
        <w:r>
          <w:rPr>
            <w:rStyle w:val="apple-converted-space"/>
            <w:rFonts w:ascii="Arial" w:hAnsi="Arial" w:cs="Arial"/>
            <w:color w:val="000000"/>
            <w:sz w:val="18"/>
            <w:szCs w:val="18"/>
          </w:rPr>
          <w:t> </w:t>
        </w:r>
        <w:r>
          <w:rPr>
            <w:rFonts w:ascii="Arial" w:hAnsi="Arial" w:cs="Arial"/>
            <w:color w:val="000000"/>
            <w:sz w:val="18"/>
            <w:szCs w:val="18"/>
          </w:rPr>
          <w:t>Java. Following</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 generates MD5 hash or digest of a</w:t>
        </w:r>
        <w:r>
          <w:rPr>
            <w:rStyle w:val="apple-converted-space"/>
            <w:rFonts w:ascii="Arial" w:hAnsi="Arial" w:cs="Arial"/>
            <w:color w:val="000000"/>
            <w:sz w:val="18"/>
            <w:szCs w:val="18"/>
          </w:rPr>
          <w:t> </w:t>
        </w:r>
        <w:r>
          <w:rPr>
            <w:rFonts w:ascii="Arial" w:hAnsi="Arial" w:cs="Arial"/>
            <w:color w:val="000000"/>
            <w:sz w:val="18"/>
            <w:szCs w:val="18"/>
          </w:rPr>
          <w:t>String, by converting into byte array.</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Security</w:t>
        </w:r>
        <w:r>
          <w:rPr>
            <w:rStyle w:val="apple-converted-space"/>
            <w:rFonts w:ascii="Arial" w:hAnsi="Arial" w:cs="Arial"/>
            <w:color w:val="000000"/>
            <w:sz w:val="18"/>
            <w:szCs w:val="18"/>
          </w:rPr>
          <w:t> </w:t>
        </w:r>
        <w:r>
          <w:rPr>
            <w:rFonts w:ascii="Arial" w:hAnsi="Arial" w:cs="Arial"/>
            <w:color w:val="000000"/>
            <w:sz w:val="18"/>
            <w:szCs w:val="18"/>
          </w:rPr>
          <w:t>package provides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MessageDigest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which can</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 xml:space="preserve">MD5 hash. </w:t>
        </w:r>
        <w:proofErr w:type="spellStart"/>
        <w:r>
          <w:rPr>
            <w:rFonts w:ascii="Arial" w:hAnsi="Arial" w:cs="Arial"/>
            <w:color w:val="000000"/>
            <w:sz w:val="18"/>
            <w:szCs w:val="18"/>
          </w:rPr>
          <w:t>MessageDigest's</w:t>
        </w:r>
        <w:proofErr w:type="spellEnd"/>
        <w:r>
          <w:rPr>
            <w:rStyle w:val="apple-converted-space"/>
            <w:rFonts w:ascii="Arial" w:hAnsi="Arial" w:cs="Arial"/>
            <w:color w:val="000000"/>
            <w:sz w:val="18"/>
            <w:szCs w:val="18"/>
          </w:rPr>
          <w:t> </w:t>
        </w:r>
        <w:proofErr w:type="gramStart"/>
        <w:r>
          <w:rPr>
            <w:rFonts w:ascii="Courier New" w:hAnsi="Courier New" w:cs="Courier New"/>
            <w:color w:val="000000"/>
            <w:sz w:val="18"/>
            <w:szCs w:val="18"/>
          </w:rPr>
          <w:t>digest(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accept a byte array, and return a byte array of hash value. Since many times we need MD5 hash as Hex</w:t>
        </w:r>
        <w:r>
          <w:rPr>
            <w:rStyle w:val="apple-converted-space"/>
            <w:rFonts w:ascii="Arial" w:hAnsi="Arial" w:cs="Arial"/>
            <w:color w:val="000000"/>
            <w:sz w:val="18"/>
            <w:szCs w:val="18"/>
          </w:rPr>
          <w:t> </w:t>
        </w:r>
        <w:r>
          <w:rPr>
            <w:rFonts w:ascii="Arial" w:hAnsi="Arial" w:cs="Arial"/>
            <w:color w:val="000000"/>
            <w:sz w:val="18"/>
            <w:szCs w:val="18"/>
          </w:rPr>
          <w:t>String, I have converted that byte array into</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"http://javarevisited.blogspot.sg/2011/10/convert-decimal-binary-octal-java.html" </w:instrText>
        </w:r>
        <w:r>
          <w:rPr>
            <w:rFonts w:ascii="Arial" w:hAnsi="Arial" w:cs="Arial"/>
            <w:color w:val="000000"/>
            <w:sz w:val="18"/>
            <w:szCs w:val="18"/>
          </w:rPr>
          <w:fldChar w:fldCharType="separate"/>
        </w:r>
        <w:r>
          <w:rPr>
            <w:rStyle w:val="Hyperlink"/>
            <w:rFonts w:ascii="Arial" w:hAnsi="Arial" w:cs="Arial"/>
            <w:color w:val="0066CC"/>
            <w:sz w:val="18"/>
            <w:szCs w:val="18"/>
          </w:rPr>
          <w:t>Hex String</w:t>
        </w:r>
        <w:r>
          <w:rPr>
            <w:rFonts w:ascii="Arial" w:hAnsi="Arial" w:cs="Arial"/>
            <w:color w:val="000000"/>
            <w:sz w:val="18"/>
            <w:szCs w:val="18"/>
          </w:rPr>
          <w:fldChar w:fldCharType="end"/>
        </w:r>
        <w:r>
          <w:rPr>
            <w:rFonts w:ascii="Arial" w:hAnsi="Arial" w:cs="Arial"/>
            <w:color w:val="000000"/>
            <w:sz w:val="18"/>
            <w:szCs w:val="18"/>
          </w:rPr>
          <w:t>. Apart from core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 xml:space="preserve">example, which doesn't use any dependency, there </w:t>
        </w:r>
        <w:proofErr w:type="gramStart"/>
        <w:r>
          <w:rPr>
            <w:rFonts w:ascii="Arial" w:hAnsi="Arial" w:cs="Arial"/>
            <w:color w:val="000000"/>
            <w:sz w:val="18"/>
            <w:szCs w:val="18"/>
          </w:rPr>
          <w:t>are couple</w:t>
        </w:r>
        <w:proofErr w:type="gramEnd"/>
        <w:r>
          <w:rPr>
            <w:rFonts w:ascii="Arial" w:hAnsi="Arial" w:cs="Arial"/>
            <w:color w:val="000000"/>
            <w:sz w:val="18"/>
            <w:szCs w:val="18"/>
          </w:rPr>
          <w:t xml:space="preserve"> of more open source</w:t>
        </w:r>
        <w:r>
          <w:rPr>
            <w:rStyle w:val="apple-converted-space"/>
            <w:rFonts w:ascii="Arial" w:hAnsi="Arial" w:cs="Arial"/>
            <w:color w:val="000000"/>
            <w:sz w:val="18"/>
            <w:szCs w:val="18"/>
          </w:rPr>
          <w:t> </w:t>
        </w:r>
        <w:r>
          <w:rPr>
            <w:rStyle w:val="ilad"/>
            <w:rFonts w:ascii="Arial" w:hAnsi="Arial" w:cs="Arial"/>
            <w:color w:val="000000"/>
            <w:sz w:val="18"/>
            <w:szCs w:val="18"/>
          </w:rPr>
          <w:t>solution</w:t>
        </w:r>
        <w:r>
          <w:rPr>
            <w:rStyle w:val="apple-converted-space"/>
            <w:rFonts w:ascii="Arial" w:hAnsi="Arial" w:cs="Arial"/>
            <w:color w:val="000000"/>
            <w:sz w:val="18"/>
            <w:szCs w:val="18"/>
          </w:rPr>
          <w:t> </w:t>
        </w:r>
        <w:r>
          <w:rPr>
            <w:rFonts w:ascii="Arial" w:hAnsi="Arial" w:cs="Arial"/>
            <w:color w:val="000000"/>
            <w:sz w:val="18"/>
            <w:szCs w:val="18"/>
          </w:rPr>
          <w:t>of generating MD5 digest. Two of the most popular open source library, Apache Commons Codec and Spring Framework provides utility method to create MD5 Hash in both byte array and Hex</w:t>
        </w:r>
        <w:r>
          <w:rPr>
            <w:rStyle w:val="apple-converted-space"/>
            <w:rFonts w:ascii="Arial" w:hAnsi="Arial" w:cs="Arial"/>
            <w:color w:val="000000"/>
            <w:sz w:val="18"/>
            <w:szCs w:val="18"/>
          </w:rPr>
          <w:t> </w:t>
        </w:r>
        <w:r>
          <w:rPr>
            <w:rFonts w:ascii="Arial" w:hAnsi="Arial" w:cs="Arial"/>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format. Both Apache commons code and Spring provides,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DigestUtils</w:t>
        </w:r>
        <w:proofErr w:type="spellEnd"/>
        <w:r>
          <w:rPr>
            <w:rStyle w:val="apple-converted-space"/>
            <w:rFonts w:ascii="Arial" w:hAnsi="Arial" w:cs="Arial"/>
            <w:color w:val="000000"/>
            <w:sz w:val="18"/>
            <w:szCs w:val="18"/>
          </w:rPr>
          <w:t> </w:t>
        </w:r>
        <w:r>
          <w:rPr>
            <w:rFonts w:ascii="Arial" w:hAnsi="Arial" w:cs="Arial"/>
            <w:color w:val="000000"/>
            <w:sz w:val="18"/>
            <w:szCs w:val="18"/>
          </w:rPr>
          <w:t>class with overloaded method</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md5(</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md5Hex()</w:t>
        </w:r>
        <w:r>
          <w:rPr>
            <w:rFonts w:ascii="Arial" w:hAnsi="Arial" w:cs="Arial"/>
            <w:color w:val="000000"/>
            <w:sz w:val="18"/>
            <w:szCs w:val="18"/>
          </w:rPr>
          <w:t>, which can accept either</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"http://javarevisited.blogspot.sg/2012/10/10-java-string-interview-question-answers-top.html" </w:instrText>
        </w:r>
        <w:r>
          <w:rPr>
            <w:rFonts w:ascii="Arial" w:hAnsi="Arial" w:cs="Arial"/>
            <w:color w:val="000000"/>
            <w:sz w:val="18"/>
            <w:szCs w:val="18"/>
          </w:rPr>
          <w:fldChar w:fldCharType="separate"/>
        </w:r>
        <w:r>
          <w:rPr>
            <w:rStyle w:val="Hyperlink"/>
            <w:rFonts w:ascii="Arial" w:hAnsi="Arial" w:cs="Arial"/>
            <w:color w:val="0066CC"/>
            <w:sz w:val="18"/>
            <w:szCs w:val="18"/>
          </w:rPr>
          <w:t>String</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or byte array and can return either 16 element byte array or 32 characters Hex</w:t>
        </w:r>
        <w:r>
          <w:rPr>
            <w:rStyle w:val="apple-converted-space"/>
            <w:rFonts w:ascii="Arial" w:hAnsi="Arial" w:cs="Arial"/>
            <w:color w:val="000000"/>
            <w:sz w:val="18"/>
            <w:szCs w:val="18"/>
          </w:rPr>
          <w:t> </w:t>
        </w:r>
        <w:r>
          <w:rPr>
            <w:rFonts w:ascii="Arial" w:hAnsi="Arial" w:cs="Arial"/>
            <w:color w:val="000000"/>
            <w:sz w:val="18"/>
            <w:szCs w:val="18"/>
          </w:rPr>
          <w:t xml:space="preserve">String. If you are already using either </w:t>
        </w:r>
        <w:proofErr w:type="gramStart"/>
        <w:r>
          <w:rPr>
            <w:rFonts w:ascii="Arial" w:hAnsi="Arial" w:cs="Arial"/>
            <w:color w:val="000000"/>
            <w:sz w:val="18"/>
            <w:szCs w:val="18"/>
          </w:rPr>
          <w:t>Spring</w:t>
        </w:r>
        <w:proofErr w:type="gramEnd"/>
        <w:r>
          <w:rPr>
            <w:rFonts w:ascii="Arial" w:hAnsi="Arial" w:cs="Arial"/>
            <w:color w:val="000000"/>
            <w:sz w:val="18"/>
            <w:szCs w:val="18"/>
          </w:rPr>
          <w:t xml:space="preserve"> or Apache Commons Codec, than its best to 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DigestUtil</w:t>
        </w:r>
        <w:proofErr w:type="spellEnd"/>
        <w:r>
          <w:rPr>
            <w:rFonts w:ascii="Arial" w:hAnsi="Arial" w:cs="Arial"/>
            <w:color w:val="000000"/>
            <w:sz w:val="18"/>
            <w:szCs w:val="18"/>
          </w:rPr>
          <w:t>, as it only need a line of code to</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hash in</w:t>
        </w:r>
        <w:r>
          <w:rPr>
            <w:rStyle w:val="apple-converted-space"/>
            <w:rFonts w:ascii="Arial" w:hAnsi="Arial" w:cs="Arial"/>
            <w:color w:val="000000"/>
            <w:sz w:val="18"/>
            <w:szCs w:val="18"/>
          </w:rPr>
          <w:t> </w:t>
        </w:r>
        <w:r>
          <w:rPr>
            <w:rFonts w:ascii="Arial" w:hAnsi="Arial" w:cs="Arial"/>
            <w:color w:val="000000"/>
            <w:sz w:val="18"/>
            <w:szCs w:val="18"/>
          </w:rPr>
          <w:t xml:space="preserve">Java. </w:t>
        </w:r>
        <w:proofErr w:type="gramStart"/>
        <w:r>
          <w:rPr>
            <w:rFonts w:ascii="Arial" w:hAnsi="Arial" w:cs="Arial"/>
            <w:color w:val="000000"/>
            <w:sz w:val="18"/>
            <w:szCs w:val="18"/>
          </w:rPr>
          <w:t>here</w:t>
        </w:r>
        <w:proofErr w:type="gramEnd"/>
        <w:r>
          <w:rPr>
            <w:rFonts w:ascii="Arial" w:hAnsi="Arial" w:cs="Arial"/>
            <w:color w:val="000000"/>
            <w:sz w:val="18"/>
            <w:szCs w:val="18"/>
          </w:rPr>
          <w:t xml:space="preserve"> is complete code example of generating MD5 digest in</w:t>
        </w:r>
        <w:r>
          <w:rPr>
            <w:rStyle w:val="apple-converted-space"/>
            <w:rFonts w:ascii="Arial" w:hAnsi="Arial" w:cs="Arial"/>
            <w:color w:val="000000"/>
            <w:sz w:val="18"/>
            <w:szCs w:val="18"/>
          </w:rPr>
          <w:t> </w:t>
        </w:r>
        <w:r>
          <w:rPr>
            <w:rFonts w:ascii="Arial" w:hAnsi="Arial" w:cs="Arial"/>
            <w:color w:val="000000"/>
            <w:sz w:val="18"/>
            <w:szCs w:val="18"/>
          </w:rPr>
          <w:t>Java.</w:t>
        </w:r>
      </w:ins>
    </w:p>
    <w:p w:rsidR="00785492" w:rsidRDefault="00785492" w:rsidP="00785492">
      <w:pPr>
        <w:rPr>
          <w:ins w:id="8" w:author="Unknown"/>
          <w:rFonts w:ascii="Trebuchet MS" w:hAnsi="Trebuchet MS"/>
          <w:color w:val="000000"/>
        </w:rPr>
      </w:pPr>
    </w:p>
    <w:p w:rsidR="00785492" w:rsidRDefault="00785492" w:rsidP="00785492">
      <w:pPr>
        <w:pStyle w:val="HTMLPreformatted"/>
        <w:shd w:val="clear" w:color="auto" w:fill="000000"/>
        <w:rPr>
          <w:ins w:id="9" w:author="Unknown"/>
          <w:color w:val="F8F8F8"/>
        </w:rPr>
      </w:pPr>
      <w:proofErr w:type="gramStart"/>
      <w:ins w:id="10" w:author="Unknown">
        <w:r>
          <w:rPr>
            <w:color w:val="E28964"/>
          </w:rPr>
          <w:t>import</w:t>
        </w:r>
        <w:proofErr w:type="gramEnd"/>
        <w:r>
          <w:rPr>
            <w:color w:val="F8F8F8"/>
          </w:rPr>
          <w:t xml:space="preserve"> </w:t>
        </w:r>
        <w:proofErr w:type="spellStart"/>
        <w:r>
          <w:rPr>
            <w:color w:val="99CF50"/>
          </w:rPr>
          <w:t>java.io.UnsupportedEncodingException</w:t>
        </w:r>
        <w:proofErr w:type="spellEnd"/>
        <w:r>
          <w:rPr>
            <w:color w:val="F8F8F8"/>
          </w:rPr>
          <w:t>;</w:t>
        </w:r>
      </w:ins>
    </w:p>
    <w:p w:rsidR="00785492" w:rsidRDefault="00785492" w:rsidP="00785492">
      <w:pPr>
        <w:pStyle w:val="HTMLPreformatted"/>
        <w:shd w:val="clear" w:color="auto" w:fill="000000"/>
        <w:rPr>
          <w:ins w:id="11" w:author="Unknown"/>
          <w:color w:val="F8F8F8"/>
        </w:rPr>
      </w:pPr>
      <w:proofErr w:type="gramStart"/>
      <w:ins w:id="12" w:author="Unknown">
        <w:r>
          <w:rPr>
            <w:color w:val="E28964"/>
          </w:rPr>
          <w:t>import</w:t>
        </w:r>
        <w:proofErr w:type="gramEnd"/>
        <w:r>
          <w:rPr>
            <w:color w:val="F8F8F8"/>
          </w:rPr>
          <w:t xml:space="preserve"> </w:t>
        </w:r>
        <w:proofErr w:type="spellStart"/>
        <w:r>
          <w:rPr>
            <w:color w:val="99CF50"/>
          </w:rPr>
          <w:t>java.security.MessageDigest</w:t>
        </w:r>
        <w:proofErr w:type="spellEnd"/>
        <w:r>
          <w:rPr>
            <w:color w:val="F8F8F8"/>
          </w:rPr>
          <w:t>;</w:t>
        </w:r>
      </w:ins>
    </w:p>
    <w:p w:rsidR="00785492" w:rsidRDefault="00785492" w:rsidP="00785492">
      <w:pPr>
        <w:pStyle w:val="HTMLPreformatted"/>
        <w:shd w:val="clear" w:color="auto" w:fill="000000"/>
        <w:rPr>
          <w:ins w:id="13" w:author="Unknown"/>
          <w:color w:val="F8F8F8"/>
        </w:rPr>
      </w:pPr>
      <w:proofErr w:type="gramStart"/>
      <w:ins w:id="14" w:author="Unknown">
        <w:r>
          <w:rPr>
            <w:color w:val="E28964"/>
          </w:rPr>
          <w:t>import</w:t>
        </w:r>
        <w:proofErr w:type="gramEnd"/>
        <w:r>
          <w:rPr>
            <w:color w:val="F8F8F8"/>
          </w:rPr>
          <w:t xml:space="preserve"> </w:t>
        </w:r>
        <w:proofErr w:type="spellStart"/>
        <w:r>
          <w:rPr>
            <w:color w:val="99CF50"/>
          </w:rPr>
          <w:t>java.security.NoSuchAlgorithmException</w:t>
        </w:r>
        <w:proofErr w:type="spellEnd"/>
        <w:r>
          <w:rPr>
            <w:color w:val="F8F8F8"/>
          </w:rPr>
          <w:t>;</w:t>
        </w:r>
      </w:ins>
    </w:p>
    <w:p w:rsidR="00785492" w:rsidRDefault="00785492" w:rsidP="00785492">
      <w:pPr>
        <w:pStyle w:val="HTMLPreformatted"/>
        <w:shd w:val="clear" w:color="auto" w:fill="000000"/>
        <w:rPr>
          <w:ins w:id="15" w:author="Unknown"/>
          <w:color w:val="F8F8F8"/>
        </w:rPr>
      </w:pPr>
      <w:proofErr w:type="gramStart"/>
      <w:ins w:id="16" w:author="Unknown">
        <w:r>
          <w:rPr>
            <w:color w:val="E28964"/>
          </w:rPr>
          <w:t>import</w:t>
        </w:r>
        <w:proofErr w:type="gramEnd"/>
        <w:r>
          <w:rPr>
            <w:color w:val="F8F8F8"/>
          </w:rPr>
          <w:t xml:space="preserve"> </w:t>
        </w:r>
        <w:proofErr w:type="spellStart"/>
        <w:r>
          <w:rPr>
            <w:color w:val="99CF50"/>
          </w:rPr>
          <w:t>java.util.logging.Level</w:t>
        </w:r>
        <w:proofErr w:type="spellEnd"/>
        <w:r>
          <w:rPr>
            <w:color w:val="F8F8F8"/>
          </w:rPr>
          <w:t>;</w:t>
        </w:r>
      </w:ins>
    </w:p>
    <w:p w:rsidR="00785492" w:rsidRDefault="00785492" w:rsidP="00785492">
      <w:pPr>
        <w:pStyle w:val="HTMLPreformatted"/>
        <w:shd w:val="clear" w:color="auto" w:fill="000000"/>
        <w:rPr>
          <w:ins w:id="17" w:author="Unknown"/>
          <w:color w:val="F8F8F8"/>
        </w:rPr>
      </w:pPr>
      <w:proofErr w:type="gramStart"/>
      <w:ins w:id="18" w:author="Unknown">
        <w:r>
          <w:rPr>
            <w:color w:val="E28964"/>
          </w:rPr>
          <w:t>import</w:t>
        </w:r>
        <w:proofErr w:type="gramEnd"/>
        <w:r>
          <w:rPr>
            <w:color w:val="F8F8F8"/>
          </w:rPr>
          <w:t xml:space="preserve"> </w:t>
        </w:r>
        <w:proofErr w:type="spellStart"/>
        <w:r>
          <w:rPr>
            <w:color w:val="99CF50"/>
          </w:rPr>
          <w:t>java.util.logging.Logger</w:t>
        </w:r>
        <w:proofErr w:type="spellEnd"/>
        <w:r>
          <w:rPr>
            <w:color w:val="F8F8F8"/>
          </w:rPr>
          <w:t>;</w:t>
        </w:r>
      </w:ins>
    </w:p>
    <w:p w:rsidR="00785492" w:rsidRDefault="00785492" w:rsidP="00785492">
      <w:pPr>
        <w:pStyle w:val="HTMLPreformatted"/>
        <w:shd w:val="clear" w:color="auto" w:fill="000000"/>
        <w:rPr>
          <w:ins w:id="19" w:author="Unknown"/>
          <w:color w:val="F8F8F8"/>
        </w:rPr>
      </w:pPr>
      <w:proofErr w:type="gramStart"/>
      <w:ins w:id="20" w:author="Unknown">
        <w:r>
          <w:rPr>
            <w:color w:val="E28964"/>
          </w:rPr>
          <w:t>import</w:t>
        </w:r>
        <w:proofErr w:type="gramEnd"/>
        <w:r>
          <w:rPr>
            <w:color w:val="F8F8F8"/>
          </w:rPr>
          <w:t xml:space="preserve"> </w:t>
        </w:r>
        <w:proofErr w:type="spellStart"/>
        <w:r>
          <w:rPr>
            <w:color w:val="99CF50"/>
          </w:rPr>
          <w:t>org.apache.commons.codec.digest.DigestUtils</w:t>
        </w:r>
        <w:proofErr w:type="spellEnd"/>
        <w:r>
          <w:rPr>
            <w:color w:val="F8F8F8"/>
          </w:rPr>
          <w:t>;</w:t>
        </w:r>
      </w:ins>
    </w:p>
    <w:p w:rsidR="00785492" w:rsidRDefault="00785492" w:rsidP="00785492">
      <w:pPr>
        <w:pStyle w:val="HTMLPreformatted"/>
        <w:shd w:val="clear" w:color="auto" w:fill="000000"/>
        <w:rPr>
          <w:ins w:id="21" w:author="Unknown"/>
          <w:color w:val="F8F8F8"/>
        </w:rPr>
      </w:pPr>
    </w:p>
    <w:p w:rsidR="00785492" w:rsidRDefault="00785492" w:rsidP="00785492">
      <w:pPr>
        <w:pStyle w:val="HTMLPreformatted"/>
        <w:shd w:val="clear" w:color="auto" w:fill="000000"/>
        <w:rPr>
          <w:ins w:id="22" w:author="Unknown"/>
          <w:i/>
          <w:iCs/>
          <w:color w:val="AEAEAE"/>
        </w:rPr>
      </w:pPr>
      <w:ins w:id="23" w:author="Unknown">
        <w:r>
          <w:rPr>
            <w:i/>
            <w:iCs/>
            <w:color w:val="AEAEAE"/>
          </w:rPr>
          <w:t>/**</w:t>
        </w:r>
      </w:ins>
    </w:p>
    <w:p w:rsidR="00785492" w:rsidRDefault="00785492" w:rsidP="00785492">
      <w:pPr>
        <w:pStyle w:val="HTMLPreformatted"/>
        <w:shd w:val="clear" w:color="auto" w:fill="000000"/>
        <w:rPr>
          <w:ins w:id="24" w:author="Unknown"/>
          <w:i/>
          <w:iCs/>
          <w:color w:val="AEAEAE"/>
        </w:rPr>
      </w:pPr>
      <w:ins w:id="25" w:author="Unknown">
        <w:r>
          <w:rPr>
            <w:i/>
            <w:iCs/>
            <w:color w:val="AEAEAE"/>
          </w:rPr>
          <w:t xml:space="preserve"> * Java program to generate MD5 hash or digest for String. In this example</w:t>
        </w:r>
      </w:ins>
    </w:p>
    <w:p w:rsidR="00785492" w:rsidRDefault="00785492" w:rsidP="00785492">
      <w:pPr>
        <w:pStyle w:val="HTMLPreformatted"/>
        <w:shd w:val="clear" w:color="auto" w:fill="000000"/>
        <w:rPr>
          <w:ins w:id="26" w:author="Unknown"/>
          <w:i/>
          <w:iCs/>
          <w:color w:val="AEAEAE"/>
        </w:rPr>
      </w:pPr>
      <w:ins w:id="27" w:author="Unknown">
        <w:r>
          <w:rPr>
            <w:i/>
            <w:iCs/>
            <w:color w:val="AEAEAE"/>
          </w:rPr>
          <w:t xml:space="preserve"> * </w:t>
        </w:r>
        <w:proofErr w:type="gramStart"/>
        <w:r>
          <w:rPr>
            <w:i/>
            <w:iCs/>
            <w:color w:val="AEAEAE"/>
          </w:rPr>
          <w:t>we</w:t>
        </w:r>
        <w:proofErr w:type="gramEnd"/>
        <w:r>
          <w:rPr>
            <w:i/>
            <w:iCs/>
            <w:color w:val="AEAEAE"/>
          </w:rPr>
          <w:t xml:space="preserve"> will see 3 ways to create MD5 hash or digest using standard Java API,</w:t>
        </w:r>
      </w:ins>
    </w:p>
    <w:p w:rsidR="00785492" w:rsidRDefault="00785492" w:rsidP="00785492">
      <w:pPr>
        <w:pStyle w:val="HTMLPreformatted"/>
        <w:shd w:val="clear" w:color="auto" w:fill="000000"/>
        <w:rPr>
          <w:ins w:id="28" w:author="Unknown"/>
          <w:i/>
          <w:iCs/>
          <w:color w:val="AEAEAE"/>
        </w:rPr>
      </w:pPr>
      <w:ins w:id="29" w:author="Unknown">
        <w:r>
          <w:rPr>
            <w:i/>
            <w:iCs/>
            <w:color w:val="AEAEAE"/>
          </w:rPr>
          <w:t xml:space="preserve"> * Spring framework and open source library, Apache commons codec utilities.</w:t>
        </w:r>
      </w:ins>
    </w:p>
    <w:p w:rsidR="00785492" w:rsidRDefault="00785492" w:rsidP="00785492">
      <w:pPr>
        <w:pStyle w:val="HTMLPreformatted"/>
        <w:shd w:val="clear" w:color="auto" w:fill="000000"/>
        <w:rPr>
          <w:ins w:id="30" w:author="Unknown"/>
          <w:i/>
          <w:iCs/>
          <w:color w:val="AEAEAE"/>
        </w:rPr>
      </w:pPr>
      <w:ins w:id="31" w:author="Unknown">
        <w:r>
          <w:rPr>
            <w:i/>
            <w:iCs/>
            <w:color w:val="AEAEAE"/>
          </w:rPr>
          <w:t xml:space="preserve"> * Generally MD5 has are represented as Hex String so each of this function</w:t>
        </w:r>
      </w:ins>
    </w:p>
    <w:p w:rsidR="00785492" w:rsidRDefault="00785492" w:rsidP="00785492">
      <w:pPr>
        <w:pStyle w:val="HTMLPreformatted"/>
        <w:shd w:val="clear" w:color="auto" w:fill="000000"/>
        <w:rPr>
          <w:ins w:id="32" w:author="Unknown"/>
          <w:i/>
          <w:iCs/>
          <w:color w:val="AEAEAE"/>
        </w:rPr>
      </w:pPr>
      <w:ins w:id="33" w:author="Unknown">
        <w:r>
          <w:rPr>
            <w:i/>
            <w:iCs/>
            <w:color w:val="AEAEAE"/>
          </w:rPr>
          <w:t xml:space="preserve"> * will return MD5 hash in hex format.</w:t>
        </w:r>
      </w:ins>
    </w:p>
    <w:p w:rsidR="00785492" w:rsidRDefault="00785492" w:rsidP="00785492">
      <w:pPr>
        <w:pStyle w:val="HTMLPreformatted"/>
        <w:shd w:val="clear" w:color="auto" w:fill="000000"/>
        <w:rPr>
          <w:ins w:id="34" w:author="Unknown"/>
          <w:i/>
          <w:iCs/>
          <w:color w:val="AEAEAE"/>
        </w:rPr>
      </w:pPr>
      <w:ins w:id="35" w:author="Unknown">
        <w:r>
          <w:rPr>
            <w:i/>
            <w:iCs/>
            <w:color w:val="AEAEAE"/>
          </w:rPr>
          <w:t xml:space="preserve"> *</w:t>
        </w:r>
      </w:ins>
    </w:p>
    <w:p w:rsidR="00785492" w:rsidRDefault="00785492" w:rsidP="00785492">
      <w:pPr>
        <w:pStyle w:val="HTMLPreformatted"/>
        <w:shd w:val="clear" w:color="auto" w:fill="000000"/>
        <w:rPr>
          <w:ins w:id="36" w:author="Unknown"/>
          <w:i/>
          <w:iCs/>
          <w:color w:val="AEAEAE"/>
        </w:rPr>
      </w:pPr>
      <w:ins w:id="37" w:author="Unknown">
        <w:r>
          <w:rPr>
            <w:i/>
            <w:iCs/>
            <w:color w:val="AEAEAE"/>
          </w:rPr>
          <w:t xml:space="preserve"> * </w:t>
        </w:r>
        <w:r>
          <w:rPr>
            <w:i/>
            <w:iCs/>
            <w:color w:val="E28964"/>
          </w:rPr>
          <w:t>@author</w:t>
        </w:r>
        <w:r>
          <w:rPr>
            <w:i/>
            <w:iCs/>
            <w:color w:val="AEAEAE"/>
          </w:rPr>
          <w:t xml:space="preserve"> </w:t>
        </w:r>
        <w:proofErr w:type="spellStart"/>
        <w:r>
          <w:rPr>
            <w:i/>
            <w:iCs/>
            <w:color w:val="AEAEAE"/>
          </w:rPr>
          <w:t>Javin</w:t>
        </w:r>
        <w:proofErr w:type="spellEnd"/>
        <w:r>
          <w:rPr>
            <w:i/>
            <w:iCs/>
            <w:color w:val="AEAEAE"/>
          </w:rPr>
          <w:t xml:space="preserve"> Paul</w:t>
        </w:r>
      </w:ins>
    </w:p>
    <w:p w:rsidR="00785492" w:rsidRDefault="00785492" w:rsidP="00785492">
      <w:pPr>
        <w:pStyle w:val="HTMLPreformatted"/>
        <w:shd w:val="clear" w:color="auto" w:fill="000000"/>
        <w:rPr>
          <w:ins w:id="38" w:author="Unknown"/>
          <w:color w:val="F8F8F8"/>
        </w:rPr>
      </w:pPr>
      <w:ins w:id="39" w:author="Unknown">
        <w:r>
          <w:rPr>
            <w:i/>
            <w:iCs/>
            <w:color w:val="AEAEAE"/>
          </w:rPr>
          <w:t xml:space="preserve"> */</w:t>
        </w:r>
      </w:ins>
    </w:p>
    <w:p w:rsidR="00785492" w:rsidRDefault="00785492" w:rsidP="00785492">
      <w:pPr>
        <w:pStyle w:val="HTMLPreformatted"/>
        <w:shd w:val="clear" w:color="auto" w:fill="000000"/>
        <w:rPr>
          <w:ins w:id="40" w:author="Unknown"/>
          <w:color w:val="F8F8F8"/>
        </w:rPr>
      </w:pPr>
      <w:proofErr w:type="gramStart"/>
      <w:ins w:id="41" w:author="Unknown">
        <w:r>
          <w:rPr>
            <w:color w:val="99CF50"/>
          </w:rPr>
          <w:t>public</w:t>
        </w:r>
        <w:proofErr w:type="gramEnd"/>
        <w:r>
          <w:rPr>
            <w:color w:val="F8F8F8"/>
          </w:rPr>
          <w:t xml:space="preserve"> </w:t>
        </w:r>
        <w:r>
          <w:rPr>
            <w:color w:val="99CF50"/>
          </w:rPr>
          <w:t>class</w:t>
        </w:r>
        <w:r>
          <w:rPr>
            <w:color w:val="F8F8F8"/>
          </w:rPr>
          <w:t xml:space="preserve"> </w:t>
        </w:r>
        <w:r>
          <w:rPr>
            <w:color w:val="F8F8F8"/>
            <w:u w:val="single"/>
          </w:rPr>
          <w:t>MD5Hash</w:t>
        </w:r>
        <w:r>
          <w:rPr>
            <w:color w:val="F8F8F8"/>
          </w:rPr>
          <w:t xml:space="preserve"> {</w:t>
        </w:r>
      </w:ins>
    </w:p>
    <w:p w:rsidR="00785492" w:rsidRDefault="00785492" w:rsidP="00785492">
      <w:pPr>
        <w:pStyle w:val="HTMLPreformatted"/>
        <w:shd w:val="clear" w:color="auto" w:fill="000000"/>
        <w:rPr>
          <w:ins w:id="42" w:author="Unknown"/>
          <w:color w:val="F8F8F8"/>
        </w:rPr>
      </w:pPr>
    </w:p>
    <w:p w:rsidR="00785492" w:rsidRDefault="00785492" w:rsidP="00785492">
      <w:pPr>
        <w:pStyle w:val="HTMLPreformatted"/>
        <w:shd w:val="clear" w:color="auto" w:fill="000000"/>
        <w:rPr>
          <w:ins w:id="43" w:author="Unknown"/>
          <w:color w:val="F8F8F8"/>
        </w:rPr>
      </w:pPr>
      <w:ins w:id="44" w:author="Unknown">
        <w:r>
          <w:rPr>
            <w:color w:val="F8F8F8"/>
          </w:rPr>
          <w:t xml:space="preserve">    </w:t>
        </w:r>
        <w:proofErr w:type="gramStart"/>
        <w:r>
          <w:rPr>
            <w:color w:val="99CF50"/>
          </w:rPr>
          <w:t>public</w:t>
        </w:r>
        <w:proofErr w:type="gramEnd"/>
        <w:r>
          <w:rPr>
            <w:color w:val="F8F8F8"/>
          </w:rPr>
          <w:t xml:space="preserve"> </w:t>
        </w:r>
        <w:r>
          <w:rPr>
            <w:color w:val="99CF50"/>
          </w:rPr>
          <w:t>static</w:t>
        </w:r>
        <w:r>
          <w:rPr>
            <w:color w:val="F8F8F8"/>
          </w:rPr>
          <w:t xml:space="preserve"> </w:t>
        </w:r>
        <w:r>
          <w:rPr>
            <w:color w:val="99CF50"/>
          </w:rPr>
          <w:t>void</w:t>
        </w:r>
        <w:r>
          <w:rPr>
            <w:color w:val="F8F8F8"/>
          </w:rPr>
          <w:t xml:space="preserve"> </w:t>
        </w:r>
        <w:r>
          <w:rPr>
            <w:color w:val="89BDFF"/>
          </w:rPr>
          <w:t>main</w:t>
        </w:r>
        <w:r>
          <w:rPr>
            <w:color w:val="F8F8F8"/>
          </w:rPr>
          <w:t>(</w:t>
        </w:r>
        <w:r>
          <w:rPr>
            <w:color w:val="99CF50"/>
          </w:rPr>
          <w:t>String</w:t>
        </w:r>
        <w:r>
          <w:rPr>
            <w:color w:val="F8F8F8"/>
          </w:rPr>
          <w:t xml:space="preserve"> </w:t>
        </w:r>
        <w:proofErr w:type="spellStart"/>
        <w:r>
          <w:rPr>
            <w:color w:val="3E87E3"/>
          </w:rPr>
          <w:t>args</w:t>
        </w:r>
        <w:proofErr w:type="spellEnd"/>
        <w:r>
          <w:rPr>
            <w:color w:val="F8F8F8"/>
          </w:rPr>
          <w:t>[]) {</w:t>
        </w:r>
      </w:ins>
    </w:p>
    <w:p w:rsidR="00785492" w:rsidRDefault="00785492" w:rsidP="00785492">
      <w:pPr>
        <w:pStyle w:val="HTMLPreformatted"/>
        <w:shd w:val="clear" w:color="auto" w:fill="000000"/>
        <w:rPr>
          <w:ins w:id="45" w:author="Unknown"/>
          <w:color w:val="F8F8F8"/>
        </w:rPr>
      </w:pPr>
      <w:ins w:id="46" w:author="Unknown">
        <w:r>
          <w:rPr>
            <w:color w:val="F8F8F8"/>
          </w:rPr>
          <w:t xml:space="preserve">       </w:t>
        </w:r>
      </w:ins>
    </w:p>
    <w:p w:rsidR="00785492" w:rsidRDefault="00785492" w:rsidP="00785492">
      <w:pPr>
        <w:pStyle w:val="HTMLPreformatted"/>
        <w:shd w:val="clear" w:color="auto" w:fill="000000"/>
        <w:rPr>
          <w:ins w:id="47" w:author="Unknown"/>
          <w:color w:val="F8F8F8"/>
        </w:rPr>
      </w:pPr>
      <w:ins w:id="48" w:author="Unknown">
        <w:r>
          <w:rPr>
            <w:color w:val="F8F8F8"/>
          </w:rPr>
          <w:t xml:space="preserve">       </w:t>
        </w:r>
        <w:r>
          <w:rPr>
            <w:color w:val="99CF50"/>
          </w:rPr>
          <w:t>String</w:t>
        </w:r>
        <w:r>
          <w:rPr>
            <w:color w:val="F8F8F8"/>
          </w:rPr>
          <w:t xml:space="preserve"> password </w:t>
        </w:r>
        <w:r>
          <w:rPr>
            <w:color w:val="E28964"/>
          </w:rPr>
          <w:t>=</w:t>
        </w:r>
        <w:r>
          <w:rPr>
            <w:color w:val="F8F8F8"/>
          </w:rPr>
          <w:t xml:space="preserve"> </w:t>
        </w:r>
        <w:r>
          <w:rPr>
            <w:color w:val="65B042"/>
          </w:rPr>
          <w:t>"password"</w:t>
        </w:r>
        <w:r>
          <w:rPr>
            <w:color w:val="F8F8F8"/>
          </w:rPr>
          <w:t>;</w:t>
        </w:r>
      </w:ins>
    </w:p>
    <w:p w:rsidR="00785492" w:rsidRDefault="00785492" w:rsidP="00785492">
      <w:pPr>
        <w:pStyle w:val="HTMLPreformatted"/>
        <w:shd w:val="clear" w:color="auto" w:fill="000000"/>
        <w:rPr>
          <w:ins w:id="49" w:author="Unknown"/>
          <w:color w:val="F8F8F8"/>
        </w:rPr>
      </w:pPr>
      <w:ins w:id="50" w:author="Unknown">
        <w:r>
          <w:rPr>
            <w:color w:val="F8F8F8"/>
          </w:rPr>
          <w:t xml:space="preserve">      </w:t>
        </w:r>
      </w:ins>
    </w:p>
    <w:p w:rsidR="00785492" w:rsidRDefault="00785492" w:rsidP="00785492">
      <w:pPr>
        <w:pStyle w:val="HTMLPreformatted"/>
        <w:shd w:val="clear" w:color="auto" w:fill="000000"/>
        <w:rPr>
          <w:ins w:id="51" w:author="Unknown"/>
          <w:color w:val="F8F8F8"/>
        </w:rPr>
      </w:pPr>
      <w:ins w:id="52" w:author="Unknown">
        <w:r>
          <w:rPr>
            <w:color w:val="F8F8F8"/>
          </w:rPr>
          <w:t xml:space="preserve">       </w:t>
        </w:r>
        <w:proofErr w:type="spellStart"/>
        <w:proofErr w:type="gramStart"/>
        <w:r>
          <w:rPr>
            <w:color w:val="99CF50"/>
          </w:rPr>
          <w:t>System</w:t>
        </w:r>
        <w:r>
          <w:rPr>
            <w:color w:val="E28964"/>
          </w:rPr>
          <w:t>.</w:t>
        </w:r>
        <w:r>
          <w:rPr>
            <w:color w:val="F8F8F8"/>
          </w:rPr>
          <w:t>out</w:t>
        </w:r>
        <w:r>
          <w:rPr>
            <w:color w:val="E28964"/>
          </w:rPr>
          <w:t>.</w:t>
        </w:r>
        <w:r>
          <w:rPr>
            <w:color w:val="F8F8F8"/>
          </w:rPr>
          <w:t>println</w:t>
        </w:r>
        <w:proofErr w:type="spellEnd"/>
        <w:r>
          <w:rPr>
            <w:color w:val="F8F8F8"/>
          </w:rPr>
          <w:t>(</w:t>
        </w:r>
        <w:proofErr w:type="gramEnd"/>
        <w:r>
          <w:rPr>
            <w:color w:val="65B042"/>
          </w:rPr>
          <w:t xml:space="preserve">"MD5 </w:t>
        </w:r>
        <w:proofErr w:type="spellStart"/>
        <w:r>
          <w:rPr>
            <w:color w:val="65B042"/>
          </w:rPr>
          <w:t>hash</w:t>
        </w:r>
        <w:proofErr w:type="spellEnd"/>
        <w:r>
          <w:rPr>
            <w:color w:val="65B042"/>
          </w:rPr>
          <w:t xml:space="preserve"> generated using Java           : "</w:t>
        </w:r>
        <w:r>
          <w:rPr>
            <w:color w:val="F8F8F8"/>
          </w:rPr>
          <w:t xml:space="preserve"> </w:t>
        </w:r>
        <w:r>
          <w:rPr>
            <w:color w:val="E28964"/>
          </w:rPr>
          <w:t>+</w:t>
        </w:r>
        <w:r>
          <w:rPr>
            <w:color w:val="F8F8F8"/>
          </w:rPr>
          <w:t xml:space="preserve"> md5Java(password));</w:t>
        </w:r>
      </w:ins>
    </w:p>
    <w:p w:rsidR="00785492" w:rsidRDefault="00785492" w:rsidP="00785492">
      <w:pPr>
        <w:pStyle w:val="HTMLPreformatted"/>
        <w:shd w:val="clear" w:color="auto" w:fill="000000"/>
        <w:rPr>
          <w:ins w:id="53" w:author="Unknown"/>
          <w:color w:val="F8F8F8"/>
        </w:rPr>
      </w:pPr>
      <w:ins w:id="54" w:author="Unknown">
        <w:r>
          <w:rPr>
            <w:color w:val="F8F8F8"/>
          </w:rPr>
          <w:t xml:space="preserve">       </w:t>
        </w:r>
        <w:proofErr w:type="spellStart"/>
        <w:proofErr w:type="gramStart"/>
        <w:r>
          <w:rPr>
            <w:color w:val="99CF50"/>
          </w:rPr>
          <w:t>System</w:t>
        </w:r>
        <w:r>
          <w:rPr>
            <w:color w:val="E28964"/>
          </w:rPr>
          <w:t>.</w:t>
        </w:r>
        <w:r>
          <w:rPr>
            <w:color w:val="F8F8F8"/>
          </w:rPr>
          <w:t>out</w:t>
        </w:r>
        <w:r>
          <w:rPr>
            <w:color w:val="E28964"/>
          </w:rPr>
          <w:t>.</w:t>
        </w:r>
        <w:r>
          <w:rPr>
            <w:color w:val="F8F8F8"/>
          </w:rPr>
          <w:t>println</w:t>
        </w:r>
        <w:proofErr w:type="spellEnd"/>
        <w:r>
          <w:rPr>
            <w:color w:val="F8F8F8"/>
          </w:rPr>
          <w:t>(</w:t>
        </w:r>
        <w:proofErr w:type="gramEnd"/>
        <w:r>
          <w:rPr>
            <w:color w:val="65B042"/>
          </w:rPr>
          <w:t>"MD5 digest generated using              : "</w:t>
        </w:r>
        <w:r>
          <w:rPr>
            <w:color w:val="F8F8F8"/>
          </w:rPr>
          <w:t xml:space="preserve"> </w:t>
        </w:r>
        <w:r>
          <w:rPr>
            <w:color w:val="E28964"/>
          </w:rPr>
          <w:t>+</w:t>
        </w:r>
        <w:r>
          <w:rPr>
            <w:color w:val="F8F8F8"/>
          </w:rPr>
          <w:t xml:space="preserve"> md5Spring(password));</w:t>
        </w:r>
      </w:ins>
    </w:p>
    <w:p w:rsidR="00785492" w:rsidRDefault="00785492" w:rsidP="00785492">
      <w:pPr>
        <w:pStyle w:val="HTMLPreformatted"/>
        <w:shd w:val="clear" w:color="auto" w:fill="000000"/>
        <w:rPr>
          <w:ins w:id="55" w:author="Unknown"/>
          <w:color w:val="F8F8F8"/>
        </w:rPr>
      </w:pPr>
      <w:ins w:id="56" w:author="Unknown">
        <w:r>
          <w:rPr>
            <w:color w:val="F8F8F8"/>
          </w:rPr>
          <w:t xml:space="preserve">       </w:t>
        </w:r>
        <w:proofErr w:type="spellStart"/>
        <w:proofErr w:type="gramStart"/>
        <w:r>
          <w:rPr>
            <w:color w:val="99CF50"/>
          </w:rPr>
          <w:t>System</w:t>
        </w:r>
        <w:r>
          <w:rPr>
            <w:color w:val="E28964"/>
          </w:rPr>
          <w:t>.</w:t>
        </w:r>
        <w:r>
          <w:rPr>
            <w:color w:val="F8F8F8"/>
          </w:rPr>
          <w:t>out</w:t>
        </w:r>
        <w:r>
          <w:rPr>
            <w:color w:val="E28964"/>
          </w:rPr>
          <w:t>.</w:t>
        </w:r>
        <w:r>
          <w:rPr>
            <w:color w:val="F8F8F8"/>
          </w:rPr>
          <w:t>println</w:t>
        </w:r>
        <w:proofErr w:type="spellEnd"/>
        <w:r>
          <w:rPr>
            <w:color w:val="F8F8F8"/>
          </w:rPr>
          <w:t>(</w:t>
        </w:r>
        <w:proofErr w:type="gramEnd"/>
        <w:r>
          <w:rPr>
            <w:color w:val="65B042"/>
          </w:rPr>
          <w:t>"MD5 message created by Apache commons codec : "</w:t>
        </w:r>
        <w:r>
          <w:rPr>
            <w:color w:val="F8F8F8"/>
          </w:rPr>
          <w:t xml:space="preserve"> </w:t>
        </w:r>
        <w:r>
          <w:rPr>
            <w:color w:val="E28964"/>
          </w:rPr>
          <w:t>+</w:t>
        </w:r>
        <w:r>
          <w:rPr>
            <w:color w:val="F8F8F8"/>
          </w:rPr>
          <w:t xml:space="preserve"> md5ApacheCommonsCodec(password));      </w:t>
        </w:r>
      </w:ins>
    </w:p>
    <w:p w:rsidR="00785492" w:rsidRDefault="00785492" w:rsidP="00785492">
      <w:pPr>
        <w:pStyle w:val="HTMLPreformatted"/>
        <w:shd w:val="clear" w:color="auto" w:fill="000000"/>
        <w:rPr>
          <w:ins w:id="57" w:author="Unknown"/>
          <w:color w:val="F8F8F8"/>
        </w:rPr>
      </w:pPr>
      <w:ins w:id="58" w:author="Unknown">
        <w:r>
          <w:rPr>
            <w:color w:val="F8F8F8"/>
          </w:rPr>
          <w:t xml:space="preserve">       </w:t>
        </w:r>
      </w:ins>
    </w:p>
    <w:p w:rsidR="00785492" w:rsidRDefault="00785492" w:rsidP="00785492">
      <w:pPr>
        <w:pStyle w:val="HTMLPreformatted"/>
        <w:shd w:val="clear" w:color="auto" w:fill="000000"/>
        <w:rPr>
          <w:ins w:id="59" w:author="Unknown"/>
          <w:color w:val="F8F8F8"/>
        </w:rPr>
      </w:pPr>
      <w:ins w:id="60" w:author="Unknown">
        <w:r>
          <w:rPr>
            <w:color w:val="F8F8F8"/>
          </w:rPr>
          <w:t xml:space="preserve">    }</w:t>
        </w:r>
      </w:ins>
    </w:p>
    <w:p w:rsidR="00785492" w:rsidRDefault="00785492" w:rsidP="00785492">
      <w:pPr>
        <w:pStyle w:val="HTMLPreformatted"/>
        <w:shd w:val="clear" w:color="auto" w:fill="000000"/>
        <w:rPr>
          <w:ins w:id="61" w:author="Unknown"/>
          <w:color w:val="F8F8F8"/>
        </w:rPr>
      </w:pPr>
      <w:ins w:id="62" w:author="Unknown">
        <w:r>
          <w:rPr>
            <w:color w:val="F8F8F8"/>
          </w:rPr>
          <w:t xml:space="preserve">   </w:t>
        </w:r>
      </w:ins>
    </w:p>
    <w:p w:rsidR="00785492" w:rsidRDefault="00785492" w:rsidP="00785492">
      <w:pPr>
        <w:pStyle w:val="HTMLPreformatted"/>
        <w:shd w:val="clear" w:color="auto" w:fill="000000"/>
        <w:rPr>
          <w:ins w:id="63" w:author="Unknown"/>
          <w:color w:val="F8F8F8"/>
        </w:rPr>
      </w:pPr>
      <w:ins w:id="64" w:author="Unknown">
        <w:r>
          <w:rPr>
            <w:color w:val="F8F8F8"/>
          </w:rPr>
          <w:t xml:space="preserve">    </w:t>
        </w:r>
        <w:proofErr w:type="gramStart"/>
        <w:r>
          <w:rPr>
            <w:color w:val="99CF50"/>
          </w:rPr>
          <w:t>public</w:t>
        </w:r>
        <w:proofErr w:type="gramEnd"/>
        <w:r>
          <w:rPr>
            <w:color w:val="F8F8F8"/>
          </w:rPr>
          <w:t xml:space="preserve"> </w:t>
        </w:r>
        <w:r>
          <w:rPr>
            <w:color w:val="99CF50"/>
          </w:rPr>
          <w:t>static</w:t>
        </w:r>
        <w:r>
          <w:rPr>
            <w:color w:val="F8F8F8"/>
          </w:rPr>
          <w:t xml:space="preserve"> </w:t>
        </w:r>
        <w:r>
          <w:rPr>
            <w:color w:val="99CF50"/>
          </w:rPr>
          <w:t>String</w:t>
        </w:r>
        <w:r>
          <w:rPr>
            <w:color w:val="F8F8F8"/>
          </w:rPr>
          <w:t xml:space="preserve"> </w:t>
        </w:r>
        <w:r>
          <w:rPr>
            <w:color w:val="89BDFF"/>
          </w:rPr>
          <w:t>md5Java</w:t>
        </w:r>
        <w:r>
          <w:rPr>
            <w:color w:val="F8F8F8"/>
          </w:rPr>
          <w:t>(</w:t>
        </w:r>
        <w:r>
          <w:rPr>
            <w:color w:val="99CF50"/>
          </w:rPr>
          <w:t>String</w:t>
        </w:r>
        <w:r>
          <w:rPr>
            <w:color w:val="F8F8F8"/>
          </w:rPr>
          <w:t xml:space="preserve"> </w:t>
        </w:r>
        <w:r>
          <w:rPr>
            <w:color w:val="3E87E3"/>
          </w:rPr>
          <w:t>message</w:t>
        </w:r>
        <w:r>
          <w:rPr>
            <w:color w:val="F8F8F8"/>
          </w:rPr>
          <w:t>){</w:t>
        </w:r>
      </w:ins>
    </w:p>
    <w:p w:rsidR="00785492" w:rsidRDefault="00785492" w:rsidP="00785492">
      <w:pPr>
        <w:pStyle w:val="HTMLPreformatted"/>
        <w:shd w:val="clear" w:color="auto" w:fill="000000"/>
        <w:rPr>
          <w:ins w:id="65" w:author="Unknown"/>
          <w:color w:val="F8F8F8"/>
        </w:rPr>
      </w:pPr>
      <w:ins w:id="66" w:author="Unknown">
        <w:r>
          <w:rPr>
            <w:color w:val="F8F8F8"/>
          </w:rPr>
          <w:t xml:space="preserve">        </w:t>
        </w:r>
        <w:r>
          <w:rPr>
            <w:color w:val="99CF50"/>
          </w:rPr>
          <w:t>String</w:t>
        </w:r>
        <w:r>
          <w:rPr>
            <w:color w:val="F8F8F8"/>
          </w:rPr>
          <w:t xml:space="preserve"> digest </w:t>
        </w:r>
        <w:r>
          <w:rPr>
            <w:color w:val="E28964"/>
          </w:rPr>
          <w:t>=</w:t>
        </w:r>
        <w:r>
          <w:rPr>
            <w:color w:val="F8F8F8"/>
          </w:rPr>
          <w:t xml:space="preserve"> </w:t>
        </w:r>
        <w:r>
          <w:rPr>
            <w:color w:val="3387CC"/>
          </w:rPr>
          <w:t>null</w:t>
        </w:r>
        <w:r>
          <w:rPr>
            <w:color w:val="F8F8F8"/>
          </w:rPr>
          <w:t>;</w:t>
        </w:r>
      </w:ins>
    </w:p>
    <w:p w:rsidR="00785492" w:rsidRDefault="00785492" w:rsidP="00785492">
      <w:pPr>
        <w:pStyle w:val="HTMLPreformatted"/>
        <w:shd w:val="clear" w:color="auto" w:fill="000000"/>
        <w:rPr>
          <w:ins w:id="67" w:author="Unknown"/>
          <w:color w:val="F8F8F8"/>
        </w:rPr>
      </w:pPr>
      <w:ins w:id="68" w:author="Unknown">
        <w:r>
          <w:rPr>
            <w:color w:val="F8F8F8"/>
          </w:rPr>
          <w:t xml:space="preserve">        </w:t>
        </w:r>
        <w:proofErr w:type="gramStart"/>
        <w:r>
          <w:rPr>
            <w:color w:val="E28964"/>
          </w:rPr>
          <w:t>try</w:t>
        </w:r>
        <w:proofErr w:type="gramEnd"/>
        <w:r>
          <w:rPr>
            <w:color w:val="F8F8F8"/>
          </w:rPr>
          <w:t xml:space="preserve"> {</w:t>
        </w:r>
      </w:ins>
    </w:p>
    <w:p w:rsidR="00785492" w:rsidRDefault="00785492" w:rsidP="00785492">
      <w:pPr>
        <w:pStyle w:val="HTMLPreformatted"/>
        <w:shd w:val="clear" w:color="auto" w:fill="000000"/>
        <w:rPr>
          <w:ins w:id="69" w:author="Unknown"/>
          <w:color w:val="F8F8F8"/>
        </w:rPr>
      </w:pPr>
      <w:ins w:id="70" w:author="Unknown">
        <w:r>
          <w:rPr>
            <w:color w:val="F8F8F8"/>
          </w:rPr>
          <w:t xml:space="preserve">            </w:t>
        </w:r>
        <w:proofErr w:type="spellStart"/>
        <w:r>
          <w:rPr>
            <w:color w:val="99CF50"/>
          </w:rPr>
          <w:t>MessageDigest</w:t>
        </w:r>
        <w:proofErr w:type="spellEnd"/>
        <w:r>
          <w:rPr>
            <w:color w:val="F8F8F8"/>
          </w:rPr>
          <w:t xml:space="preserve"> </w:t>
        </w:r>
        <w:proofErr w:type="spellStart"/>
        <w:r>
          <w:rPr>
            <w:color w:val="F8F8F8"/>
          </w:rPr>
          <w:t>md</w:t>
        </w:r>
        <w:proofErr w:type="spellEnd"/>
        <w:r>
          <w:rPr>
            <w:color w:val="F8F8F8"/>
          </w:rPr>
          <w:t xml:space="preserve"> </w:t>
        </w:r>
        <w:r>
          <w:rPr>
            <w:color w:val="E28964"/>
          </w:rPr>
          <w:t>=</w:t>
        </w:r>
        <w:r>
          <w:rPr>
            <w:color w:val="F8F8F8"/>
          </w:rPr>
          <w:t xml:space="preserve"> </w:t>
        </w:r>
        <w:proofErr w:type="spellStart"/>
        <w:proofErr w:type="gramStart"/>
        <w:r>
          <w:rPr>
            <w:color w:val="99CF50"/>
          </w:rPr>
          <w:t>MessageDigest</w:t>
        </w:r>
        <w:r>
          <w:rPr>
            <w:color w:val="E28964"/>
          </w:rPr>
          <w:t>.</w:t>
        </w:r>
        <w:r>
          <w:rPr>
            <w:color w:val="F8F8F8"/>
          </w:rPr>
          <w:t>getInstance</w:t>
        </w:r>
        <w:proofErr w:type="spellEnd"/>
        <w:r>
          <w:rPr>
            <w:color w:val="F8F8F8"/>
          </w:rPr>
          <w:t>(</w:t>
        </w:r>
        <w:proofErr w:type="gramEnd"/>
        <w:r>
          <w:rPr>
            <w:color w:val="65B042"/>
          </w:rPr>
          <w:t>"MD5"</w:t>
        </w:r>
        <w:r>
          <w:rPr>
            <w:color w:val="F8F8F8"/>
          </w:rPr>
          <w:t>);</w:t>
        </w:r>
      </w:ins>
    </w:p>
    <w:p w:rsidR="00785492" w:rsidRDefault="00785492" w:rsidP="00785492">
      <w:pPr>
        <w:pStyle w:val="HTMLPreformatted"/>
        <w:shd w:val="clear" w:color="auto" w:fill="000000"/>
        <w:rPr>
          <w:ins w:id="71" w:author="Unknown"/>
          <w:color w:val="F8F8F8"/>
        </w:rPr>
      </w:pPr>
      <w:ins w:id="72" w:author="Unknown">
        <w:r>
          <w:rPr>
            <w:color w:val="F8F8F8"/>
          </w:rPr>
          <w:lastRenderedPageBreak/>
          <w:t xml:space="preserve">            </w:t>
        </w:r>
        <w:proofErr w:type="gramStart"/>
        <w:r>
          <w:rPr>
            <w:color w:val="99CF50"/>
          </w:rPr>
          <w:t>byte</w:t>
        </w:r>
        <w:r>
          <w:rPr>
            <w:color w:val="F8F8F8"/>
          </w:rPr>
          <w:t>[</w:t>
        </w:r>
        <w:proofErr w:type="gramEnd"/>
        <w:r>
          <w:rPr>
            <w:color w:val="F8F8F8"/>
          </w:rPr>
          <w:t xml:space="preserve">] hash </w:t>
        </w:r>
        <w:r>
          <w:rPr>
            <w:color w:val="E28964"/>
          </w:rPr>
          <w:t>=</w:t>
        </w:r>
        <w:r>
          <w:rPr>
            <w:color w:val="F8F8F8"/>
          </w:rPr>
          <w:t xml:space="preserve"> </w:t>
        </w:r>
        <w:proofErr w:type="spellStart"/>
        <w:r>
          <w:rPr>
            <w:color w:val="F8F8F8"/>
          </w:rPr>
          <w:t>md</w:t>
        </w:r>
        <w:r>
          <w:rPr>
            <w:color w:val="E28964"/>
          </w:rPr>
          <w:t>.</w:t>
        </w:r>
        <w:r>
          <w:rPr>
            <w:color w:val="F8F8F8"/>
          </w:rPr>
          <w:t>digest</w:t>
        </w:r>
        <w:proofErr w:type="spellEnd"/>
        <w:r>
          <w:rPr>
            <w:color w:val="F8F8F8"/>
          </w:rPr>
          <w:t>(</w:t>
        </w:r>
        <w:proofErr w:type="spellStart"/>
        <w:r>
          <w:rPr>
            <w:color w:val="F8F8F8"/>
          </w:rPr>
          <w:t>message</w:t>
        </w:r>
        <w:r>
          <w:rPr>
            <w:color w:val="E28964"/>
          </w:rPr>
          <w:t>.</w:t>
        </w:r>
        <w:r>
          <w:rPr>
            <w:color w:val="F8F8F8"/>
          </w:rPr>
          <w:t>getBytes</w:t>
        </w:r>
        <w:proofErr w:type="spellEnd"/>
        <w:r>
          <w:rPr>
            <w:color w:val="F8F8F8"/>
          </w:rPr>
          <w:t>(</w:t>
        </w:r>
        <w:r>
          <w:rPr>
            <w:color w:val="65B042"/>
          </w:rPr>
          <w:t>"UTF-8"</w:t>
        </w:r>
        <w:r>
          <w:rPr>
            <w:color w:val="F8F8F8"/>
          </w:rPr>
          <w:t>));</w:t>
        </w:r>
      </w:ins>
    </w:p>
    <w:p w:rsidR="00785492" w:rsidRDefault="00785492" w:rsidP="00785492">
      <w:pPr>
        <w:pStyle w:val="HTMLPreformatted"/>
        <w:shd w:val="clear" w:color="auto" w:fill="000000"/>
        <w:rPr>
          <w:ins w:id="73" w:author="Unknown"/>
          <w:color w:val="F8F8F8"/>
        </w:rPr>
      </w:pPr>
      <w:ins w:id="74" w:author="Unknown">
        <w:r>
          <w:rPr>
            <w:color w:val="F8F8F8"/>
          </w:rPr>
          <w:t xml:space="preserve">           </w:t>
        </w:r>
      </w:ins>
    </w:p>
    <w:p w:rsidR="00785492" w:rsidRDefault="00785492" w:rsidP="00785492">
      <w:pPr>
        <w:pStyle w:val="HTMLPreformatted"/>
        <w:shd w:val="clear" w:color="auto" w:fill="000000"/>
        <w:rPr>
          <w:ins w:id="75" w:author="Unknown"/>
          <w:color w:val="F8F8F8"/>
        </w:rPr>
      </w:pPr>
      <w:ins w:id="76" w:author="Unknown">
        <w:r>
          <w:rPr>
            <w:color w:val="F8F8F8"/>
          </w:rPr>
          <w:t xml:space="preserve">            </w:t>
        </w:r>
        <w:r>
          <w:rPr>
            <w:i/>
            <w:iCs/>
            <w:color w:val="AEAEAE"/>
          </w:rPr>
          <w:t>//converting byte array to Hexadecimal String</w:t>
        </w:r>
      </w:ins>
    </w:p>
    <w:p w:rsidR="00785492" w:rsidRDefault="00785492" w:rsidP="00785492">
      <w:pPr>
        <w:pStyle w:val="HTMLPreformatted"/>
        <w:shd w:val="clear" w:color="auto" w:fill="000000"/>
        <w:rPr>
          <w:ins w:id="77" w:author="Unknown"/>
          <w:color w:val="F8F8F8"/>
        </w:rPr>
      </w:pPr>
      <w:ins w:id="78" w:author="Unknown">
        <w:r>
          <w:rPr>
            <w:color w:val="F8F8F8"/>
          </w:rPr>
          <w:t xml:space="preserve">           </w:t>
        </w:r>
        <w:proofErr w:type="spellStart"/>
        <w:r>
          <w:rPr>
            <w:color w:val="99CF50"/>
          </w:rPr>
          <w:t>StringBuilder</w:t>
        </w:r>
        <w:proofErr w:type="spellEnd"/>
        <w:r>
          <w:rPr>
            <w:color w:val="F8F8F8"/>
          </w:rPr>
          <w:t xml:space="preserve"> </w:t>
        </w:r>
        <w:proofErr w:type="spellStart"/>
        <w:r>
          <w:rPr>
            <w:color w:val="F8F8F8"/>
          </w:rPr>
          <w:t>sb</w:t>
        </w:r>
        <w:proofErr w:type="spellEnd"/>
        <w:r>
          <w:rPr>
            <w:color w:val="F8F8F8"/>
          </w:rPr>
          <w:t xml:space="preserve"> </w:t>
        </w:r>
        <w:r>
          <w:rPr>
            <w:color w:val="E28964"/>
          </w:rPr>
          <w:t>=</w:t>
        </w:r>
        <w:r>
          <w:rPr>
            <w:color w:val="F8F8F8"/>
          </w:rPr>
          <w:t xml:space="preserve"> </w:t>
        </w:r>
        <w:r>
          <w:rPr>
            <w:color w:val="E28964"/>
          </w:rPr>
          <w:t>new</w:t>
        </w:r>
        <w:r>
          <w:rPr>
            <w:color w:val="F8F8F8"/>
          </w:rPr>
          <w:t xml:space="preserve"> </w:t>
        </w:r>
        <w:proofErr w:type="spellStart"/>
        <w:proofErr w:type="gramStart"/>
        <w:r>
          <w:rPr>
            <w:color w:val="99CF50"/>
          </w:rPr>
          <w:t>StringBuilder</w:t>
        </w:r>
        <w:proofErr w:type="spellEnd"/>
        <w:r>
          <w:rPr>
            <w:color w:val="F8F8F8"/>
          </w:rPr>
          <w:t>(</w:t>
        </w:r>
        <w:proofErr w:type="gramEnd"/>
        <w:r>
          <w:rPr>
            <w:color w:val="3387CC"/>
          </w:rPr>
          <w:t>2</w:t>
        </w:r>
        <w:r>
          <w:rPr>
            <w:color w:val="E28964"/>
          </w:rPr>
          <w:t>*</w:t>
        </w:r>
        <w:proofErr w:type="spellStart"/>
        <w:r>
          <w:rPr>
            <w:color w:val="F8F8F8"/>
          </w:rPr>
          <w:t>hash</w:t>
        </w:r>
        <w:r>
          <w:rPr>
            <w:color w:val="E28964"/>
          </w:rPr>
          <w:t>.</w:t>
        </w:r>
        <w:r>
          <w:rPr>
            <w:color w:val="F8F8F8"/>
          </w:rPr>
          <w:t>length</w:t>
        </w:r>
        <w:proofErr w:type="spellEnd"/>
        <w:r>
          <w:rPr>
            <w:color w:val="F8F8F8"/>
          </w:rPr>
          <w:t>);</w:t>
        </w:r>
      </w:ins>
    </w:p>
    <w:p w:rsidR="00785492" w:rsidRDefault="00785492" w:rsidP="00785492">
      <w:pPr>
        <w:pStyle w:val="HTMLPreformatted"/>
        <w:shd w:val="clear" w:color="auto" w:fill="000000"/>
        <w:rPr>
          <w:ins w:id="79" w:author="Unknown"/>
          <w:color w:val="F8F8F8"/>
        </w:rPr>
      </w:pPr>
      <w:ins w:id="80" w:author="Unknown">
        <w:r>
          <w:rPr>
            <w:color w:val="F8F8F8"/>
          </w:rPr>
          <w:t xml:space="preserve">           </w:t>
        </w:r>
        <w:proofErr w:type="gramStart"/>
        <w:r>
          <w:rPr>
            <w:color w:val="E28964"/>
          </w:rPr>
          <w:t>for</w:t>
        </w:r>
        <w:r>
          <w:rPr>
            <w:color w:val="F8F8F8"/>
          </w:rPr>
          <w:t>(</w:t>
        </w:r>
        <w:proofErr w:type="gramEnd"/>
        <w:r>
          <w:rPr>
            <w:color w:val="99CF50"/>
          </w:rPr>
          <w:t>byte</w:t>
        </w:r>
        <w:r>
          <w:rPr>
            <w:color w:val="F8F8F8"/>
          </w:rPr>
          <w:t xml:space="preserve"> b </w:t>
        </w:r>
        <w:r>
          <w:rPr>
            <w:color w:val="E28964"/>
          </w:rPr>
          <w:t>:</w:t>
        </w:r>
        <w:r>
          <w:rPr>
            <w:color w:val="F8F8F8"/>
          </w:rPr>
          <w:t xml:space="preserve"> hash){</w:t>
        </w:r>
      </w:ins>
    </w:p>
    <w:p w:rsidR="00785492" w:rsidRDefault="00785492" w:rsidP="00785492">
      <w:pPr>
        <w:pStyle w:val="HTMLPreformatted"/>
        <w:shd w:val="clear" w:color="auto" w:fill="000000"/>
        <w:rPr>
          <w:ins w:id="81" w:author="Unknown"/>
          <w:color w:val="F8F8F8"/>
        </w:rPr>
      </w:pPr>
      <w:ins w:id="82" w:author="Unknown">
        <w:r>
          <w:rPr>
            <w:color w:val="F8F8F8"/>
          </w:rPr>
          <w:t xml:space="preserve">               </w:t>
        </w:r>
        <w:proofErr w:type="spellStart"/>
        <w:proofErr w:type="gramStart"/>
        <w:r>
          <w:rPr>
            <w:color w:val="F8F8F8"/>
          </w:rPr>
          <w:t>sb</w:t>
        </w:r>
        <w:r>
          <w:rPr>
            <w:color w:val="E28964"/>
          </w:rPr>
          <w:t>.</w:t>
        </w:r>
        <w:r>
          <w:rPr>
            <w:color w:val="F8F8F8"/>
          </w:rPr>
          <w:t>append</w:t>
        </w:r>
        <w:proofErr w:type="spellEnd"/>
        <w:r>
          <w:rPr>
            <w:color w:val="F8F8F8"/>
          </w:rPr>
          <w:t>(</w:t>
        </w:r>
        <w:proofErr w:type="spellStart"/>
        <w:proofErr w:type="gramEnd"/>
        <w:r>
          <w:rPr>
            <w:color w:val="99CF50"/>
          </w:rPr>
          <w:t>String</w:t>
        </w:r>
        <w:r>
          <w:rPr>
            <w:color w:val="E28964"/>
          </w:rPr>
          <w:t>.</w:t>
        </w:r>
        <w:r>
          <w:rPr>
            <w:color w:val="F8F8F8"/>
          </w:rPr>
          <w:t>format</w:t>
        </w:r>
        <w:proofErr w:type="spellEnd"/>
        <w:r>
          <w:rPr>
            <w:color w:val="F8F8F8"/>
          </w:rPr>
          <w:t>(</w:t>
        </w:r>
        <w:r>
          <w:rPr>
            <w:color w:val="65B042"/>
          </w:rPr>
          <w:t>"%02x"</w:t>
        </w:r>
        <w:r>
          <w:rPr>
            <w:color w:val="F8F8F8"/>
          </w:rPr>
          <w:t>, b</w:t>
        </w:r>
        <w:r>
          <w:rPr>
            <w:color w:val="E28964"/>
          </w:rPr>
          <w:t>&amp;</w:t>
        </w:r>
        <w:r>
          <w:rPr>
            <w:color w:val="3387CC"/>
          </w:rPr>
          <w:t>0xff</w:t>
        </w:r>
        <w:r>
          <w:rPr>
            <w:color w:val="F8F8F8"/>
          </w:rPr>
          <w:t>));</w:t>
        </w:r>
      </w:ins>
    </w:p>
    <w:p w:rsidR="00785492" w:rsidRDefault="00785492" w:rsidP="00785492">
      <w:pPr>
        <w:pStyle w:val="HTMLPreformatted"/>
        <w:shd w:val="clear" w:color="auto" w:fill="000000"/>
        <w:rPr>
          <w:ins w:id="83" w:author="Unknown"/>
          <w:color w:val="F8F8F8"/>
        </w:rPr>
      </w:pPr>
      <w:ins w:id="84" w:author="Unknown">
        <w:r>
          <w:rPr>
            <w:color w:val="F8F8F8"/>
          </w:rPr>
          <w:t xml:space="preserve">           }</w:t>
        </w:r>
      </w:ins>
    </w:p>
    <w:p w:rsidR="00785492" w:rsidRDefault="00785492" w:rsidP="00785492">
      <w:pPr>
        <w:pStyle w:val="HTMLPreformatted"/>
        <w:shd w:val="clear" w:color="auto" w:fill="000000"/>
        <w:rPr>
          <w:ins w:id="85" w:author="Unknown"/>
          <w:color w:val="F8F8F8"/>
        </w:rPr>
      </w:pPr>
      <w:ins w:id="86" w:author="Unknown">
        <w:r>
          <w:rPr>
            <w:color w:val="F8F8F8"/>
          </w:rPr>
          <w:t xml:space="preserve">          </w:t>
        </w:r>
      </w:ins>
    </w:p>
    <w:p w:rsidR="00785492" w:rsidRDefault="00785492" w:rsidP="00785492">
      <w:pPr>
        <w:pStyle w:val="HTMLPreformatted"/>
        <w:shd w:val="clear" w:color="auto" w:fill="000000"/>
        <w:rPr>
          <w:ins w:id="87" w:author="Unknown"/>
          <w:color w:val="F8F8F8"/>
        </w:rPr>
      </w:pPr>
      <w:ins w:id="88" w:author="Unknown">
        <w:r>
          <w:rPr>
            <w:color w:val="F8F8F8"/>
          </w:rPr>
          <w:t xml:space="preserve">           </w:t>
        </w:r>
        <w:proofErr w:type="gramStart"/>
        <w:r>
          <w:rPr>
            <w:color w:val="F8F8F8"/>
          </w:rPr>
          <w:t>digest</w:t>
        </w:r>
        <w:proofErr w:type="gramEnd"/>
        <w:r>
          <w:rPr>
            <w:color w:val="F8F8F8"/>
          </w:rPr>
          <w:t xml:space="preserve"> </w:t>
        </w:r>
        <w:r>
          <w:rPr>
            <w:color w:val="E28964"/>
          </w:rPr>
          <w:t>=</w:t>
        </w:r>
        <w:r>
          <w:rPr>
            <w:color w:val="F8F8F8"/>
          </w:rPr>
          <w:t xml:space="preserve"> </w:t>
        </w:r>
        <w:proofErr w:type="spellStart"/>
        <w:r>
          <w:rPr>
            <w:color w:val="F8F8F8"/>
          </w:rPr>
          <w:t>sb</w:t>
        </w:r>
        <w:r>
          <w:rPr>
            <w:color w:val="E28964"/>
          </w:rPr>
          <w:t>.</w:t>
        </w:r>
        <w:r>
          <w:rPr>
            <w:color w:val="F8F8F8"/>
          </w:rPr>
          <w:t>toString</w:t>
        </w:r>
        <w:proofErr w:type="spellEnd"/>
        <w:r>
          <w:rPr>
            <w:color w:val="F8F8F8"/>
          </w:rPr>
          <w:t>();</w:t>
        </w:r>
      </w:ins>
    </w:p>
    <w:p w:rsidR="00785492" w:rsidRDefault="00785492" w:rsidP="00785492">
      <w:pPr>
        <w:pStyle w:val="HTMLPreformatted"/>
        <w:shd w:val="clear" w:color="auto" w:fill="000000"/>
        <w:rPr>
          <w:ins w:id="89" w:author="Unknown"/>
          <w:color w:val="F8F8F8"/>
        </w:rPr>
      </w:pPr>
      <w:ins w:id="90" w:author="Unknown">
        <w:r>
          <w:rPr>
            <w:color w:val="F8F8F8"/>
          </w:rPr>
          <w:t xml:space="preserve">          </w:t>
        </w:r>
      </w:ins>
    </w:p>
    <w:p w:rsidR="00785492" w:rsidRDefault="00785492" w:rsidP="00785492">
      <w:pPr>
        <w:pStyle w:val="HTMLPreformatted"/>
        <w:shd w:val="clear" w:color="auto" w:fill="000000"/>
        <w:rPr>
          <w:ins w:id="91" w:author="Unknown"/>
          <w:color w:val="F8F8F8"/>
        </w:rPr>
      </w:pPr>
      <w:ins w:id="92" w:author="Unknown">
        <w:r>
          <w:rPr>
            <w:color w:val="F8F8F8"/>
          </w:rPr>
          <w:t xml:space="preserve">        } </w:t>
        </w:r>
        <w:r>
          <w:rPr>
            <w:color w:val="E28964"/>
          </w:rPr>
          <w:t>catch</w:t>
        </w:r>
        <w:r>
          <w:rPr>
            <w:color w:val="F8F8F8"/>
          </w:rPr>
          <w:t xml:space="preserve"> (</w:t>
        </w:r>
        <w:proofErr w:type="spellStart"/>
        <w:r>
          <w:rPr>
            <w:color w:val="99CF50"/>
          </w:rPr>
          <w:t>UnsupportedEncodingException</w:t>
        </w:r>
        <w:proofErr w:type="spellEnd"/>
        <w:r>
          <w:rPr>
            <w:color w:val="F8F8F8"/>
          </w:rPr>
          <w:t xml:space="preserve"> ex) {</w:t>
        </w:r>
      </w:ins>
    </w:p>
    <w:p w:rsidR="00785492" w:rsidRDefault="00785492" w:rsidP="00785492">
      <w:pPr>
        <w:pStyle w:val="HTMLPreformatted"/>
        <w:shd w:val="clear" w:color="auto" w:fill="000000"/>
        <w:rPr>
          <w:ins w:id="93" w:author="Unknown"/>
          <w:color w:val="F8F8F8"/>
        </w:rPr>
      </w:pPr>
      <w:ins w:id="94" w:author="Unknown">
        <w:r>
          <w:rPr>
            <w:color w:val="F8F8F8"/>
          </w:rPr>
          <w:t xml:space="preserve">            </w:t>
        </w:r>
        <w:proofErr w:type="gramStart"/>
        <w:r>
          <w:rPr>
            <w:color w:val="99CF50"/>
          </w:rPr>
          <w:t>Logger</w:t>
        </w:r>
        <w:r>
          <w:rPr>
            <w:color w:val="E28964"/>
          </w:rPr>
          <w:t>.</w:t>
        </w:r>
        <w:r>
          <w:rPr>
            <w:color w:val="F8F8F8"/>
          </w:rPr>
          <w:t>getLogger(</w:t>
        </w:r>
        <w:proofErr w:type="gramEnd"/>
        <w:r>
          <w:rPr>
            <w:color w:val="99CF50"/>
          </w:rPr>
          <w:t>StringReplace</w:t>
        </w:r>
        <w:r>
          <w:rPr>
            <w:color w:val="E28964"/>
          </w:rPr>
          <w:t>.</w:t>
        </w:r>
        <w:r>
          <w:rPr>
            <w:color w:val="F8F8F8"/>
          </w:rPr>
          <w:t>class</w:t>
        </w:r>
        <w:r>
          <w:rPr>
            <w:color w:val="E28964"/>
          </w:rPr>
          <w:t>.</w:t>
        </w:r>
        <w:r>
          <w:rPr>
            <w:color w:val="F8F8F8"/>
          </w:rPr>
          <w:t>getName())</w:t>
        </w:r>
        <w:r>
          <w:rPr>
            <w:color w:val="E28964"/>
          </w:rPr>
          <w:t>.</w:t>
        </w:r>
        <w:r>
          <w:rPr>
            <w:color w:val="F8F8F8"/>
          </w:rPr>
          <w:t>log(</w:t>
        </w:r>
        <w:r>
          <w:rPr>
            <w:color w:val="99CF50"/>
          </w:rPr>
          <w:t>Level</w:t>
        </w:r>
        <w:r>
          <w:rPr>
            <w:color w:val="E28964"/>
          </w:rPr>
          <w:t>.</w:t>
        </w:r>
        <w:r>
          <w:rPr>
            <w:color w:val="3387CC"/>
          </w:rPr>
          <w:t>SEVERE</w:t>
        </w:r>
        <w:r>
          <w:rPr>
            <w:color w:val="F8F8F8"/>
          </w:rPr>
          <w:t xml:space="preserve">, </w:t>
        </w:r>
        <w:r>
          <w:rPr>
            <w:color w:val="3387CC"/>
          </w:rPr>
          <w:t>null</w:t>
        </w:r>
        <w:r>
          <w:rPr>
            <w:color w:val="F8F8F8"/>
          </w:rPr>
          <w:t>, ex);</w:t>
        </w:r>
      </w:ins>
    </w:p>
    <w:p w:rsidR="00785492" w:rsidRDefault="00785492" w:rsidP="00785492">
      <w:pPr>
        <w:pStyle w:val="HTMLPreformatted"/>
        <w:shd w:val="clear" w:color="auto" w:fill="000000"/>
        <w:rPr>
          <w:ins w:id="95" w:author="Unknown"/>
          <w:color w:val="F8F8F8"/>
        </w:rPr>
      </w:pPr>
      <w:ins w:id="96" w:author="Unknown">
        <w:r>
          <w:rPr>
            <w:color w:val="F8F8F8"/>
          </w:rPr>
          <w:t xml:space="preserve">        } </w:t>
        </w:r>
        <w:r>
          <w:rPr>
            <w:color w:val="E28964"/>
          </w:rPr>
          <w:t>catch</w:t>
        </w:r>
        <w:r>
          <w:rPr>
            <w:color w:val="F8F8F8"/>
          </w:rPr>
          <w:t xml:space="preserve"> (</w:t>
        </w:r>
        <w:proofErr w:type="spellStart"/>
        <w:r>
          <w:rPr>
            <w:color w:val="99CF50"/>
          </w:rPr>
          <w:t>NoSuchAlgorithmException</w:t>
        </w:r>
        <w:proofErr w:type="spellEnd"/>
        <w:r>
          <w:rPr>
            <w:color w:val="F8F8F8"/>
          </w:rPr>
          <w:t xml:space="preserve"> ex) {</w:t>
        </w:r>
      </w:ins>
    </w:p>
    <w:p w:rsidR="00785492" w:rsidRDefault="00785492" w:rsidP="00785492">
      <w:pPr>
        <w:pStyle w:val="HTMLPreformatted"/>
        <w:shd w:val="clear" w:color="auto" w:fill="000000"/>
        <w:rPr>
          <w:ins w:id="97" w:author="Unknown"/>
          <w:color w:val="F8F8F8"/>
        </w:rPr>
      </w:pPr>
      <w:ins w:id="98" w:author="Unknown">
        <w:r>
          <w:rPr>
            <w:color w:val="F8F8F8"/>
          </w:rPr>
          <w:t xml:space="preserve">            </w:t>
        </w:r>
        <w:proofErr w:type="gramStart"/>
        <w:r>
          <w:rPr>
            <w:color w:val="99CF50"/>
          </w:rPr>
          <w:t>Logger</w:t>
        </w:r>
        <w:r>
          <w:rPr>
            <w:color w:val="E28964"/>
          </w:rPr>
          <w:t>.</w:t>
        </w:r>
        <w:r>
          <w:rPr>
            <w:color w:val="F8F8F8"/>
          </w:rPr>
          <w:t>getLogger(</w:t>
        </w:r>
        <w:proofErr w:type="gramEnd"/>
        <w:r>
          <w:rPr>
            <w:color w:val="99CF50"/>
          </w:rPr>
          <w:t>StringReplace</w:t>
        </w:r>
        <w:r>
          <w:rPr>
            <w:color w:val="E28964"/>
          </w:rPr>
          <w:t>.</w:t>
        </w:r>
        <w:r>
          <w:rPr>
            <w:color w:val="F8F8F8"/>
          </w:rPr>
          <w:t>class</w:t>
        </w:r>
        <w:r>
          <w:rPr>
            <w:color w:val="E28964"/>
          </w:rPr>
          <w:t>.</w:t>
        </w:r>
        <w:r>
          <w:rPr>
            <w:color w:val="F8F8F8"/>
          </w:rPr>
          <w:t>getName())</w:t>
        </w:r>
        <w:r>
          <w:rPr>
            <w:color w:val="E28964"/>
          </w:rPr>
          <w:t>.</w:t>
        </w:r>
        <w:r>
          <w:rPr>
            <w:color w:val="F8F8F8"/>
          </w:rPr>
          <w:t>log(</w:t>
        </w:r>
        <w:r>
          <w:rPr>
            <w:color w:val="99CF50"/>
          </w:rPr>
          <w:t>Level</w:t>
        </w:r>
        <w:r>
          <w:rPr>
            <w:color w:val="E28964"/>
          </w:rPr>
          <w:t>.</w:t>
        </w:r>
        <w:r>
          <w:rPr>
            <w:color w:val="3387CC"/>
          </w:rPr>
          <w:t>SEVERE</w:t>
        </w:r>
        <w:r>
          <w:rPr>
            <w:color w:val="F8F8F8"/>
          </w:rPr>
          <w:t xml:space="preserve">, </w:t>
        </w:r>
        <w:r>
          <w:rPr>
            <w:color w:val="3387CC"/>
          </w:rPr>
          <w:t>null</w:t>
        </w:r>
        <w:r>
          <w:rPr>
            <w:color w:val="F8F8F8"/>
          </w:rPr>
          <w:t>, ex);</w:t>
        </w:r>
      </w:ins>
    </w:p>
    <w:p w:rsidR="00785492" w:rsidRDefault="00785492" w:rsidP="00785492">
      <w:pPr>
        <w:pStyle w:val="HTMLPreformatted"/>
        <w:shd w:val="clear" w:color="auto" w:fill="000000"/>
        <w:rPr>
          <w:ins w:id="99" w:author="Unknown"/>
          <w:color w:val="F8F8F8"/>
        </w:rPr>
      </w:pPr>
      <w:ins w:id="100" w:author="Unknown">
        <w:r>
          <w:rPr>
            <w:color w:val="F8F8F8"/>
          </w:rPr>
          <w:t xml:space="preserve">        }</w:t>
        </w:r>
      </w:ins>
    </w:p>
    <w:p w:rsidR="00785492" w:rsidRDefault="00785492" w:rsidP="00785492">
      <w:pPr>
        <w:pStyle w:val="HTMLPreformatted"/>
        <w:shd w:val="clear" w:color="auto" w:fill="000000"/>
        <w:rPr>
          <w:ins w:id="101" w:author="Unknown"/>
          <w:color w:val="F8F8F8"/>
        </w:rPr>
      </w:pPr>
      <w:ins w:id="102" w:author="Unknown">
        <w:r>
          <w:rPr>
            <w:color w:val="F8F8F8"/>
          </w:rPr>
          <w:t xml:space="preserve">        </w:t>
        </w:r>
        <w:proofErr w:type="gramStart"/>
        <w:r>
          <w:rPr>
            <w:color w:val="E28964"/>
          </w:rPr>
          <w:t>return</w:t>
        </w:r>
        <w:proofErr w:type="gramEnd"/>
        <w:r>
          <w:rPr>
            <w:color w:val="F8F8F8"/>
          </w:rPr>
          <w:t xml:space="preserve"> digest;</w:t>
        </w:r>
      </w:ins>
    </w:p>
    <w:p w:rsidR="00785492" w:rsidRDefault="00785492" w:rsidP="00785492">
      <w:pPr>
        <w:pStyle w:val="HTMLPreformatted"/>
        <w:shd w:val="clear" w:color="auto" w:fill="000000"/>
        <w:rPr>
          <w:ins w:id="103" w:author="Unknown"/>
          <w:color w:val="F8F8F8"/>
        </w:rPr>
      </w:pPr>
      <w:ins w:id="104" w:author="Unknown">
        <w:r>
          <w:rPr>
            <w:color w:val="F8F8F8"/>
          </w:rPr>
          <w:t xml:space="preserve">    }</w:t>
        </w:r>
      </w:ins>
    </w:p>
    <w:p w:rsidR="00785492" w:rsidRDefault="00785492" w:rsidP="00785492">
      <w:pPr>
        <w:pStyle w:val="HTMLPreformatted"/>
        <w:shd w:val="clear" w:color="auto" w:fill="000000"/>
        <w:rPr>
          <w:ins w:id="105" w:author="Unknown"/>
          <w:color w:val="F8F8F8"/>
        </w:rPr>
      </w:pPr>
      <w:ins w:id="106" w:author="Unknown">
        <w:r>
          <w:rPr>
            <w:color w:val="F8F8F8"/>
          </w:rPr>
          <w:t xml:space="preserve">   </w:t>
        </w:r>
      </w:ins>
    </w:p>
    <w:p w:rsidR="00785492" w:rsidRDefault="00785492" w:rsidP="00785492">
      <w:pPr>
        <w:pStyle w:val="HTMLPreformatted"/>
        <w:shd w:val="clear" w:color="auto" w:fill="000000"/>
        <w:rPr>
          <w:ins w:id="107" w:author="Unknown"/>
          <w:i/>
          <w:iCs/>
          <w:color w:val="AEAEAE"/>
        </w:rPr>
      </w:pPr>
      <w:ins w:id="108" w:author="Unknown">
        <w:r>
          <w:rPr>
            <w:color w:val="F8F8F8"/>
          </w:rPr>
          <w:t xml:space="preserve">    </w:t>
        </w:r>
        <w:r>
          <w:rPr>
            <w:i/>
            <w:iCs/>
            <w:color w:val="AEAEAE"/>
          </w:rPr>
          <w:t>/*</w:t>
        </w:r>
      </w:ins>
    </w:p>
    <w:p w:rsidR="00785492" w:rsidRDefault="00785492" w:rsidP="00785492">
      <w:pPr>
        <w:pStyle w:val="HTMLPreformatted"/>
        <w:shd w:val="clear" w:color="auto" w:fill="000000"/>
        <w:rPr>
          <w:ins w:id="109" w:author="Unknown"/>
          <w:i/>
          <w:iCs/>
          <w:color w:val="AEAEAE"/>
        </w:rPr>
      </w:pPr>
      <w:ins w:id="110" w:author="Unknown">
        <w:r>
          <w:rPr>
            <w:i/>
            <w:iCs/>
            <w:color w:val="AEAEAE"/>
          </w:rPr>
          <w:t xml:space="preserve">     * Spring framework also provides overloaded md5 methods. You can pass input</w:t>
        </w:r>
      </w:ins>
    </w:p>
    <w:p w:rsidR="00785492" w:rsidRDefault="00785492" w:rsidP="00785492">
      <w:pPr>
        <w:pStyle w:val="HTMLPreformatted"/>
        <w:shd w:val="clear" w:color="auto" w:fill="000000"/>
        <w:rPr>
          <w:ins w:id="111" w:author="Unknown"/>
          <w:i/>
          <w:iCs/>
          <w:color w:val="AEAEAE"/>
        </w:rPr>
      </w:pPr>
      <w:ins w:id="112" w:author="Unknown">
        <w:r>
          <w:rPr>
            <w:i/>
            <w:iCs/>
            <w:color w:val="AEAEAE"/>
          </w:rPr>
          <w:t xml:space="preserve">     * </w:t>
        </w:r>
        <w:proofErr w:type="gramStart"/>
        <w:r>
          <w:rPr>
            <w:i/>
            <w:iCs/>
            <w:color w:val="AEAEAE"/>
          </w:rPr>
          <w:t>as</w:t>
        </w:r>
        <w:proofErr w:type="gramEnd"/>
        <w:r>
          <w:rPr>
            <w:i/>
            <w:iCs/>
            <w:color w:val="AEAEAE"/>
          </w:rPr>
          <w:t xml:space="preserve"> String or byte array and Spring can return hash or digest either as byte</w:t>
        </w:r>
      </w:ins>
    </w:p>
    <w:p w:rsidR="00785492" w:rsidRDefault="00785492" w:rsidP="00785492">
      <w:pPr>
        <w:pStyle w:val="HTMLPreformatted"/>
        <w:shd w:val="clear" w:color="auto" w:fill="000000"/>
        <w:rPr>
          <w:ins w:id="113" w:author="Unknown"/>
          <w:i/>
          <w:iCs/>
          <w:color w:val="AEAEAE"/>
        </w:rPr>
      </w:pPr>
      <w:ins w:id="114" w:author="Unknown">
        <w:r>
          <w:rPr>
            <w:i/>
            <w:iCs/>
            <w:color w:val="AEAEAE"/>
          </w:rPr>
          <w:t xml:space="preserve">     * </w:t>
        </w:r>
        <w:proofErr w:type="gramStart"/>
        <w:r>
          <w:rPr>
            <w:i/>
            <w:iCs/>
            <w:color w:val="AEAEAE"/>
          </w:rPr>
          <w:t>array</w:t>
        </w:r>
        <w:proofErr w:type="gramEnd"/>
        <w:r>
          <w:rPr>
            <w:i/>
            <w:iCs/>
            <w:color w:val="AEAEAE"/>
          </w:rPr>
          <w:t xml:space="preserve"> or Hex String. Here we are passing String as input and getting</w:t>
        </w:r>
      </w:ins>
    </w:p>
    <w:p w:rsidR="00785492" w:rsidRDefault="00785492" w:rsidP="00785492">
      <w:pPr>
        <w:pStyle w:val="HTMLPreformatted"/>
        <w:shd w:val="clear" w:color="auto" w:fill="000000"/>
        <w:rPr>
          <w:ins w:id="115" w:author="Unknown"/>
          <w:i/>
          <w:iCs/>
          <w:color w:val="AEAEAE"/>
        </w:rPr>
      </w:pPr>
      <w:ins w:id="116" w:author="Unknown">
        <w:r>
          <w:rPr>
            <w:i/>
            <w:iCs/>
            <w:color w:val="AEAEAE"/>
          </w:rPr>
          <w:t xml:space="preserve">     * MD5 hash as hex String.</w:t>
        </w:r>
      </w:ins>
    </w:p>
    <w:p w:rsidR="00785492" w:rsidRDefault="00785492" w:rsidP="00785492">
      <w:pPr>
        <w:pStyle w:val="HTMLPreformatted"/>
        <w:shd w:val="clear" w:color="auto" w:fill="000000"/>
        <w:rPr>
          <w:ins w:id="117" w:author="Unknown"/>
          <w:color w:val="F8F8F8"/>
        </w:rPr>
      </w:pPr>
      <w:ins w:id="118" w:author="Unknown">
        <w:r>
          <w:rPr>
            <w:i/>
            <w:iCs/>
            <w:color w:val="AEAEAE"/>
          </w:rPr>
          <w:t xml:space="preserve">     */</w:t>
        </w:r>
      </w:ins>
    </w:p>
    <w:p w:rsidR="00785492" w:rsidRDefault="00785492" w:rsidP="00785492">
      <w:pPr>
        <w:pStyle w:val="HTMLPreformatted"/>
        <w:shd w:val="clear" w:color="auto" w:fill="000000"/>
        <w:rPr>
          <w:ins w:id="119" w:author="Unknown"/>
          <w:color w:val="F8F8F8"/>
        </w:rPr>
      </w:pPr>
      <w:ins w:id="120" w:author="Unknown">
        <w:r>
          <w:rPr>
            <w:color w:val="F8F8F8"/>
          </w:rPr>
          <w:t xml:space="preserve">    </w:t>
        </w:r>
        <w:proofErr w:type="gramStart"/>
        <w:r>
          <w:rPr>
            <w:color w:val="99CF50"/>
          </w:rPr>
          <w:t>public</w:t>
        </w:r>
        <w:proofErr w:type="gramEnd"/>
        <w:r>
          <w:rPr>
            <w:color w:val="F8F8F8"/>
          </w:rPr>
          <w:t xml:space="preserve"> </w:t>
        </w:r>
        <w:r>
          <w:rPr>
            <w:color w:val="99CF50"/>
          </w:rPr>
          <w:t>static</w:t>
        </w:r>
        <w:r>
          <w:rPr>
            <w:color w:val="F8F8F8"/>
          </w:rPr>
          <w:t xml:space="preserve"> </w:t>
        </w:r>
        <w:r>
          <w:rPr>
            <w:color w:val="99CF50"/>
          </w:rPr>
          <w:t>String</w:t>
        </w:r>
        <w:r>
          <w:rPr>
            <w:color w:val="F8F8F8"/>
          </w:rPr>
          <w:t xml:space="preserve"> </w:t>
        </w:r>
        <w:r>
          <w:rPr>
            <w:color w:val="89BDFF"/>
          </w:rPr>
          <w:t>md5Spring</w:t>
        </w:r>
        <w:r>
          <w:rPr>
            <w:color w:val="F8F8F8"/>
          </w:rPr>
          <w:t>(</w:t>
        </w:r>
        <w:r>
          <w:rPr>
            <w:color w:val="99CF50"/>
          </w:rPr>
          <w:t>String</w:t>
        </w:r>
        <w:r>
          <w:rPr>
            <w:color w:val="F8F8F8"/>
          </w:rPr>
          <w:t xml:space="preserve"> </w:t>
        </w:r>
        <w:r>
          <w:rPr>
            <w:color w:val="3E87E3"/>
          </w:rPr>
          <w:t>text</w:t>
        </w:r>
        <w:r>
          <w:rPr>
            <w:color w:val="F8F8F8"/>
          </w:rPr>
          <w:t>){</w:t>
        </w:r>
      </w:ins>
    </w:p>
    <w:p w:rsidR="00785492" w:rsidRDefault="00785492" w:rsidP="00785492">
      <w:pPr>
        <w:pStyle w:val="HTMLPreformatted"/>
        <w:shd w:val="clear" w:color="auto" w:fill="000000"/>
        <w:rPr>
          <w:ins w:id="121" w:author="Unknown"/>
          <w:color w:val="F8F8F8"/>
        </w:rPr>
      </w:pPr>
      <w:ins w:id="122" w:author="Unknown">
        <w:r>
          <w:rPr>
            <w:color w:val="F8F8F8"/>
          </w:rPr>
          <w:t xml:space="preserve">        </w:t>
        </w:r>
        <w:proofErr w:type="gramStart"/>
        <w:r>
          <w:rPr>
            <w:color w:val="E28964"/>
          </w:rPr>
          <w:t>return</w:t>
        </w:r>
        <w:proofErr w:type="gramEnd"/>
        <w:r>
          <w:rPr>
            <w:color w:val="F8F8F8"/>
          </w:rPr>
          <w:t xml:space="preserve"> </w:t>
        </w:r>
        <w:r>
          <w:rPr>
            <w:color w:val="99CF50"/>
          </w:rPr>
          <w:t>DigestUtils</w:t>
        </w:r>
        <w:r>
          <w:rPr>
            <w:color w:val="E28964"/>
          </w:rPr>
          <w:t>.</w:t>
        </w:r>
        <w:r>
          <w:rPr>
            <w:color w:val="F8F8F8"/>
          </w:rPr>
          <w:t>md5Hex(text);</w:t>
        </w:r>
      </w:ins>
    </w:p>
    <w:p w:rsidR="00785492" w:rsidRDefault="00785492" w:rsidP="00785492">
      <w:pPr>
        <w:pStyle w:val="HTMLPreformatted"/>
        <w:shd w:val="clear" w:color="auto" w:fill="000000"/>
        <w:rPr>
          <w:ins w:id="123" w:author="Unknown"/>
          <w:color w:val="F8F8F8"/>
        </w:rPr>
      </w:pPr>
      <w:ins w:id="124" w:author="Unknown">
        <w:r>
          <w:rPr>
            <w:color w:val="F8F8F8"/>
          </w:rPr>
          <w:t xml:space="preserve">    }</w:t>
        </w:r>
      </w:ins>
    </w:p>
    <w:p w:rsidR="00785492" w:rsidRDefault="00785492" w:rsidP="00785492">
      <w:pPr>
        <w:pStyle w:val="HTMLPreformatted"/>
        <w:shd w:val="clear" w:color="auto" w:fill="000000"/>
        <w:rPr>
          <w:ins w:id="125" w:author="Unknown"/>
          <w:color w:val="F8F8F8"/>
        </w:rPr>
      </w:pPr>
      <w:ins w:id="126" w:author="Unknown">
        <w:r>
          <w:rPr>
            <w:color w:val="F8F8F8"/>
          </w:rPr>
          <w:t xml:space="preserve">   </w:t>
        </w:r>
      </w:ins>
    </w:p>
    <w:p w:rsidR="00785492" w:rsidRDefault="00785492" w:rsidP="00785492">
      <w:pPr>
        <w:pStyle w:val="HTMLPreformatted"/>
        <w:shd w:val="clear" w:color="auto" w:fill="000000"/>
        <w:rPr>
          <w:ins w:id="127" w:author="Unknown"/>
          <w:i/>
          <w:iCs/>
          <w:color w:val="AEAEAE"/>
        </w:rPr>
      </w:pPr>
      <w:ins w:id="128" w:author="Unknown">
        <w:r>
          <w:rPr>
            <w:color w:val="F8F8F8"/>
          </w:rPr>
          <w:t xml:space="preserve">    </w:t>
        </w:r>
        <w:r>
          <w:rPr>
            <w:i/>
            <w:iCs/>
            <w:color w:val="AEAEAE"/>
          </w:rPr>
          <w:t>/*</w:t>
        </w:r>
      </w:ins>
    </w:p>
    <w:p w:rsidR="00785492" w:rsidRDefault="00785492" w:rsidP="00785492">
      <w:pPr>
        <w:pStyle w:val="HTMLPreformatted"/>
        <w:shd w:val="clear" w:color="auto" w:fill="000000"/>
        <w:rPr>
          <w:ins w:id="129" w:author="Unknown"/>
          <w:i/>
          <w:iCs/>
          <w:color w:val="AEAEAE"/>
        </w:rPr>
      </w:pPr>
      <w:ins w:id="130" w:author="Unknown">
        <w:r>
          <w:rPr>
            <w:i/>
            <w:iCs/>
            <w:color w:val="AEAEAE"/>
          </w:rPr>
          <w:t xml:space="preserve">     * Apache commons code provides many overloaded methods to generate md5 hash. It contains</w:t>
        </w:r>
      </w:ins>
    </w:p>
    <w:p w:rsidR="00785492" w:rsidRDefault="00785492" w:rsidP="00785492">
      <w:pPr>
        <w:pStyle w:val="HTMLPreformatted"/>
        <w:shd w:val="clear" w:color="auto" w:fill="000000"/>
        <w:rPr>
          <w:ins w:id="131" w:author="Unknown"/>
          <w:i/>
          <w:iCs/>
          <w:color w:val="AEAEAE"/>
        </w:rPr>
      </w:pPr>
      <w:ins w:id="132" w:author="Unknown">
        <w:r>
          <w:rPr>
            <w:i/>
            <w:iCs/>
            <w:color w:val="AEAEAE"/>
          </w:rPr>
          <w:t xml:space="preserve">     * </w:t>
        </w:r>
        <w:proofErr w:type="gramStart"/>
        <w:r>
          <w:rPr>
            <w:i/>
            <w:iCs/>
            <w:color w:val="AEAEAE"/>
          </w:rPr>
          <w:t>md5</w:t>
        </w:r>
        <w:proofErr w:type="gramEnd"/>
        <w:r>
          <w:rPr>
            <w:i/>
            <w:iCs/>
            <w:color w:val="AEAEAE"/>
          </w:rPr>
          <w:t xml:space="preserve"> method which can accept String, byte[] or </w:t>
        </w:r>
        <w:proofErr w:type="spellStart"/>
        <w:r>
          <w:rPr>
            <w:rStyle w:val="ilad"/>
            <w:i/>
            <w:iCs/>
            <w:color w:val="AEAEAE"/>
          </w:rPr>
          <w:t>InputStream</w:t>
        </w:r>
        <w:proofErr w:type="spellEnd"/>
        <w:r>
          <w:rPr>
            <w:i/>
            <w:iCs/>
            <w:color w:val="AEAEAE"/>
          </w:rPr>
          <w:t xml:space="preserve"> and can return hash as 16 element byte</w:t>
        </w:r>
      </w:ins>
    </w:p>
    <w:p w:rsidR="00785492" w:rsidRDefault="00785492" w:rsidP="00785492">
      <w:pPr>
        <w:pStyle w:val="HTMLPreformatted"/>
        <w:shd w:val="clear" w:color="auto" w:fill="000000"/>
        <w:rPr>
          <w:ins w:id="133" w:author="Unknown"/>
          <w:i/>
          <w:iCs/>
          <w:color w:val="AEAEAE"/>
        </w:rPr>
      </w:pPr>
      <w:ins w:id="134" w:author="Unknown">
        <w:r>
          <w:rPr>
            <w:i/>
            <w:iCs/>
            <w:color w:val="AEAEAE"/>
          </w:rPr>
          <w:t xml:space="preserve">     * </w:t>
        </w:r>
        <w:proofErr w:type="gramStart"/>
        <w:r>
          <w:rPr>
            <w:i/>
            <w:iCs/>
            <w:color w:val="AEAEAE"/>
          </w:rPr>
          <w:t>array</w:t>
        </w:r>
        <w:proofErr w:type="gramEnd"/>
        <w:r>
          <w:rPr>
            <w:i/>
            <w:iCs/>
            <w:color w:val="AEAEAE"/>
          </w:rPr>
          <w:t xml:space="preserve"> or 32 character hex String.</w:t>
        </w:r>
      </w:ins>
    </w:p>
    <w:p w:rsidR="00785492" w:rsidRDefault="00785492" w:rsidP="00785492">
      <w:pPr>
        <w:pStyle w:val="HTMLPreformatted"/>
        <w:shd w:val="clear" w:color="auto" w:fill="000000"/>
        <w:rPr>
          <w:ins w:id="135" w:author="Unknown"/>
          <w:color w:val="F8F8F8"/>
        </w:rPr>
      </w:pPr>
      <w:ins w:id="136" w:author="Unknown">
        <w:r>
          <w:rPr>
            <w:i/>
            <w:iCs/>
            <w:color w:val="AEAEAE"/>
          </w:rPr>
          <w:t xml:space="preserve">     */</w:t>
        </w:r>
      </w:ins>
    </w:p>
    <w:p w:rsidR="00785492" w:rsidRDefault="00785492" w:rsidP="00785492">
      <w:pPr>
        <w:pStyle w:val="HTMLPreformatted"/>
        <w:shd w:val="clear" w:color="auto" w:fill="000000"/>
        <w:rPr>
          <w:ins w:id="137" w:author="Unknown"/>
          <w:color w:val="F8F8F8"/>
        </w:rPr>
      </w:pPr>
      <w:ins w:id="138" w:author="Unknown">
        <w:r>
          <w:rPr>
            <w:color w:val="F8F8F8"/>
          </w:rPr>
          <w:t xml:space="preserve">    </w:t>
        </w:r>
        <w:proofErr w:type="gramStart"/>
        <w:r>
          <w:rPr>
            <w:color w:val="99CF50"/>
          </w:rPr>
          <w:t>public</w:t>
        </w:r>
        <w:proofErr w:type="gramEnd"/>
        <w:r>
          <w:rPr>
            <w:color w:val="F8F8F8"/>
          </w:rPr>
          <w:t xml:space="preserve"> </w:t>
        </w:r>
        <w:r>
          <w:rPr>
            <w:color w:val="99CF50"/>
          </w:rPr>
          <w:t>static</w:t>
        </w:r>
        <w:r>
          <w:rPr>
            <w:color w:val="F8F8F8"/>
          </w:rPr>
          <w:t xml:space="preserve"> </w:t>
        </w:r>
        <w:r>
          <w:rPr>
            <w:color w:val="99CF50"/>
          </w:rPr>
          <w:t>String</w:t>
        </w:r>
        <w:r>
          <w:rPr>
            <w:color w:val="F8F8F8"/>
          </w:rPr>
          <w:t xml:space="preserve"> </w:t>
        </w:r>
        <w:r>
          <w:rPr>
            <w:color w:val="89BDFF"/>
          </w:rPr>
          <w:t>md5ApacheCommonsCodec</w:t>
        </w:r>
        <w:r>
          <w:rPr>
            <w:color w:val="F8F8F8"/>
          </w:rPr>
          <w:t>(</w:t>
        </w:r>
        <w:r>
          <w:rPr>
            <w:color w:val="99CF50"/>
          </w:rPr>
          <w:t>String</w:t>
        </w:r>
        <w:r>
          <w:rPr>
            <w:color w:val="F8F8F8"/>
          </w:rPr>
          <w:t xml:space="preserve"> </w:t>
        </w:r>
        <w:r>
          <w:rPr>
            <w:color w:val="3E87E3"/>
          </w:rPr>
          <w:t>content</w:t>
        </w:r>
        <w:r>
          <w:rPr>
            <w:color w:val="F8F8F8"/>
          </w:rPr>
          <w:t>){</w:t>
        </w:r>
      </w:ins>
    </w:p>
    <w:p w:rsidR="00785492" w:rsidRDefault="00785492" w:rsidP="00785492">
      <w:pPr>
        <w:pStyle w:val="HTMLPreformatted"/>
        <w:shd w:val="clear" w:color="auto" w:fill="000000"/>
        <w:rPr>
          <w:ins w:id="139" w:author="Unknown"/>
          <w:color w:val="F8F8F8"/>
        </w:rPr>
      </w:pPr>
      <w:ins w:id="140" w:author="Unknown">
        <w:r>
          <w:rPr>
            <w:color w:val="F8F8F8"/>
          </w:rPr>
          <w:t xml:space="preserve">        </w:t>
        </w:r>
        <w:proofErr w:type="gramStart"/>
        <w:r>
          <w:rPr>
            <w:color w:val="E28964"/>
          </w:rPr>
          <w:t>return</w:t>
        </w:r>
        <w:proofErr w:type="gramEnd"/>
        <w:r>
          <w:rPr>
            <w:color w:val="F8F8F8"/>
          </w:rPr>
          <w:t xml:space="preserve"> </w:t>
        </w:r>
        <w:r>
          <w:rPr>
            <w:color w:val="99CF50"/>
          </w:rPr>
          <w:t>DigestUtils</w:t>
        </w:r>
        <w:r>
          <w:rPr>
            <w:color w:val="E28964"/>
          </w:rPr>
          <w:t>.</w:t>
        </w:r>
        <w:r>
          <w:rPr>
            <w:color w:val="F8F8F8"/>
          </w:rPr>
          <w:t>md5Hex(content);</w:t>
        </w:r>
      </w:ins>
    </w:p>
    <w:p w:rsidR="00785492" w:rsidRDefault="00785492" w:rsidP="00785492">
      <w:pPr>
        <w:pStyle w:val="HTMLPreformatted"/>
        <w:shd w:val="clear" w:color="auto" w:fill="000000"/>
        <w:rPr>
          <w:ins w:id="141" w:author="Unknown"/>
          <w:color w:val="F8F8F8"/>
        </w:rPr>
      </w:pPr>
      <w:ins w:id="142" w:author="Unknown">
        <w:r>
          <w:rPr>
            <w:color w:val="F8F8F8"/>
          </w:rPr>
          <w:t xml:space="preserve">       </w:t>
        </w:r>
      </w:ins>
    </w:p>
    <w:p w:rsidR="00785492" w:rsidRDefault="00785492" w:rsidP="00785492">
      <w:pPr>
        <w:pStyle w:val="HTMLPreformatted"/>
        <w:shd w:val="clear" w:color="auto" w:fill="000000"/>
        <w:rPr>
          <w:ins w:id="143" w:author="Unknown"/>
          <w:color w:val="F8F8F8"/>
        </w:rPr>
      </w:pPr>
      <w:ins w:id="144" w:author="Unknown">
        <w:r>
          <w:rPr>
            <w:color w:val="F8F8F8"/>
          </w:rPr>
          <w:t xml:space="preserve">    }</w:t>
        </w:r>
      </w:ins>
    </w:p>
    <w:p w:rsidR="00785492" w:rsidRDefault="00785492" w:rsidP="00785492">
      <w:pPr>
        <w:pStyle w:val="HTMLPreformatted"/>
        <w:shd w:val="clear" w:color="auto" w:fill="000000"/>
        <w:rPr>
          <w:ins w:id="145" w:author="Unknown"/>
          <w:color w:val="F8F8F8"/>
        </w:rPr>
      </w:pPr>
      <w:ins w:id="146" w:author="Unknown">
        <w:r>
          <w:rPr>
            <w:color w:val="F8F8F8"/>
          </w:rPr>
          <w:t xml:space="preserve"> </w:t>
        </w:r>
      </w:ins>
    </w:p>
    <w:p w:rsidR="00785492" w:rsidRDefault="00785492" w:rsidP="00785492">
      <w:pPr>
        <w:pStyle w:val="HTMLPreformatted"/>
        <w:shd w:val="clear" w:color="auto" w:fill="000000"/>
        <w:rPr>
          <w:ins w:id="147" w:author="Unknown"/>
          <w:color w:val="F8F8F8"/>
        </w:rPr>
      </w:pPr>
      <w:ins w:id="148" w:author="Unknown">
        <w:r>
          <w:rPr>
            <w:color w:val="F8F8F8"/>
          </w:rPr>
          <w:t>}</w:t>
        </w:r>
      </w:ins>
    </w:p>
    <w:p w:rsidR="00785492" w:rsidRDefault="00785492" w:rsidP="00785492">
      <w:pPr>
        <w:pStyle w:val="HTMLPreformatted"/>
        <w:shd w:val="clear" w:color="auto" w:fill="000000"/>
        <w:rPr>
          <w:ins w:id="149" w:author="Unknown"/>
          <w:color w:val="F8F8F8"/>
        </w:rPr>
      </w:pPr>
    </w:p>
    <w:p w:rsidR="00785492" w:rsidRDefault="00785492" w:rsidP="00785492">
      <w:pPr>
        <w:pStyle w:val="HTMLPreformatted"/>
        <w:shd w:val="clear" w:color="auto" w:fill="000000"/>
        <w:rPr>
          <w:ins w:id="150" w:author="Unknown"/>
          <w:color w:val="F8F8F8"/>
        </w:rPr>
      </w:pPr>
      <w:ins w:id="151" w:author="Unknown">
        <w:r>
          <w:rPr>
            <w:color w:val="99CF50"/>
          </w:rPr>
          <w:t>Output</w:t>
        </w:r>
        <w:r>
          <w:rPr>
            <w:color w:val="E28964"/>
          </w:rPr>
          <w:t>:</w:t>
        </w:r>
      </w:ins>
    </w:p>
    <w:p w:rsidR="00785492" w:rsidRDefault="00785492" w:rsidP="00785492">
      <w:pPr>
        <w:pStyle w:val="HTMLPreformatted"/>
        <w:shd w:val="clear" w:color="auto" w:fill="000000"/>
        <w:rPr>
          <w:ins w:id="152" w:author="Unknown"/>
          <w:color w:val="F8F8F8"/>
        </w:rPr>
      </w:pPr>
      <w:ins w:id="153" w:author="Unknown">
        <w:r>
          <w:rPr>
            <w:color w:val="3387CC"/>
          </w:rPr>
          <w:t>MD5</w:t>
        </w:r>
        <w:r>
          <w:rPr>
            <w:color w:val="F8F8F8"/>
          </w:rPr>
          <w:t xml:space="preserve"> </w:t>
        </w:r>
        <w:proofErr w:type="spellStart"/>
        <w:r>
          <w:rPr>
            <w:color w:val="F8F8F8"/>
          </w:rPr>
          <w:t>hash</w:t>
        </w:r>
        <w:proofErr w:type="spellEnd"/>
        <w:r>
          <w:rPr>
            <w:color w:val="F8F8F8"/>
          </w:rPr>
          <w:t xml:space="preserve"> generated using </w:t>
        </w:r>
        <w:r>
          <w:rPr>
            <w:color w:val="99CF50"/>
          </w:rPr>
          <w:t>Java</w:t>
        </w:r>
        <w:r>
          <w:rPr>
            <w:color w:val="F8F8F8"/>
          </w:rPr>
          <w:t xml:space="preserve">                </w:t>
        </w:r>
        <w:r>
          <w:rPr>
            <w:color w:val="E28964"/>
          </w:rPr>
          <w:t>:</w:t>
        </w:r>
        <w:r>
          <w:rPr>
            <w:color w:val="F8F8F8"/>
          </w:rPr>
          <w:t xml:space="preserve"> 5f4dcc3b5aa765d61d8327deb882cf99</w:t>
        </w:r>
      </w:ins>
    </w:p>
    <w:p w:rsidR="00785492" w:rsidRDefault="00785492" w:rsidP="00785492">
      <w:pPr>
        <w:pStyle w:val="HTMLPreformatted"/>
        <w:shd w:val="clear" w:color="auto" w:fill="000000"/>
        <w:rPr>
          <w:ins w:id="154" w:author="Unknown"/>
          <w:color w:val="F8F8F8"/>
        </w:rPr>
      </w:pPr>
      <w:ins w:id="155" w:author="Unknown">
        <w:r>
          <w:rPr>
            <w:color w:val="3387CC"/>
          </w:rPr>
          <w:t>MD5</w:t>
        </w:r>
        <w:r>
          <w:rPr>
            <w:color w:val="F8F8F8"/>
          </w:rPr>
          <w:t xml:space="preserve"> digest generated using                   </w:t>
        </w:r>
        <w:r>
          <w:rPr>
            <w:color w:val="E28964"/>
          </w:rPr>
          <w:t>:</w:t>
        </w:r>
        <w:r>
          <w:rPr>
            <w:color w:val="F8F8F8"/>
          </w:rPr>
          <w:t xml:space="preserve"> 5f4dcc3b5aa765d61d8327deb882cf99</w:t>
        </w:r>
      </w:ins>
    </w:p>
    <w:p w:rsidR="00785492" w:rsidRDefault="00785492" w:rsidP="00785492">
      <w:pPr>
        <w:pStyle w:val="HTMLPreformatted"/>
        <w:shd w:val="clear" w:color="auto" w:fill="000000"/>
        <w:rPr>
          <w:ins w:id="156" w:author="Unknown"/>
          <w:color w:val="F8F8F8"/>
        </w:rPr>
      </w:pPr>
      <w:ins w:id="157" w:author="Unknown">
        <w:r>
          <w:rPr>
            <w:color w:val="3387CC"/>
          </w:rPr>
          <w:t>MD5</w:t>
        </w:r>
        <w:r>
          <w:rPr>
            <w:color w:val="F8F8F8"/>
          </w:rPr>
          <w:t xml:space="preserve"> message created by </w:t>
        </w:r>
        <w:r>
          <w:rPr>
            <w:color w:val="99CF50"/>
          </w:rPr>
          <w:t>Apache</w:t>
        </w:r>
        <w:r>
          <w:rPr>
            <w:color w:val="F8F8F8"/>
          </w:rPr>
          <w:t xml:space="preserve"> commons code   </w:t>
        </w:r>
        <w:r>
          <w:rPr>
            <w:color w:val="E28964"/>
          </w:rPr>
          <w:t>:</w:t>
        </w:r>
        <w:r>
          <w:rPr>
            <w:color w:val="F8F8F8"/>
          </w:rPr>
          <w:t xml:space="preserve"> 5f4dcc3b5aa765d61d8327deb882cf99</w:t>
        </w:r>
      </w:ins>
    </w:p>
    <w:p w:rsidR="00785492" w:rsidRDefault="00785492" w:rsidP="00785492">
      <w:pPr>
        <w:rPr>
          <w:ins w:id="158" w:author="Unknown"/>
          <w:rFonts w:ascii="Trebuchet MS" w:hAnsi="Trebuchet MS"/>
          <w:color w:val="000000"/>
        </w:rPr>
      </w:pPr>
    </w:p>
    <w:p w:rsidR="00785492" w:rsidRDefault="00785492" w:rsidP="00785492">
      <w:pPr>
        <w:rPr>
          <w:ins w:id="159" w:author="Unknown"/>
          <w:rFonts w:ascii="Trebuchet MS" w:hAnsi="Trebuchet MS"/>
          <w:color w:val="000000"/>
        </w:rPr>
      </w:pPr>
      <w:ins w:id="160" w:author="Unknown">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How to</w:t>
        </w:r>
        <w:r>
          <w:rPr>
            <w:rStyle w:val="apple-converted-space"/>
            <w:rFonts w:ascii="Arial" w:hAnsi="Arial" w:cs="Arial"/>
            <w:b/>
            <w:bCs/>
            <w:color w:val="000000"/>
            <w:sz w:val="18"/>
            <w:szCs w:val="18"/>
          </w:rPr>
          <w:t> </w:t>
        </w:r>
        <w:r>
          <w:rPr>
            <w:rFonts w:ascii="Arial" w:hAnsi="Arial" w:cs="Arial"/>
            <w:b/>
            <w:bCs/>
            <w:color w:val="000000"/>
            <w:sz w:val="18"/>
            <w:szCs w:val="18"/>
          </w:rPr>
          <w:t>generate</w:t>
        </w:r>
        <w:r>
          <w:rPr>
            <w:rStyle w:val="apple-converted-space"/>
            <w:rFonts w:ascii="Arial" w:hAnsi="Arial" w:cs="Arial"/>
            <w:b/>
            <w:bCs/>
            <w:color w:val="000000"/>
            <w:sz w:val="18"/>
            <w:szCs w:val="18"/>
          </w:rPr>
          <w:t> </w:t>
        </w:r>
        <w:r>
          <w:rPr>
            <w:rFonts w:ascii="Arial" w:hAnsi="Arial" w:cs="Arial"/>
            <w:b/>
            <w:bCs/>
            <w:color w:val="000000"/>
            <w:sz w:val="18"/>
            <w:szCs w:val="18"/>
          </w:rPr>
          <w:t>MD5 hash or digest in</w:t>
        </w:r>
        <w:r>
          <w:rPr>
            <w:rStyle w:val="apple-converted-space"/>
            <w:rFonts w:ascii="Arial" w:hAnsi="Arial" w:cs="Arial"/>
            <w:b/>
            <w:bCs/>
            <w:color w:val="000000"/>
            <w:sz w:val="18"/>
            <w:szCs w:val="18"/>
          </w:rPr>
          <w:t> </w:t>
        </w:r>
        <w:r>
          <w:rPr>
            <w:rFonts w:ascii="Arial" w:hAnsi="Arial" w:cs="Arial"/>
            <w:b/>
            <w:bCs/>
            <w:color w:val="000000"/>
            <w:sz w:val="18"/>
            <w:szCs w:val="18"/>
          </w:rPr>
          <w:t>Java</w:t>
        </w:r>
        <w:r>
          <w:rPr>
            <w:rFonts w:ascii="Arial" w:hAnsi="Arial" w:cs="Arial"/>
            <w:color w:val="000000"/>
            <w:sz w:val="18"/>
            <w:szCs w:val="18"/>
          </w:rPr>
          <w:t>. As you have seen, there is more than one way to</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digest, both in byte array as well as Hex</w:t>
        </w:r>
        <w:r>
          <w:rPr>
            <w:rStyle w:val="apple-converted-space"/>
            <w:rFonts w:ascii="Arial" w:hAnsi="Arial" w:cs="Arial"/>
            <w:color w:val="000000"/>
            <w:sz w:val="18"/>
            <w:szCs w:val="18"/>
          </w:rPr>
          <w:t> </w:t>
        </w:r>
        <w:r>
          <w:rPr>
            <w:rFonts w:ascii="Arial" w:hAnsi="Arial" w:cs="Arial"/>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 xml:space="preserve">format. Just remember to specify file encoding </w:t>
        </w:r>
        <w:r>
          <w:rPr>
            <w:rFonts w:ascii="Arial" w:hAnsi="Arial" w:cs="Arial"/>
            <w:color w:val="000000"/>
            <w:sz w:val="18"/>
            <w:szCs w:val="18"/>
          </w:rPr>
          <w:lastRenderedPageBreak/>
          <w:t>to</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String.getBytes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until you have not using any</w:t>
        </w:r>
        <w:r>
          <w:rPr>
            <w:rStyle w:val="apple-converted-space"/>
            <w:rFonts w:ascii="Arial" w:hAnsi="Arial" w:cs="Arial"/>
            <w:color w:val="000000"/>
            <w:sz w:val="18"/>
            <w:szCs w:val="18"/>
          </w:rPr>
          <w:t> </w:t>
        </w:r>
        <w:r>
          <w:rPr>
            <w:rStyle w:val="ilad"/>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wide</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"http://javarevisited.blogspot.com/2012/01/get-set-default-character-encoding.html" </w:instrText>
        </w:r>
        <w:r>
          <w:rPr>
            <w:rFonts w:ascii="Arial" w:hAnsi="Arial" w:cs="Arial"/>
            <w:color w:val="000000"/>
            <w:sz w:val="18"/>
            <w:szCs w:val="18"/>
          </w:rPr>
          <w:fldChar w:fldCharType="separate"/>
        </w:r>
        <w:r>
          <w:rPr>
            <w:rStyle w:val="Hyperlink"/>
            <w:rFonts w:ascii="Arial" w:hAnsi="Arial" w:cs="Arial"/>
            <w:color w:val="0066CC"/>
            <w:sz w:val="18"/>
            <w:szCs w:val="18"/>
          </w:rPr>
          <w:t>character encoding</w:t>
        </w:r>
        <w:r>
          <w:rPr>
            <w:rFonts w:ascii="Arial" w:hAnsi="Arial" w:cs="Arial"/>
            <w:color w:val="000000"/>
            <w:sz w:val="18"/>
            <w:szCs w:val="18"/>
          </w:rPr>
          <w:fldChar w:fldCharType="end"/>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Since</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String.getBytes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uses platform specific encoding which could be different in your windows development machine and production</w:t>
        </w:r>
        <w:r>
          <w:rPr>
            <w:rStyle w:val="apple-converted-space"/>
            <w:rFonts w:ascii="Arial" w:hAnsi="Arial" w:cs="Arial"/>
            <w:color w:val="000000"/>
            <w:sz w:val="18"/>
            <w:szCs w:val="18"/>
          </w:rPr>
          <w:t> </w:t>
        </w:r>
        <w:r>
          <w:rPr>
            <w:rStyle w:val="ilad"/>
            <w:rFonts w:ascii="Arial" w:hAnsi="Arial" w:cs="Arial"/>
            <w:color w:val="000000"/>
            <w:sz w:val="18"/>
            <w:szCs w:val="18"/>
          </w:rPr>
          <w:t>Linux Server</w:t>
        </w:r>
        <w:r>
          <w:rPr>
            <w:rFonts w:ascii="Arial" w:hAnsi="Arial" w:cs="Arial"/>
            <w:color w:val="000000"/>
            <w:sz w:val="18"/>
            <w:szCs w:val="18"/>
          </w:rPr>
          <w:t xml:space="preserve">. Also, consider using </w:t>
        </w:r>
        <w:proofErr w:type="gramStart"/>
        <w:r>
          <w:rPr>
            <w:rFonts w:ascii="Arial" w:hAnsi="Arial" w:cs="Arial"/>
            <w:color w:val="000000"/>
            <w:sz w:val="18"/>
            <w:szCs w:val="18"/>
          </w:rPr>
          <w:t>Spring</w:t>
        </w:r>
        <w:proofErr w:type="gramEnd"/>
        <w:r>
          <w:rPr>
            <w:rFonts w:ascii="Arial" w:hAnsi="Arial" w:cs="Arial"/>
            <w:color w:val="000000"/>
            <w:sz w:val="18"/>
            <w:szCs w:val="18"/>
          </w:rPr>
          <w:t xml:space="preserve"> or Apache Commons Code to</w:t>
        </w:r>
        <w:r>
          <w:rPr>
            <w:rStyle w:val="apple-converted-space"/>
            <w:rFonts w:ascii="Arial" w:hAnsi="Arial" w:cs="Arial"/>
            <w:color w:val="000000"/>
            <w:sz w:val="18"/>
            <w:szCs w:val="18"/>
          </w:rPr>
          <w:t> </w:t>
        </w:r>
        <w:r>
          <w:rPr>
            <w:rFonts w:ascii="Arial" w:hAnsi="Arial" w:cs="Arial"/>
            <w:color w:val="000000"/>
            <w:sz w:val="18"/>
            <w:szCs w:val="18"/>
          </w:rPr>
          <w:t>generate</w:t>
        </w:r>
        <w:r>
          <w:rPr>
            <w:rStyle w:val="apple-converted-space"/>
            <w:rFonts w:ascii="Arial" w:hAnsi="Arial" w:cs="Arial"/>
            <w:color w:val="000000"/>
            <w:sz w:val="18"/>
            <w:szCs w:val="18"/>
          </w:rPr>
          <w:t> </w:t>
        </w:r>
        <w:r>
          <w:rPr>
            <w:rFonts w:ascii="Arial" w:hAnsi="Arial" w:cs="Arial"/>
            <w:color w:val="000000"/>
            <w:sz w:val="18"/>
            <w:szCs w:val="18"/>
          </w:rPr>
          <w:t>MD5 Hash value, if you are already using these libraries. It's always best to reuse library code than writing your own MD5 hash function, to avoid testing overhead.</w:t>
        </w:r>
      </w:ins>
    </w:p>
    <w:p w:rsidR="00785492" w:rsidRDefault="00785492" w:rsidP="00785492">
      <w:pPr>
        <w:pBdr>
          <w:bottom w:val="double" w:sz="6" w:space="1" w:color="auto"/>
        </w:pBdr>
        <w:rPr>
          <w:rStyle w:val="apple-style-span"/>
          <w:rFonts w:ascii="Trebuchet MS" w:hAnsi="Trebuchet MS"/>
          <w:color w:val="000000"/>
        </w:rPr>
      </w:pPr>
      <w:ins w:id="161"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"http://javarevisited.blogspot.com/2013/03/generate-md5-hash-in-java-string-byte-array-example-tutorial.html" \l "ixzz2OL07L9rL"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http://javarevisited.blogspot.com/2013/03/generate-md5-hash-in-java-string-byte-array-example-tutorial.html#ixzz2OL07L9rL</w:t>
        </w:r>
        <w:r>
          <w:rPr>
            <w:rStyle w:val="apple-style-span"/>
            <w:rFonts w:ascii="Trebuchet MS" w:hAnsi="Trebuchet MS"/>
            <w:color w:val="000000"/>
          </w:rPr>
          <w:fldChar w:fldCharType="end"/>
        </w:r>
      </w:ins>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9" w:tooltip="3 Example to print array values in Java - toString and deepToString from Arrays" w:history="1">
        <w:r>
          <w:rPr>
            <w:rStyle w:val="Hyperlink"/>
            <w:rFonts w:ascii="Trebuchet MS" w:hAnsi="Trebuchet MS"/>
            <w:color w:val="333333"/>
            <w:sz w:val="32"/>
            <w:szCs w:val="32"/>
          </w:rPr>
          <w:t xml:space="preserve">3 Example to print array values in Java - </w:t>
        </w:r>
        <w:proofErr w:type="spellStart"/>
        <w:r>
          <w:rPr>
            <w:rStyle w:val="Hyperlink"/>
            <w:rFonts w:ascii="Trebuchet MS" w:hAnsi="Trebuchet MS"/>
            <w:color w:val="333333"/>
            <w:sz w:val="32"/>
            <w:szCs w:val="32"/>
          </w:rPr>
          <w:t>toString</w:t>
        </w:r>
        <w:proofErr w:type="spellEnd"/>
        <w:r>
          <w:rPr>
            <w:rStyle w:val="Hyperlink"/>
            <w:rFonts w:ascii="Trebuchet MS" w:hAnsi="Trebuchet MS"/>
            <w:color w:val="333333"/>
            <w:sz w:val="32"/>
            <w:szCs w:val="32"/>
          </w:rPr>
          <w:t xml:space="preserve"> and </w:t>
        </w:r>
        <w:proofErr w:type="spellStart"/>
        <w:r>
          <w:rPr>
            <w:rStyle w:val="Hyperlink"/>
            <w:rFonts w:ascii="Trebuchet MS" w:hAnsi="Trebuchet MS"/>
            <w:color w:val="333333"/>
            <w:sz w:val="32"/>
            <w:szCs w:val="32"/>
          </w:rPr>
          <w:t>deepToString</w:t>
        </w:r>
        <w:proofErr w:type="spellEnd"/>
        <w:r>
          <w:rPr>
            <w:rStyle w:val="Hyperlink"/>
            <w:rFonts w:ascii="Trebuchet MS" w:hAnsi="Trebuchet MS"/>
            <w:color w:val="333333"/>
            <w:sz w:val="32"/>
            <w:szCs w:val="32"/>
          </w:rPr>
          <w:t xml:space="preserve"> from Arrays</w:t>
        </w:r>
      </w:hyperlink>
    </w:p>
    <w:p w:rsidR="00785492" w:rsidRDefault="00785492" w:rsidP="00785492">
      <w:pPr>
        <w:rPr>
          <w:ins w:id="162" w:author="Unknown"/>
          <w:rFonts w:ascii="Trebuchet MS" w:hAnsi="Trebuchet MS"/>
          <w:color w:val="000000"/>
          <w:sz w:val="24"/>
          <w:szCs w:val="24"/>
        </w:rPr>
      </w:pPr>
      <w:ins w:id="163" w:author="Unknown">
        <w:r>
          <w:rPr>
            <w:rFonts w:ascii="Arial" w:hAnsi="Arial" w:cs="Arial"/>
            <w:color w:val="000000"/>
            <w:sz w:val="18"/>
            <w:szCs w:val="18"/>
          </w:rPr>
          <w:t>Printing array values in Java or values of array element in Java would have been much easier if</w:t>
        </w:r>
        <w:r>
          <w:rPr>
            <w:rStyle w:val="apple-converted-space"/>
            <w:rFonts w:ascii="Arial" w:hAnsi="Arial" w:cs="Arial"/>
            <w:color w:val="000000"/>
            <w:sz w:val="18"/>
            <w:szCs w:val="18"/>
          </w:rPr>
          <w:t> </w:t>
        </w:r>
        <w:r>
          <w:rPr>
            <w:rFonts w:ascii="Arial" w:hAnsi="Arial" w:cs="Arial"/>
            <w:color w:val="000000"/>
            <w:sz w:val="18"/>
            <w:szCs w:val="18"/>
          </w:rPr>
          <w:t> arrays are allowed to directly prints its values whenever used inside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"http://javarevisited.blogspot.sg/2012/08/how-to-format-string-in-java-printf.html" </w:instrText>
        </w:r>
        <w:r>
          <w:rPr>
            <w:rFonts w:ascii="Arial" w:hAnsi="Arial" w:cs="Arial"/>
            <w:color w:val="000000"/>
            <w:sz w:val="18"/>
            <w:szCs w:val="18"/>
          </w:rPr>
          <w:fldChar w:fldCharType="separate"/>
        </w:r>
        <w:r>
          <w:rPr>
            <w:rStyle w:val="Hyperlink"/>
            <w:rFonts w:ascii="Arial" w:hAnsi="Arial" w:cs="Arial"/>
            <w:color w:val="0066CC"/>
            <w:sz w:val="18"/>
            <w:szCs w:val="18"/>
          </w:rPr>
          <w:t xml:space="preserve">format and </w:t>
        </w:r>
        <w:proofErr w:type="spellStart"/>
        <w:r>
          <w:rPr>
            <w:rStyle w:val="Hyperlink"/>
            <w:rFonts w:ascii="Arial" w:hAnsi="Arial" w:cs="Arial"/>
            <w:color w:val="0066CC"/>
            <w:sz w:val="18"/>
            <w:szCs w:val="18"/>
          </w:rPr>
          <w:t>printf</w:t>
        </w:r>
        <w:proofErr w:type="spellEnd"/>
        <w:r>
          <w:rPr>
            <w:rStyle w:val="Hyperlink"/>
            <w:rFonts w:ascii="Arial" w:hAnsi="Arial" w:cs="Arial"/>
            <w:color w:val="0066CC"/>
            <w:sz w:val="18"/>
            <w:szCs w:val="18"/>
          </w:rPr>
          <w:t xml:space="preserve"> method</w:t>
        </w:r>
        <w:r>
          <w:rPr>
            <w:rFonts w:ascii="Arial" w:hAnsi="Arial" w:cs="Arial"/>
            <w:color w:val="000000"/>
            <w:sz w:val="18"/>
            <w:szCs w:val="18"/>
          </w:rPr>
          <w:fldChar w:fldCharType="end"/>
        </w:r>
        <w:r>
          <w:rPr>
            <w:rFonts w:ascii="Arial" w:hAnsi="Arial" w:cs="Arial"/>
            <w:color w:val="000000"/>
            <w:sz w:val="18"/>
            <w:szCs w:val="18"/>
          </w:rPr>
          <w:t>, Similar to various classes in Java do this by</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"http://javarevisited.blogspot.sg/2012/09/override-tostring-method-java-tips-example-code.html" </w:instrText>
        </w:r>
        <w:r>
          <w:rPr>
            <w:rFonts w:ascii="Arial" w:hAnsi="Arial" w:cs="Arial"/>
            <w:color w:val="000000"/>
            <w:sz w:val="18"/>
            <w:szCs w:val="18"/>
          </w:rPr>
          <w:fldChar w:fldCharType="separate"/>
        </w:r>
        <w:r>
          <w:rPr>
            <w:rStyle w:val="Hyperlink"/>
            <w:rFonts w:ascii="Arial" w:hAnsi="Arial" w:cs="Arial"/>
            <w:color w:val="0066CC"/>
            <w:sz w:val="18"/>
            <w:szCs w:val="18"/>
          </w:rPr>
          <w:t xml:space="preserve">overriding </w:t>
        </w:r>
        <w:proofErr w:type="spellStart"/>
        <w:r>
          <w:rPr>
            <w:rStyle w:val="Hyperlink"/>
            <w:rFonts w:ascii="Arial" w:hAnsi="Arial" w:cs="Arial"/>
            <w:color w:val="0066CC"/>
            <w:sz w:val="18"/>
            <w:szCs w:val="18"/>
          </w:rPr>
          <w:t>toString</w:t>
        </w:r>
        <w:proofErr w:type="spellEnd"/>
        <w:r>
          <w:rPr>
            <w:rStyle w:val="Hyperlink"/>
            <w:rFonts w:ascii="Arial" w:hAnsi="Arial" w:cs="Arial"/>
            <w:color w:val="0066CC"/>
            <w:sz w:val="18"/>
            <w:szCs w:val="18"/>
          </w:rPr>
          <w:t>() method</w:t>
        </w:r>
        <w:r>
          <w:rPr>
            <w:rFonts w:ascii="Arial" w:hAnsi="Arial" w:cs="Arial"/>
            <w:color w:val="000000"/>
            <w:sz w:val="18"/>
            <w:szCs w:val="18"/>
          </w:rPr>
          <w:fldChar w:fldCharType="end"/>
        </w:r>
        <w:r>
          <w:rPr>
            <w:rFonts w:ascii="Arial" w:hAnsi="Arial" w:cs="Arial"/>
            <w:color w:val="000000"/>
            <w:sz w:val="18"/>
            <w:szCs w:val="18"/>
          </w:rPr>
          <w:t xml:space="preserve">. Despite being an object, array in Java doesn't print any meaningful representation of its content when passed </w:t>
        </w:r>
        <w:proofErr w:type="spellStart"/>
        <w:proofErr w:type="gramStart"/>
        <w:r>
          <w:rPr>
            <w:rFonts w:ascii="Arial" w:hAnsi="Arial" w:cs="Arial"/>
            <w:color w:val="000000"/>
            <w:sz w:val="18"/>
            <w:szCs w:val="18"/>
          </w:rPr>
          <w:t>to</w:t>
        </w:r>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or any other print methods. If you are using array in method argument or any other prominent place in code and actually interested in values of array then you don't have much choice than for loop until Java 1.4. </w:t>
        </w:r>
        <w:proofErr w:type="gramStart"/>
        <w:r>
          <w:rPr>
            <w:rFonts w:ascii="Arial" w:hAnsi="Arial" w:cs="Arial"/>
            <w:color w:val="000000"/>
            <w:sz w:val="18"/>
            <w:szCs w:val="18"/>
          </w:rPr>
          <w:t>Things has</w:t>
        </w:r>
        <w:proofErr w:type="gramEnd"/>
        <w:r>
          <w:rPr>
            <w:rFonts w:ascii="Arial" w:hAnsi="Arial" w:cs="Arial"/>
            <w:color w:val="000000"/>
            <w:sz w:val="18"/>
            <w:szCs w:val="18"/>
          </w:rPr>
          <w:t xml:space="preserve"> been changed since Java 5 because it introduced two extremely convenient methods for printing values of both primitive and</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"http://javarevisited.blogspot.sg/2012/12/what-is-object-in-java-or-oops-example.html" </w:instrText>
        </w:r>
        <w:r>
          <w:rPr>
            <w:rFonts w:ascii="Arial" w:hAnsi="Arial" w:cs="Arial"/>
            <w:color w:val="000000"/>
            <w:sz w:val="18"/>
            <w:szCs w:val="18"/>
          </w:rPr>
          <w:fldChar w:fldCharType="separate"/>
        </w:r>
        <w:r>
          <w:rPr>
            <w:rStyle w:val="Hyperlink"/>
            <w:rFonts w:ascii="Arial" w:hAnsi="Arial" w:cs="Arial"/>
            <w:color w:val="0066CC"/>
            <w:sz w:val="18"/>
            <w:szCs w:val="18"/>
          </w:rPr>
          <w:t>object arrays in Java</w:t>
        </w:r>
        <w:r>
          <w:rPr>
            <w:rFonts w:ascii="Arial" w:hAnsi="Arial" w:cs="Arial"/>
            <w:color w:val="000000"/>
            <w:sz w:val="18"/>
            <w:szCs w:val="18"/>
          </w:rPr>
          <w:fldChar w:fldCharType="end"/>
        </w:r>
        <w:r>
          <w:rPr>
            <w:rFonts w:ascii="Arial" w:hAnsi="Arial" w:cs="Arial"/>
            <w:color w:val="000000"/>
            <w:sz w:val="18"/>
            <w:szCs w:val="18"/>
          </w:rPr>
          <w: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Arrays.toString(</w:t>
        </w:r>
        <w:proofErr w:type="gramEnd"/>
        <w:r>
          <w:rPr>
            <w:rFonts w:ascii="Courier New" w:hAnsi="Courier New" w:cs="Courier New"/>
            <w:color w:val="000000"/>
            <w:sz w:val="18"/>
            <w:szCs w:val="18"/>
          </w:rPr>
          <w:t>array)</w:t>
        </w:r>
        <w:r>
          <w:rPr>
            <w:rStyle w:val="apple-converted-space"/>
            <w:rFonts w:ascii="Arial" w:hAnsi="Arial" w:cs="Arial"/>
            <w:color w:val="000000"/>
            <w:sz w:val="18"/>
            <w:szCs w:val="18"/>
          </w:rPr>
          <w:t> </w:t>
        </w:r>
        <w:r>
          <w:rPr>
            <w:rFonts w:ascii="Arial" w:hAnsi="Arial" w:cs="Arial"/>
            <w:color w:val="000000"/>
            <w:sz w:val="18"/>
            <w:szCs w:val="18"/>
          </w:rPr>
          <w:t>and</w:t>
        </w:r>
        <w:r>
          <w:rPr>
            <w:rFonts w:ascii="Courier New" w:hAnsi="Courier New" w:cs="Courier New"/>
            <w:color w:val="000000"/>
            <w:sz w:val="18"/>
            <w:szCs w:val="18"/>
          </w:rPr>
          <w:t>Arrays.deepToString(twoDimensionArray)</w:t>
        </w:r>
        <w:r>
          <w:rPr>
            <w:rStyle w:val="apple-converted-space"/>
            <w:rFonts w:ascii="Arial" w:hAnsi="Arial" w:cs="Arial"/>
            <w:color w:val="000000"/>
            <w:sz w:val="18"/>
            <w:szCs w:val="18"/>
          </w:rPr>
          <w:t> </w:t>
        </w:r>
        <w:r>
          <w:rPr>
            <w:rFonts w:ascii="Arial" w:hAnsi="Arial" w:cs="Arial"/>
            <w:color w:val="000000"/>
            <w:sz w:val="18"/>
            <w:szCs w:val="18"/>
          </w:rPr>
          <w:t>can print values of any array. Main difference between</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Arrays.toString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Arrays.deepToString</w:t>
        </w:r>
        <w:proofErr w:type="spellEnd"/>
        <w:r>
          <w:rPr>
            <w:rStyle w:val="apple-converted-space"/>
            <w:rFonts w:ascii="Arial" w:hAnsi="Arial" w:cs="Arial"/>
            <w:color w:val="000000"/>
            <w:sz w:val="18"/>
            <w:szCs w:val="18"/>
          </w:rPr>
          <w:t> </w:t>
        </w:r>
        <w:r>
          <w:rPr>
            <w:rFonts w:ascii="Arial" w:hAnsi="Arial" w:cs="Arial"/>
            <w:color w:val="000000"/>
            <w:sz w:val="18"/>
            <w:szCs w:val="18"/>
          </w:rPr>
          <w:t> is that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deepToString</w:t>
        </w:r>
        <w:proofErr w:type="spellEnd"/>
        <w:r>
          <w:rPr>
            <w:rStyle w:val="apple-converted-space"/>
            <w:rFonts w:ascii="Arial" w:hAnsi="Arial" w:cs="Arial"/>
            <w:color w:val="000000"/>
            <w:sz w:val="18"/>
            <w:szCs w:val="18"/>
          </w:rPr>
          <w:t> </w:t>
        </w:r>
        <w:r>
          <w:rPr>
            <w:rFonts w:ascii="Arial" w:hAnsi="Arial" w:cs="Arial"/>
            <w:color w:val="000000"/>
            <w:sz w:val="18"/>
            <w:szCs w:val="18"/>
          </w:rPr>
          <w:t>is used to print values of multidimensional array which is far more convenient than nesting of multiple for loops. In this Java tutorial we will see</w:t>
        </w:r>
        <w:r>
          <w:rPr>
            <w:rStyle w:val="apple-converted-space"/>
            <w:rFonts w:ascii="Arial" w:hAnsi="Arial" w:cs="Arial"/>
            <w:color w:val="000000"/>
            <w:sz w:val="18"/>
            <w:szCs w:val="18"/>
          </w:rPr>
          <w:t> </w:t>
        </w:r>
        <w:r>
          <w:rPr>
            <w:rFonts w:ascii="Arial" w:hAnsi="Arial" w:cs="Arial"/>
            <w:b/>
            <w:bCs/>
            <w:color w:val="000000"/>
            <w:sz w:val="18"/>
            <w:szCs w:val="18"/>
          </w:rPr>
          <w:t>3 different ways of printing array values in Java</w:t>
        </w:r>
        <w:r>
          <w:rPr>
            <w:rStyle w:val="apple-converted-space"/>
            <w:rFonts w:ascii="Arial" w:hAnsi="Arial" w:cs="Arial"/>
            <w:color w:val="000000"/>
            <w:sz w:val="18"/>
            <w:szCs w:val="18"/>
          </w:rPr>
          <w:t> </w:t>
        </w:r>
        <w:r>
          <w:rPr>
            <w:rFonts w:ascii="Arial" w:hAnsi="Arial" w:cs="Arial"/>
            <w:color w:val="000000"/>
            <w:sz w:val="18"/>
            <w:szCs w:val="18"/>
          </w:rPr>
          <w:t>or value of element from Array in Java.</w:t>
        </w:r>
      </w:ins>
    </w:p>
    <w:p w:rsidR="00785492" w:rsidRDefault="00785492" w:rsidP="00785492">
      <w:pPr>
        <w:rPr>
          <w:ins w:id="164" w:author="Unknown"/>
          <w:rFonts w:ascii="Trebuchet MS" w:hAnsi="Trebuchet MS"/>
          <w:color w:val="000000"/>
        </w:rPr>
      </w:pPr>
    </w:p>
    <w:p w:rsidR="00785492" w:rsidRDefault="00785492" w:rsidP="00785492">
      <w:pPr>
        <w:pStyle w:val="Heading2"/>
        <w:rPr>
          <w:ins w:id="165" w:author="Unknown"/>
          <w:rFonts w:ascii="Trebuchet MS" w:hAnsi="Trebuchet MS"/>
          <w:color w:val="000000"/>
        </w:rPr>
      </w:pPr>
      <w:ins w:id="166" w:author="Unknown">
        <w:r>
          <w:rPr>
            <w:rFonts w:ascii="Trebuchet MS" w:hAnsi="Trebuchet MS"/>
            <w:b w:val="0"/>
            <w:bCs w:val="0"/>
            <w:color w:val="000000"/>
            <w:u w:val="single"/>
          </w:rPr>
          <w:t>3 ways to print array values in Java</w:t>
        </w:r>
      </w:ins>
    </w:p>
    <w:p w:rsidR="00785492" w:rsidRDefault="00785492" w:rsidP="00785492">
      <w:pPr>
        <w:rPr>
          <w:ins w:id="167" w:author="Unknown"/>
          <w:rFonts w:ascii="Trebuchet MS" w:hAnsi="Trebuchet MS"/>
          <w:color w:val="000000"/>
        </w:rPr>
      </w:pPr>
      <w:ins w:id="168" w:author="Unknown">
        <w:r>
          <w:rPr>
            <w:rFonts w:ascii="Arial" w:hAnsi="Arial" w:cs="Arial"/>
            <w:color w:val="000000"/>
            <w:sz w:val="18"/>
            <w:szCs w:val="18"/>
          </w:rPr>
          <w:t>As I said there is no direct way to print values of array in Java if you directly pass primitive or object array to</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you will receive following output:</w:t>
        </w:r>
      </w:ins>
    </w:p>
    <w:p w:rsidR="00785492" w:rsidRDefault="00785492" w:rsidP="00785492">
      <w:pPr>
        <w:rPr>
          <w:ins w:id="169" w:author="Unknown"/>
          <w:rFonts w:ascii="Trebuchet MS" w:hAnsi="Trebuchet MS"/>
          <w:color w:val="000000"/>
        </w:rPr>
      </w:pPr>
    </w:p>
    <w:p w:rsidR="00785492" w:rsidRDefault="00785492" w:rsidP="00785492">
      <w:pPr>
        <w:shd w:val="clear" w:color="auto" w:fill="F3F3F3"/>
        <w:rPr>
          <w:ins w:id="170" w:author="Unknown"/>
          <w:rFonts w:ascii="Trebuchet MS" w:hAnsi="Trebuchet MS"/>
          <w:color w:val="000000"/>
        </w:rPr>
      </w:pPr>
      <w:proofErr w:type="spellStart"/>
      <w:proofErr w:type="gramStart"/>
      <w:ins w:id="171" w:author="Unknown">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proofErr w:type="gramEnd"/>
        <w:r>
          <w:rPr>
            <w:rFonts w:ascii="Courier New" w:hAnsi="Courier New" w:cs="Courier New"/>
            <w:color w:val="0000FF"/>
            <w:sz w:val="18"/>
            <w:szCs w:val="18"/>
          </w:rPr>
          <w:t>"Print array values in Java 1.4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asList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sArray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"Print array values in Java 1.4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asList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t>Printing</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Integer</w:t>
        </w:r>
        <w:r>
          <w:rPr>
            <w:rStyle w:val="apple-converted-space"/>
            <w:rFonts w:ascii="Courier New" w:hAnsi="Courier New" w:cs="Courier New"/>
            <w:color w:val="000000"/>
            <w:sz w:val="18"/>
            <w:szCs w:val="18"/>
          </w:rPr>
          <w:t> </w:t>
        </w:r>
        <w:r>
          <w:rPr>
            <w:rFonts w:ascii="Courier New" w:hAnsi="Courier New" w:cs="Courier New"/>
            <w:color w:val="000000"/>
            <w:sz w:val="18"/>
            <w:szCs w:val="18"/>
          </w:rPr>
          <w:t>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I@15b7986</w:t>
        </w:r>
        <w:r>
          <w:rPr>
            <w:rFonts w:ascii="Courier New" w:hAnsi="Courier New" w:cs="Courier New"/>
            <w:color w:val="000000"/>
            <w:sz w:val="18"/>
            <w:szCs w:val="18"/>
          </w:rPr>
          <w:br/>
          <w:t>Printing</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color w:val="000000"/>
            <w:sz w:val="18"/>
            <w:szCs w:val="18"/>
          </w:rPr>
          <w:t>Ljava.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String</w:t>
        </w:r>
        <w:proofErr w:type="spellEnd"/>
        <w:r>
          <w:rPr>
            <w:rFonts w:ascii="Courier New" w:hAnsi="Courier New" w:cs="Courier New"/>
            <w:color w:val="339933"/>
            <w:sz w:val="18"/>
            <w:szCs w:val="18"/>
          </w:rPr>
          <w:t>;</w:t>
        </w:r>
        <w:r>
          <w:rPr>
            <w:rFonts w:ascii="Courier New" w:hAnsi="Courier New" w:cs="Courier New"/>
            <w:color w:val="000000"/>
            <w:sz w:val="18"/>
            <w:szCs w:val="18"/>
          </w:rPr>
          <w:t>@87816d</w:t>
        </w:r>
      </w:ins>
    </w:p>
    <w:p w:rsidR="00785492" w:rsidRDefault="00785492" w:rsidP="00785492">
      <w:pPr>
        <w:rPr>
          <w:ins w:id="172" w:author="Unknown"/>
          <w:rFonts w:ascii="Trebuchet MS" w:hAnsi="Trebuchet MS"/>
          <w:color w:val="000000"/>
        </w:rPr>
      </w:pPr>
    </w:p>
    <w:p w:rsidR="00785492" w:rsidRDefault="00785492" w:rsidP="00785492">
      <w:pPr>
        <w:rPr>
          <w:ins w:id="173" w:author="Unknown"/>
          <w:rFonts w:ascii="Trebuchet MS" w:hAnsi="Trebuchet MS"/>
          <w:color w:val="000000"/>
        </w:rPr>
      </w:pPr>
      <w:ins w:id="174" w:author="Unknown">
        <w:r>
          <w:rPr>
            <w:rFonts w:ascii="Arial" w:hAnsi="Arial" w:cs="Arial"/>
            <w:color w:val="000000"/>
            <w:sz w:val="18"/>
            <w:szCs w:val="18"/>
          </w:rPr>
          <w:t xml:space="preserve">You can't decipher anything until you are quite familiar of this array format and even then it doesn't tell anything about contents of array. It just </w:t>
        </w:r>
        <w:proofErr w:type="gramStart"/>
        <w:r>
          <w:rPr>
            <w:rFonts w:ascii="Arial" w:hAnsi="Arial" w:cs="Arial"/>
            <w:color w:val="000000"/>
            <w:sz w:val="18"/>
            <w:szCs w:val="18"/>
          </w:rPr>
          <w:t>print</w:t>
        </w:r>
        <w:proofErr w:type="gramEnd"/>
        <w:r>
          <w:rPr>
            <w:rFonts w:ascii="Arial" w:hAnsi="Arial" w:cs="Arial"/>
            <w:color w:val="000000"/>
            <w:sz w:val="18"/>
            <w:szCs w:val="18"/>
          </w:rPr>
          <w:t xml:space="preserve"> type of element and</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"http://javarevisited.blogspot.sg/2011/02/how-to-write-equals-method-in-java.html" </w:instrText>
        </w:r>
        <w:r>
          <w:rPr>
            <w:rFonts w:ascii="Arial" w:hAnsi="Arial" w:cs="Arial"/>
            <w:color w:val="000000"/>
            <w:sz w:val="18"/>
            <w:szCs w:val="18"/>
          </w:rPr>
          <w:fldChar w:fldCharType="separate"/>
        </w:r>
        <w:r>
          <w:rPr>
            <w:rStyle w:val="Hyperlink"/>
            <w:rFonts w:ascii="Arial" w:hAnsi="Arial" w:cs="Arial"/>
            <w:color w:val="0066CC"/>
            <w:sz w:val="18"/>
            <w:szCs w:val="18"/>
          </w:rPr>
          <w:t>hashcode</w:t>
        </w:r>
        <w:proofErr w:type="spellEnd"/>
        <w:r>
          <w:rPr>
            <w:rFonts w:ascii="Arial" w:hAnsi="Arial" w:cs="Arial"/>
            <w:color w:val="000000"/>
            <w:sz w:val="18"/>
            <w:szCs w:val="18"/>
          </w:rPr>
          <w:fldChar w:fldCharType="end"/>
        </w:r>
        <w:r>
          <w:rPr>
            <w:rFonts w:ascii="Arial" w:hAnsi="Arial" w:cs="Arial"/>
            <w:color w:val="000000"/>
            <w:sz w:val="18"/>
            <w:szCs w:val="18"/>
          </w:rPr>
          <w:t>. In order to print values of array you can use any of following 3 examples:</w:t>
        </w:r>
      </w:ins>
    </w:p>
    <w:p w:rsidR="00785492" w:rsidRDefault="00785492" w:rsidP="00785492">
      <w:pPr>
        <w:rPr>
          <w:ins w:id="175" w:author="Unknown"/>
          <w:rFonts w:ascii="Trebuchet MS" w:hAnsi="Trebuchet MS"/>
          <w:color w:val="000000"/>
        </w:rPr>
      </w:pPr>
    </w:p>
    <w:p w:rsidR="00785492" w:rsidRDefault="00785492" w:rsidP="00785492">
      <w:pPr>
        <w:rPr>
          <w:ins w:id="176" w:author="Unknown"/>
          <w:rFonts w:ascii="Trebuchet MS" w:hAnsi="Trebuchet MS"/>
          <w:color w:val="000000"/>
        </w:rPr>
      </w:pPr>
      <w:ins w:id="177" w:author="Unknown">
        <w:r>
          <w:rPr>
            <w:rFonts w:ascii="Arial" w:hAnsi="Arial" w:cs="Arial"/>
            <w:color w:val="000000"/>
            <w:sz w:val="18"/>
            <w:szCs w:val="18"/>
          </w:rPr>
          <w:t xml:space="preserve">1) Use enhanced for loop or classic for loop with </w:t>
        </w:r>
        <w:proofErr w:type="spellStart"/>
        <w:r>
          <w:rPr>
            <w:rFonts w:ascii="Arial" w:hAnsi="Arial" w:cs="Arial"/>
            <w:color w:val="000000"/>
            <w:sz w:val="18"/>
            <w:szCs w:val="18"/>
          </w:rPr>
          <w:t>lenth</w:t>
        </w:r>
        <w:proofErr w:type="spellEnd"/>
        <w:r>
          <w:rPr>
            <w:rFonts w:ascii="Arial" w:hAnsi="Arial" w:cs="Arial"/>
            <w:color w:val="000000"/>
            <w:sz w:val="18"/>
            <w:szCs w:val="18"/>
          </w:rPr>
          <w:t xml:space="preserve"> of array.</w:t>
        </w:r>
      </w:ins>
    </w:p>
    <w:p w:rsidR="00785492" w:rsidRDefault="00785492" w:rsidP="00785492">
      <w:pPr>
        <w:rPr>
          <w:ins w:id="178" w:author="Unknown"/>
          <w:rFonts w:ascii="Trebuchet MS" w:hAnsi="Trebuchet MS"/>
          <w:color w:val="000000"/>
        </w:rPr>
      </w:pPr>
      <w:ins w:id="179" w:author="Unknown">
        <w:r>
          <w:rPr>
            <w:rFonts w:ascii="Arial" w:hAnsi="Arial" w:cs="Arial"/>
            <w:color w:val="000000"/>
            <w:sz w:val="18"/>
            <w:szCs w:val="18"/>
          </w:rPr>
          <w:t>2) Use</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Arrays.asList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to convert Array into</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"http://javarevisited.blogspot.sg/2011/05/example-of-arraylist-in-java-tutorial.html" </w:instrText>
        </w:r>
        <w:r>
          <w:rPr>
            <w:rFonts w:ascii="Arial" w:hAnsi="Arial" w:cs="Arial"/>
            <w:color w:val="000000"/>
            <w:sz w:val="18"/>
            <w:szCs w:val="18"/>
          </w:rPr>
          <w:fldChar w:fldCharType="separate"/>
        </w:r>
        <w:r>
          <w:rPr>
            <w:rStyle w:val="Hyperlink"/>
            <w:rFonts w:ascii="Arial" w:hAnsi="Arial" w:cs="Arial"/>
            <w:color w:val="0066CC"/>
            <w:sz w:val="18"/>
            <w:szCs w:val="18"/>
          </w:rPr>
          <w:t>ArrayList</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 than print</w:t>
        </w:r>
      </w:ins>
    </w:p>
    <w:p w:rsidR="00785492" w:rsidRDefault="00785492" w:rsidP="00785492">
      <w:pPr>
        <w:rPr>
          <w:ins w:id="180" w:author="Unknown"/>
          <w:rFonts w:ascii="Trebuchet MS" w:hAnsi="Trebuchet MS"/>
          <w:color w:val="000000"/>
        </w:rPr>
      </w:pPr>
      <w:ins w:id="181" w:author="Unknown">
        <w:r>
          <w:rPr>
            <w:rFonts w:ascii="Arial" w:hAnsi="Arial" w:cs="Arial"/>
            <w:color w:val="000000"/>
            <w:sz w:val="18"/>
            <w:szCs w:val="18"/>
          </w:rPr>
          <w:lastRenderedPageBreak/>
          <w:t>3) Use Java 5</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Arrays.toString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Arrays.deepToString</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methods</w:t>
        </w:r>
      </w:ins>
    </w:p>
    <w:p w:rsidR="00785492" w:rsidRDefault="00785492" w:rsidP="00785492">
      <w:pPr>
        <w:rPr>
          <w:ins w:id="182" w:author="Unknown"/>
          <w:rFonts w:ascii="Trebuchet MS" w:hAnsi="Trebuchet MS"/>
          <w:color w:val="000000"/>
        </w:rPr>
      </w:pPr>
    </w:p>
    <w:p w:rsidR="00785492" w:rsidRDefault="00785492" w:rsidP="00785492">
      <w:pPr>
        <w:pStyle w:val="Heading2"/>
        <w:rPr>
          <w:ins w:id="183" w:author="Unknown"/>
          <w:rFonts w:ascii="Trebuchet MS" w:hAnsi="Trebuchet MS"/>
          <w:color w:val="000000"/>
        </w:rPr>
      </w:pPr>
      <w:ins w:id="184" w:author="Unknown">
        <w:r>
          <w:rPr>
            <w:rFonts w:ascii="Trebuchet MS" w:hAnsi="Trebuchet MS"/>
            <w:b w:val="0"/>
            <w:bCs w:val="0"/>
            <w:color w:val="000000"/>
            <w:u w:val="single"/>
          </w:rPr>
          <w:t>Print Array Value Example 1: Using for loop</w:t>
        </w:r>
      </w:ins>
    </w:p>
    <w:p w:rsidR="00785492" w:rsidRDefault="00785492" w:rsidP="00785492">
      <w:pPr>
        <w:rPr>
          <w:ins w:id="185" w:author="Unknown"/>
          <w:rFonts w:ascii="Trebuchet MS" w:hAnsi="Trebuchet MS"/>
          <w:color w:val="000000"/>
        </w:rPr>
      </w:pPr>
      <w:r>
        <w:rPr>
          <w:rFonts w:ascii="Trebuchet MS" w:hAnsi="Trebuchet MS"/>
          <w:noProof/>
          <w:color w:val="0066CC"/>
        </w:rPr>
        <w:drawing>
          <wp:inline distT="0" distB="0" distL="0" distR="0">
            <wp:extent cx="382270" cy="382270"/>
            <wp:effectExtent l="19050" t="0" r="0" b="0"/>
            <wp:docPr id="3" name="Picture 3" descr="How to print values of Array or values of elements from Array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print values of Array or values of elements from Array in Java">
                      <a:hlinkClick r:id="rId7"/>
                    </pic:cNvPr>
                    <pic:cNvPicPr>
                      <a:picLocks noChangeAspect="1" noChangeArrowheads="1"/>
                    </pic:cNvPicPr>
                  </pic:nvPicPr>
                  <pic:blipFill>
                    <a:blip r:embed="rId8"/>
                    <a:srcRect/>
                    <a:stretch>
                      <a:fillRect/>
                    </a:stretch>
                  </pic:blipFill>
                  <pic:spPr bwMode="auto">
                    <a:xfrm>
                      <a:off x="0" y="0"/>
                      <a:ext cx="382270" cy="382270"/>
                    </a:xfrm>
                    <a:prstGeom prst="rect">
                      <a:avLst/>
                    </a:prstGeom>
                    <a:noFill/>
                    <a:ln w="9525">
                      <a:noFill/>
                      <a:miter lim="800000"/>
                      <a:headEnd/>
                      <a:tailEnd/>
                    </a:ln>
                  </pic:spPr>
                </pic:pic>
              </a:graphicData>
            </a:graphic>
          </wp:inline>
        </w:drawing>
      </w:r>
      <w:ins w:id="186" w:author="Unknown">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"http://javarevisited.blogspot.sg/2012/05/break-continue-and-lablel-in-loop-java.html" </w:instrText>
        </w:r>
        <w:r>
          <w:rPr>
            <w:rFonts w:ascii="Arial" w:hAnsi="Arial" w:cs="Arial"/>
            <w:color w:val="000000"/>
            <w:sz w:val="18"/>
            <w:szCs w:val="18"/>
          </w:rPr>
          <w:fldChar w:fldCharType="separate"/>
        </w:r>
        <w:proofErr w:type="gramStart"/>
        <w:r>
          <w:rPr>
            <w:rStyle w:val="Hyperlink"/>
            <w:rFonts w:ascii="Arial" w:hAnsi="Arial" w:cs="Arial"/>
            <w:color w:val="0066CC"/>
            <w:sz w:val="18"/>
            <w:szCs w:val="18"/>
          </w:rPr>
          <w:t>for</w:t>
        </w:r>
        <w:proofErr w:type="gramEnd"/>
        <w:r>
          <w:rPr>
            <w:rStyle w:val="Hyperlink"/>
            <w:rFonts w:ascii="Arial" w:hAnsi="Arial" w:cs="Arial"/>
            <w:color w:val="0066CC"/>
            <w:sz w:val="18"/>
            <w:szCs w:val="18"/>
          </w:rPr>
          <w:t xml:space="preserve"> loop</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is the classical way of printing or displaying values of both one dimension and multidimensional arrays in Java. </w:t>
        </w:r>
        <w:proofErr w:type="gramStart"/>
        <w:r>
          <w:rPr>
            <w:rFonts w:ascii="Arial" w:hAnsi="Arial" w:cs="Arial"/>
            <w:color w:val="000000"/>
            <w:sz w:val="18"/>
            <w:szCs w:val="18"/>
          </w:rPr>
          <w:t>before</w:t>
        </w:r>
        <w:proofErr w:type="gramEnd"/>
        <w:r>
          <w:rPr>
            <w:rFonts w:ascii="Arial" w:hAnsi="Arial" w:cs="Arial"/>
            <w:color w:val="000000"/>
            <w:sz w:val="18"/>
            <w:szCs w:val="18"/>
          </w:rPr>
          <w:t xml:space="preserve"> Java 5 you can 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array.length</w:t>
        </w:r>
        <w:proofErr w:type="spellEnd"/>
        <w:r>
          <w:rPr>
            <w:rStyle w:val="apple-converted-space"/>
            <w:rFonts w:ascii="Arial" w:hAnsi="Arial" w:cs="Arial"/>
            <w:color w:val="000000"/>
            <w:sz w:val="18"/>
            <w:szCs w:val="18"/>
          </w:rPr>
          <w:t> </w:t>
        </w:r>
        <w:r>
          <w:rPr>
            <w:rFonts w:ascii="Arial" w:hAnsi="Arial" w:cs="Arial"/>
            <w:color w:val="000000"/>
            <w:sz w:val="18"/>
            <w:szCs w:val="18"/>
          </w:rPr>
          <w:t>to iterate over all array elements and printing values for each of them. From Java 5 onwards you can use much cleaner</w:t>
        </w:r>
        <w:r>
          <w:rPr>
            <w:rStyle w:val="apple-converted-space"/>
            <w:rFonts w:ascii="Arial" w:hAnsi="Arial" w:cs="Arial"/>
            <w:color w:val="000000"/>
            <w:sz w:val="18"/>
            <w:szCs w:val="18"/>
          </w:rPr>
          <w:t> </w:t>
        </w:r>
        <w:r>
          <w:rPr>
            <w:rFonts w:ascii="Arial" w:hAnsi="Arial" w:cs="Arial"/>
            <w:b/>
            <w:bCs/>
            <w:color w:val="000000"/>
            <w:sz w:val="18"/>
            <w:szCs w:val="18"/>
          </w:rPr>
          <w:t>enhanced for loop</w:t>
        </w:r>
        <w:r>
          <w:rPr>
            <w:rStyle w:val="apple-converted-space"/>
            <w:rFonts w:ascii="Arial" w:hAnsi="Arial" w:cs="Arial"/>
            <w:color w:val="000000"/>
            <w:sz w:val="18"/>
            <w:szCs w:val="18"/>
          </w:rPr>
          <w:t> </w:t>
        </w:r>
        <w:r>
          <w:rPr>
            <w:rFonts w:ascii="Arial" w:hAnsi="Arial" w:cs="Arial"/>
            <w:color w:val="000000"/>
            <w:sz w:val="18"/>
            <w:szCs w:val="18"/>
          </w:rPr>
          <w:t>which doesn't require any counter from moving one element to other in Java. Enhanced for loop in Java 5 is added with other popular language feature e.g.</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"http://javarevisited.blogspot.sg/2011/08/enum-in-java-example-tutorial.html" </w:instrText>
        </w:r>
        <w:r>
          <w:rPr>
            <w:rFonts w:ascii="Arial" w:hAnsi="Arial" w:cs="Arial"/>
            <w:color w:val="000000"/>
            <w:sz w:val="18"/>
            <w:szCs w:val="18"/>
          </w:rPr>
          <w:fldChar w:fldCharType="separate"/>
        </w:r>
        <w:r>
          <w:rPr>
            <w:rStyle w:val="Hyperlink"/>
            <w:rFonts w:ascii="Arial" w:hAnsi="Arial" w:cs="Arial"/>
            <w:color w:val="0066CC"/>
            <w:sz w:val="18"/>
            <w:szCs w:val="18"/>
          </w:rPr>
          <w:t>Enum</w:t>
        </w:r>
        <w:r>
          <w:rPr>
            <w:rFonts w:ascii="Arial" w:hAnsi="Arial" w:cs="Arial"/>
            <w:color w:val="000000"/>
            <w:sz w:val="18"/>
            <w:szCs w:val="18"/>
          </w:rPr>
          <w:fldChar w:fldCharType="end"/>
        </w:r>
        <w:proofErr w:type="gramStart"/>
        <w:r>
          <w:rPr>
            <w:rFonts w:ascii="Arial" w:hAnsi="Arial" w:cs="Arial"/>
            <w:color w:val="000000"/>
            <w:sz w:val="18"/>
            <w:szCs w:val="18"/>
          </w:rPr>
          <w:t>,</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"http://javarevisited.blogspot.sg/2012/07/auto-boxing-and-unboxing-in-java-be.html" </w:instrText>
        </w:r>
        <w:r>
          <w:rPr>
            <w:rFonts w:ascii="Arial" w:hAnsi="Arial" w:cs="Arial"/>
            <w:color w:val="000000"/>
            <w:sz w:val="18"/>
            <w:szCs w:val="18"/>
          </w:rPr>
          <w:fldChar w:fldCharType="separate"/>
        </w:r>
        <w:r>
          <w:rPr>
            <w:rStyle w:val="Hyperlink"/>
            <w:rFonts w:ascii="Arial" w:hAnsi="Arial" w:cs="Arial"/>
            <w:color w:val="0066CC"/>
            <w:sz w:val="18"/>
            <w:szCs w:val="18"/>
          </w:rPr>
          <w:t>Autoboxing</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"http://javarevisited.blogspot.sg/2012/08/how-to-write-parametrized-class-method-Generic-example.html" </w:instrText>
        </w:r>
        <w:r>
          <w:rPr>
            <w:rFonts w:ascii="Arial" w:hAnsi="Arial" w:cs="Arial"/>
            <w:color w:val="000000"/>
            <w:sz w:val="18"/>
            <w:szCs w:val="18"/>
          </w:rPr>
          <w:fldChar w:fldCharType="separate"/>
        </w:r>
        <w:r>
          <w:rPr>
            <w:rStyle w:val="Hyperlink"/>
            <w:rFonts w:ascii="Arial" w:hAnsi="Arial" w:cs="Arial"/>
            <w:color w:val="0066CC"/>
            <w:sz w:val="18"/>
            <w:szCs w:val="18"/>
          </w:rPr>
          <w:t>Generics</w:t>
        </w:r>
        <w:r>
          <w:rPr>
            <w:rFonts w:ascii="Arial" w:hAnsi="Arial" w:cs="Arial"/>
            <w:color w:val="000000"/>
            <w:sz w:val="18"/>
            <w:szCs w:val="18"/>
          </w:rPr>
          <w:fldChar w:fldCharType="end"/>
        </w:r>
        <w:r>
          <w:rPr>
            <w:rFonts w:ascii="Arial" w:hAnsi="Arial" w:cs="Arial"/>
            <w:color w:val="000000"/>
            <w:sz w:val="18"/>
            <w:szCs w:val="18"/>
          </w:rPr>
          <w:t>. Here is sample code example to print value of element from array using classical and enhanced for loop in Java:</w:t>
        </w:r>
      </w:ins>
    </w:p>
    <w:p w:rsidR="00785492" w:rsidRDefault="00785492" w:rsidP="00785492">
      <w:pPr>
        <w:rPr>
          <w:ins w:id="187" w:author="Unknown"/>
          <w:rFonts w:ascii="Trebuchet MS" w:hAnsi="Trebuchet MS"/>
          <w:color w:val="000000"/>
        </w:rPr>
      </w:pPr>
    </w:p>
    <w:p w:rsidR="00785492" w:rsidRDefault="00785492" w:rsidP="00785492">
      <w:pPr>
        <w:shd w:val="clear" w:color="auto" w:fill="F3F3F3"/>
        <w:rPr>
          <w:ins w:id="188" w:author="Unknown"/>
          <w:rFonts w:ascii="Trebuchet MS" w:hAnsi="Trebuchet MS"/>
          <w:color w:val="000000"/>
        </w:rPr>
      </w:pPr>
      <w:ins w:id="189" w:author="Unknown">
        <w:r>
          <w:rPr>
            <w:rFonts w:ascii="Courier New" w:hAnsi="Courier New" w:cs="Courier New"/>
            <w:b/>
            <w:bCs/>
            <w:color w:val="339966"/>
            <w:sz w:val="18"/>
            <w:szCs w:val="18"/>
          </w:rPr>
          <w:t>//</w:t>
        </w:r>
        <w:r>
          <w:rPr>
            <w:rStyle w:val="apple-converted-space"/>
            <w:rFonts w:ascii="Trebuchet MS" w:hAnsi="Trebuchet MS"/>
            <w:color w:val="339966"/>
          </w:rPr>
          <w:t> </w:t>
        </w:r>
        <w:r>
          <w:rPr>
            <w:rFonts w:ascii="Courier New" w:hAnsi="Courier New" w:cs="Courier New"/>
            <w:b/>
            <w:bCs/>
            <w:color w:val="339966"/>
            <w:sz w:val="18"/>
            <w:szCs w:val="18"/>
          </w:rPr>
          <w:t>Classic for loop before Java 5</w:t>
        </w:r>
      </w:ins>
    </w:p>
    <w:p w:rsidR="00785492" w:rsidRDefault="00785492" w:rsidP="00785492">
      <w:pPr>
        <w:shd w:val="clear" w:color="auto" w:fill="F3F3F3"/>
        <w:rPr>
          <w:ins w:id="190" w:author="Unknown"/>
          <w:rFonts w:ascii="Trebuchet MS" w:hAnsi="Trebuchet MS"/>
          <w:color w:val="000000"/>
        </w:rPr>
      </w:pPr>
      <w:ins w:id="191" w:author="Unknown">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iArray</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3</w:t>
        </w:r>
        <w:r>
          <w:rPr>
            <w:rFonts w:ascii="Courier New" w:hAnsi="Courier New" w:cs="Courier New"/>
            <w:color w:val="000000"/>
            <w:sz w:val="18"/>
            <w:szCs w:val="18"/>
          </w:rPr>
          <w:t>,</w:t>
        </w:r>
        <w:r>
          <w:rPr>
            <w:rFonts w:ascii="Courier New" w:hAnsi="Courier New" w:cs="Courier New"/>
            <w:color w:val="CC66CC"/>
            <w:sz w:val="18"/>
            <w:szCs w:val="18"/>
          </w:rPr>
          <w:t>4</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5</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for</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CC66CC"/>
            <w:sz w:val="18"/>
            <w:szCs w:val="18"/>
          </w:rPr>
          <w:t>0</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339933"/>
            <w:sz w:val="18"/>
            <w:szCs w:val="18"/>
          </w:rPr>
          <w:t>&lt;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iArray.</w:t>
        </w:r>
        <w:r>
          <w:rPr>
            <w:rFonts w:ascii="Courier New" w:hAnsi="Courier New" w:cs="Courier New"/>
            <w:color w:val="006633"/>
            <w:sz w:val="18"/>
            <w:szCs w:val="18"/>
          </w:rPr>
          <w:t>length</w:t>
        </w:r>
        <w:proofErr w:type="spellEnd"/>
        <w:r>
          <w:rPr>
            <w:rFonts w:ascii="Courier New" w:hAnsi="Courier New" w:cs="Courier New"/>
            <w:color w:val="339933"/>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009900"/>
            <w:sz w:val="18"/>
            <w:szCs w:val="18"/>
          </w:rPr>
          <w:t>){</w:t>
        </w:r>
        <w:r>
          <w:rPr>
            <w:rFonts w:ascii="Courier New" w:hAnsi="Courier New" w:cs="Courier New"/>
            <w:color w:val="000000"/>
            <w:sz w:val="18"/>
            <w:szCs w:val="18"/>
          </w:rPr>
          <w:b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iArray</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0000FF"/>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4</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5</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339966"/>
            <w:sz w:val="18"/>
            <w:szCs w:val="18"/>
          </w:rPr>
          <w:t>//Enhanced for loop from Java 1.5</w:t>
        </w:r>
        <w:r>
          <w:rPr>
            <w:rFonts w:ascii="Courier New" w:hAnsi="Courier New" w:cs="Courier New"/>
            <w:color w:val="000000"/>
            <w:sz w:val="18"/>
            <w:szCs w:val="18"/>
          </w:rPr>
          <w:br/>
          <w:t>for</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iArray</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ins>
    </w:p>
    <w:p w:rsidR="00785492" w:rsidRDefault="00785492" w:rsidP="00785492">
      <w:pPr>
        <w:rPr>
          <w:ins w:id="192" w:author="Unknown"/>
          <w:rFonts w:ascii="Trebuchet MS" w:hAnsi="Trebuchet MS"/>
          <w:color w:val="000000"/>
        </w:rPr>
      </w:pPr>
    </w:p>
    <w:p w:rsidR="00785492" w:rsidRDefault="00785492" w:rsidP="00785492">
      <w:pPr>
        <w:rPr>
          <w:ins w:id="193" w:author="Unknown"/>
          <w:rFonts w:ascii="Trebuchet MS" w:hAnsi="Trebuchet MS"/>
          <w:color w:val="000000"/>
        </w:rPr>
      </w:pPr>
      <w:ins w:id="194" w:author="Unknown">
        <w:r>
          <w:rPr>
            <w:rFonts w:ascii="Arial" w:hAnsi="Arial" w:cs="Arial"/>
            <w:color w:val="000000"/>
            <w:sz w:val="18"/>
            <w:szCs w:val="18"/>
          </w:rPr>
          <w:t>As you see using enhanced for loop for printing array values is more concise and clean.</w:t>
        </w:r>
      </w:ins>
    </w:p>
    <w:p w:rsidR="00785492" w:rsidRDefault="00785492" w:rsidP="00785492">
      <w:pPr>
        <w:rPr>
          <w:ins w:id="195" w:author="Unknown"/>
          <w:rFonts w:ascii="Trebuchet MS" w:hAnsi="Trebuchet MS"/>
          <w:color w:val="000000"/>
        </w:rPr>
      </w:pPr>
    </w:p>
    <w:p w:rsidR="00785492" w:rsidRDefault="00785492" w:rsidP="00785492">
      <w:pPr>
        <w:pStyle w:val="Heading2"/>
        <w:rPr>
          <w:ins w:id="196" w:author="Unknown"/>
          <w:rFonts w:ascii="Trebuchet MS" w:hAnsi="Trebuchet MS"/>
          <w:color w:val="000000"/>
        </w:rPr>
      </w:pPr>
      <w:ins w:id="197" w:author="Unknown">
        <w:r>
          <w:rPr>
            <w:rFonts w:ascii="Trebuchet MS" w:hAnsi="Trebuchet MS"/>
            <w:b w:val="0"/>
            <w:bCs w:val="0"/>
            <w:color w:val="000000"/>
            <w:u w:val="single"/>
          </w:rPr>
          <w:t xml:space="preserve">Print Array Values Example 2: Using </w:t>
        </w:r>
        <w:proofErr w:type="spellStart"/>
        <w:r>
          <w:rPr>
            <w:rFonts w:ascii="Trebuchet MS" w:hAnsi="Trebuchet MS"/>
            <w:b w:val="0"/>
            <w:bCs w:val="0"/>
            <w:color w:val="000000"/>
            <w:u w:val="single"/>
          </w:rPr>
          <w:t>Arrays.asList</w:t>
        </w:r>
        <w:proofErr w:type="spellEnd"/>
      </w:ins>
    </w:p>
    <w:p w:rsidR="00785492" w:rsidRDefault="00785492" w:rsidP="00785492">
      <w:pPr>
        <w:rPr>
          <w:ins w:id="198" w:author="Unknown"/>
          <w:rFonts w:ascii="Trebuchet MS" w:hAnsi="Trebuchet MS"/>
          <w:color w:val="000000"/>
        </w:rPr>
      </w:pPr>
      <w:proofErr w:type="spellStart"/>
      <w:proofErr w:type="gramStart"/>
      <w:ins w:id="199" w:author="Unknown">
        <w:r>
          <w:rPr>
            <w:rFonts w:ascii="Courier New" w:hAnsi="Courier New" w:cs="Courier New"/>
            <w:color w:val="000000"/>
            <w:sz w:val="18"/>
            <w:szCs w:val="18"/>
          </w:rPr>
          <w:t>Arrays.asList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is used to</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"http://javarevisited.blogspot.sg/2011/06/converting-array-to-arraylist-in-java.html" </w:instrText>
        </w:r>
        <w:r>
          <w:rPr>
            <w:rFonts w:ascii="Arial" w:hAnsi="Arial" w:cs="Arial"/>
            <w:color w:val="000000"/>
            <w:sz w:val="18"/>
            <w:szCs w:val="18"/>
          </w:rPr>
          <w:fldChar w:fldCharType="separate"/>
        </w:r>
        <w:r>
          <w:rPr>
            <w:rStyle w:val="Hyperlink"/>
            <w:rFonts w:ascii="Arial" w:hAnsi="Arial" w:cs="Arial"/>
            <w:color w:val="0066CC"/>
            <w:sz w:val="18"/>
            <w:szCs w:val="18"/>
          </w:rPr>
          <w:t xml:space="preserve">convert Array into </w:t>
        </w:r>
        <w:proofErr w:type="spellStart"/>
        <w:r>
          <w:rPr>
            <w:rStyle w:val="Hyperlink"/>
            <w:rFonts w:ascii="Arial" w:hAnsi="Arial" w:cs="Arial"/>
            <w:color w:val="0066CC"/>
            <w:sz w:val="18"/>
            <w:szCs w:val="18"/>
          </w:rPr>
          <w:t>ArrayList</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 as you know</w:t>
        </w:r>
        <w:r>
          <w:rPr>
            <w:rStyle w:val="apple-converted-space"/>
            <w:rFonts w:ascii="Arial" w:hAnsi="Arial" w:cs="Arial"/>
            <w:color w:val="000000"/>
            <w:sz w:val="18"/>
            <w:szCs w:val="18"/>
          </w:rPr>
          <w:t> </w:t>
        </w:r>
        <w:r>
          <w:rPr>
            <w:rFonts w:ascii="Courier New" w:hAnsi="Courier New" w:cs="Courier New"/>
            <w:color w:val="000000"/>
            <w:sz w:val="18"/>
            <w:szCs w:val="18"/>
          </w:rPr>
          <w:t>Collection</w:t>
        </w:r>
        <w:r>
          <w:rPr>
            <w:rStyle w:val="apple-converted-space"/>
            <w:rFonts w:ascii="Arial" w:hAnsi="Arial" w:cs="Arial"/>
            <w:color w:val="000000"/>
            <w:sz w:val="18"/>
            <w:szCs w:val="18"/>
          </w:rPr>
          <w:t> </w:t>
        </w:r>
        <w:r>
          <w:rPr>
            <w:rFonts w:ascii="Arial" w:hAnsi="Arial" w:cs="Arial"/>
            <w:color w:val="000000"/>
            <w:sz w:val="18"/>
            <w:szCs w:val="18"/>
          </w:rPr>
          <w:t>classes overrides</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"http://javarevisited.blogspot.sg/2012/09/override-tostring-method-java-tips-example-code.html" </w:instrText>
        </w:r>
        <w:r>
          <w:rPr>
            <w:rFonts w:ascii="Arial" w:hAnsi="Arial" w:cs="Arial"/>
            <w:color w:val="000000"/>
            <w:sz w:val="18"/>
            <w:szCs w:val="18"/>
          </w:rPr>
          <w:fldChar w:fldCharType="separate"/>
        </w:r>
        <w:r>
          <w:rPr>
            <w:rStyle w:val="Hyperlink"/>
            <w:rFonts w:ascii="Arial" w:hAnsi="Arial" w:cs="Arial"/>
            <w:color w:val="0066CC"/>
            <w:sz w:val="18"/>
            <w:szCs w:val="18"/>
          </w:rPr>
          <w:t>toString</w:t>
        </w:r>
        <w:proofErr w:type="spellEnd"/>
        <w:r>
          <w:rPr>
            <w:rStyle w:val="Hyperlink"/>
            <w:rFonts w:ascii="Arial" w:hAnsi="Arial" w:cs="Arial"/>
            <w:color w:val="0066CC"/>
            <w:sz w:val="18"/>
            <w:szCs w:val="18"/>
          </w:rPr>
          <w:t xml:space="preserve"> method</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to print </w:t>
        </w:r>
        <w:proofErr w:type="spellStart"/>
        <w:r>
          <w:rPr>
            <w:rFonts w:ascii="Arial" w:hAnsi="Arial" w:cs="Arial"/>
            <w:color w:val="000000"/>
            <w:sz w:val="18"/>
            <w:szCs w:val="18"/>
          </w:rPr>
          <w:t>there</w:t>
        </w:r>
        <w:proofErr w:type="spellEnd"/>
        <w:r>
          <w:rPr>
            <w:rFonts w:ascii="Arial" w:hAnsi="Arial" w:cs="Arial"/>
            <w:color w:val="000000"/>
            <w:sz w:val="18"/>
            <w:szCs w:val="18"/>
          </w:rPr>
          <w:t xml:space="preserve"> contents. By converting array into</w:t>
        </w:r>
        <w:r>
          <w:rPr>
            <w:rStyle w:val="apple-converted-space"/>
            <w:rFonts w:ascii="Arial" w:hAnsi="Arial" w:cs="Arial"/>
            <w:color w:val="000000"/>
            <w:sz w:val="18"/>
            <w:szCs w:val="18"/>
          </w:rPr>
          <w:t> </w:t>
        </w:r>
        <w:r>
          <w:rPr>
            <w:rFonts w:ascii="Courier New" w:hAnsi="Courier New" w:cs="Courier New"/>
            <w:color w:val="000000"/>
            <w:sz w:val="18"/>
            <w:szCs w:val="18"/>
          </w:rPr>
          <w:t>List</w:t>
        </w:r>
        <w:r>
          <w:rPr>
            <w:rStyle w:val="apple-converted-space"/>
            <w:rFonts w:ascii="Arial" w:hAnsi="Arial" w:cs="Arial"/>
            <w:color w:val="000000"/>
            <w:sz w:val="18"/>
            <w:szCs w:val="18"/>
          </w:rPr>
          <w:t> </w:t>
        </w:r>
        <w:r>
          <w:rPr>
            <w:rFonts w:ascii="Arial" w:hAnsi="Arial" w:cs="Arial"/>
            <w:color w:val="000000"/>
            <w:sz w:val="18"/>
            <w:szCs w:val="18"/>
          </w:rPr>
          <w:t>we can leverage that property and print values from</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Arial" w:hAnsi="Arial" w:cs="Arial"/>
            <w:color w:val="000000"/>
            <w:sz w:val="18"/>
            <w:szCs w:val="18"/>
          </w:rPr>
          <w:t> </w:t>
        </w:r>
        <w:r>
          <w:rPr>
            <w:rFonts w:ascii="Arial" w:hAnsi="Arial" w:cs="Arial"/>
            <w:color w:val="000000"/>
            <w:sz w:val="18"/>
            <w:szCs w:val="18"/>
          </w:rPr>
          <w:t>instead of Array. Only limitation of this approach is it doesn't print contents of array if array is of primitive type like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int</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float</w:t>
        </w:r>
        <w:r>
          <w:rPr>
            <w:rStyle w:val="apple-converted-space"/>
            <w:rFonts w:ascii="Arial" w:hAnsi="Arial" w:cs="Arial"/>
            <w:color w:val="000000"/>
            <w:sz w:val="18"/>
            <w:szCs w:val="18"/>
          </w:rPr>
          <w:t> </w:t>
        </w:r>
        <w:r>
          <w:rPr>
            <w:rFonts w:ascii="Arial" w:hAnsi="Arial" w:cs="Arial"/>
            <w:color w:val="000000"/>
            <w:sz w:val="18"/>
            <w:szCs w:val="18"/>
          </w:rPr>
          <w:t>or double but works well if Array contains objects like String.</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Arrays.asList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also used to</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"http://javarevisited.blogspot.sg/2012/12/how-to-initialize-list-with-array-in-java.html" </w:instrText>
        </w:r>
        <w:r>
          <w:rPr>
            <w:rFonts w:ascii="Arial" w:hAnsi="Arial" w:cs="Arial"/>
            <w:color w:val="000000"/>
            <w:sz w:val="18"/>
            <w:szCs w:val="18"/>
          </w:rPr>
          <w:fldChar w:fldCharType="separate"/>
        </w:r>
        <w:r>
          <w:rPr>
            <w:rStyle w:val="Hyperlink"/>
            <w:rFonts w:ascii="Arial" w:hAnsi="Arial" w:cs="Arial"/>
            <w:color w:val="0066CC"/>
            <w:sz w:val="18"/>
            <w:szCs w:val="18"/>
          </w:rPr>
          <w:t>create and initialize List in one line</w:t>
        </w:r>
        <w:r>
          <w:rPr>
            <w:rFonts w:ascii="Arial" w:hAnsi="Arial" w:cs="Arial"/>
            <w:color w:val="000000"/>
            <w:sz w:val="18"/>
            <w:szCs w:val="18"/>
          </w:rPr>
          <w:fldChar w:fldCharType="end"/>
        </w:r>
        <w:r>
          <w:rPr>
            <w:rFonts w:ascii="Arial" w:hAnsi="Arial" w:cs="Arial"/>
            <w:color w:val="000000"/>
            <w:sz w:val="18"/>
            <w:szCs w:val="18"/>
          </w:rPr>
          <w:t>. By the way here is simple code example of</w:t>
        </w:r>
        <w:r>
          <w:rPr>
            <w:rStyle w:val="apple-converted-space"/>
            <w:rFonts w:ascii="Arial" w:hAnsi="Arial" w:cs="Arial"/>
            <w:color w:val="000000"/>
            <w:sz w:val="18"/>
            <w:szCs w:val="18"/>
          </w:rPr>
          <w:t> </w:t>
        </w:r>
        <w:r>
          <w:rPr>
            <w:rFonts w:ascii="Arial" w:hAnsi="Arial" w:cs="Arial"/>
            <w:i/>
            <w:iCs/>
            <w:color w:val="000000"/>
            <w:sz w:val="18"/>
            <w:szCs w:val="18"/>
          </w:rPr>
          <w:t>displaying values form array</w:t>
        </w:r>
        <w:r>
          <w:rPr>
            <w:rStyle w:val="apple-converted-space"/>
            <w:rFonts w:ascii="Arial" w:hAnsi="Arial" w:cs="Arial"/>
            <w:color w:val="000000"/>
            <w:sz w:val="18"/>
            <w:szCs w:val="18"/>
          </w:rPr>
          <w:t> </w:t>
        </w:r>
        <w:r>
          <w:rPr>
            <w:rFonts w:ascii="Arial" w:hAnsi="Arial" w:cs="Arial"/>
            <w:i/>
            <w:iCs/>
            <w:color w:val="000000"/>
            <w:sz w:val="18"/>
            <w:szCs w:val="18"/>
          </w:rPr>
          <w:t>in Java</w:t>
        </w:r>
        <w:r>
          <w:rPr>
            <w:rStyle w:val="apple-converted-space"/>
            <w:rFonts w:ascii="Arial" w:hAnsi="Arial" w:cs="Arial"/>
            <w:color w:val="000000"/>
            <w:sz w:val="18"/>
            <w:szCs w:val="18"/>
          </w:rPr>
          <w:t> </w:t>
        </w:r>
        <w:r>
          <w:rPr>
            <w:rFonts w:ascii="Arial" w:hAnsi="Arial" w:cs="Arial"/>
            <w:color w:val="000000"/>
            <w:sz w:val="18"/>
            <w:szCs w:val="18"/>
          </w:rPr>
          <w:t>using</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Arrays.asList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w:t>
        </w:r>
      </w:ins>
    </w:p>
    <w:p w:rsidR="00785492" w:rsidRDefault="00785492" w:rsidP="00785492">
      <w:pPr>
        <w:rPr>
          <w:ins w:id="200" w:author="Unknown"/>
          <w:rFonts w:ascii="Trebuchet MS" w:hAnsi="Trebuchet MS"/>
          <w:color w:val="000000"/>
        </w:rPr>
      </w:pPr>
    </w:p>
    <w:p w:rsidR="00785492" w:rsidRDefault="00785492" w:rsidP="00785492">
      <w:pPr>
        <w:shd w:val="clear" w:color="auto" w:fill="F3F3F3"/>
        <w:rPr>
          <w:ins w:id="201" w:author="Unknown"/>
          <w:rFonts w:ascii="Trebuchet MS" w:hAnsi="Trebuchet MS"/>
          <w:color w:val="000000"/>
        </w:rPr>
      </w:pPr>
      <w:proofErr w:type="spellStart"/>
      <w:ins w:id="202" w:author="Unknown">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"Print String array values in Java 1.4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asList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sArray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"Print </w:t>
        </w:r>
        <w:proofErr w:type="spellStart"/>
        <w:r>
          <w:rPr>
            <w:rFonts w:ascii="Courier New" w:hAnsi="Courier New" w:cs="Courier New"/>
            <w:color w:val="0000FF"/>
            <w:sz w:val="18"/>
            <w:szCs w:val="18"/>
          </w:rPr>
          <w:t>int</w:t>
        </w:r>
        <w:proofErr w:type="spellEnd"/>
        <w:r>
          <w:rPr>
            <w:rFonts w:ascii="Courier New" w:hAnsi="Courier New" w:cs="Courier New"/>
            <w:color w:val="0000FF"/>
            <w:sz w:val="18"/>
            <w:szCs w:val="18"/>
          </w:rPr>
          <w:t xml:space="preserve"> array values in Java 1.4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asList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r>
        <w:r>
          <w:rPr>
            <w:rFonts w:ascii="Courier New" w:hAnsi="Courier New" w:cs="Courier New"/>
            <w:color w:val="000000"/>
            <w:sz w:val="18"/>
            <w:szCs w:val="18"/>
          </w:rPr>
          <w:lastRenderedPageBreak/>
          <w:t>Print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array values in Java</w:t>
        </w:r>
        <w:r>
          <w:rPr>
            <w:rStyle w:val="apple-converted-space"/>
            <w:rFonts w:ascii="Courier New" w:hAnsi="Courier New" w:cs="Courier New"/>
            <w:color w:val="000000"/>
            <w:sz w:val="18"/>
            <w:szCs w:val="18"/>
          </w:rPr>
          <w:t> </w:t>
        </w:r>
        <w:r>
          <w:rPr>
            <w:rFonts w:ascii="Courier New" w:hAnsi="Courier New" w:cs="Courier New"/>
            <w:color w:val="CC66CC"/>
            <w:sz w:val="18"/>
            <w:szCs w:val="18"/>
          </w:rPr>
          <w:t>1.4</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009900"/>
            <w:sz w:val="18"/>
            <w:szCs w:val="18"/>
          </w:rPr>
          <w:t>[</w:t>
        </w:r>
        <w:proofErr w:type="spellStart"/>
        <w:r>
          <w:rPr>
            <w:rFonts w:ascii="Courier New" w:hAnsi="Courier New" w:cs="Courier New"/>
            <w:color w:val="000000"/>
            <w:sz w:val="18"/>
            <w:szCs w:val="18"/>
          </w:rPr>
          <w:t>abc</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bcd</w:t>
        </w:r>
        <w:proofErr w:type="spellEnd"/>
        <w:r>
          <w:rPr>
            <w:rFonts w:ascii="Courier New" w:hAnsi="Courier New" w:cs="Courier New"/>
            <w:color w:val="000000"/>
            <w:sz w:val="18"/>
            <w:szCs w:val="18"/>
          </w:rPr>
          <w:t xml:space="preserve">, def, </w:t>
        </w:r>
        <w:proofErr w:type="spellStart"/>
        <w:r>
          <w:rPr>
            <w:rFonts w:ascii="Courier New" w:hAnsi="Courier New" w:cs="Courier New"/>
            <w:color w:val="000000"/>
            <w:sz w:val="18"/>
            <w:szCs w:val="18"/>
          </w:rPr>
          <w:t>efg</w:t>
        </w:r>
        <w:proofErr w:type="spellEnd"/>
        <w:r>
          <w:rPr>
            <w:rFonts w:ascii="Courier New" w:hAnsi="Courier New" w:cs="Courier New"/>
            <w:color w:val="009900"/>
            <w:sz w:val="18"/>
            <w:szCs w:val="18"/>
          </w:rPr>
          <w:t>]</w:t>
        </w:r>
        <w:r>
          <w:rPr>
            <w:rFonts w:ascii="Courier New" w:hAnsi="Courier New" w:cs="Courier New"/>
            <w:color w:val="000000"/>
            <w:sz w:val="18"/>
            <w:szCs w:val="18"/>
          </w:rPr>
          <w:br/>
          <w:t>Print</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array values in Java</w:t>
        </w:r>
        <w:r>
          <w:rPr>
            <w:rStyle w:val="apple-converted-space"/>
            <w:rFonts w:ascii="Courier New" w:hAnsi="Courier New" w:cs="Courier New"/>
            <w:color w:val="000000"/>
            <w:sz w:val="18"/>
            <w:szCs w:val="18"/>
          </w:rPr>
          <w:t> </w:t>
        </w:r>
        <w:r>
          <w:rPr>
            <w:rFonts w:ascii="Courier New" w:hAnsi="Courier New" w:cs="Courier New"/>
            <w:color w:val="CC66CC"/>
            <w:sz w:val="18"/>
            <w:szCs w:val="18"/>
          </w:rPr>
          <w:t>1.4</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009900"/>
            <w:sz w:val="18"/>
            <w:szCs w:val="18"/>
          </w:rPr>
          <w:t>[[</w:t>
        </w:r>
        <w:r>
          <w:rPr>
            <w:rFonts w:ascii="Courier New" w:hAnsi="Courier New" w:cs="Courier New"/>
            <w:color w:val="000000"/>
            <w:sz w:val="18"/>
            <w:szCs w:val="18"/>
          </w:rPr>
          <w:t>I@15b7986</w:t>
        </w:r>
        <w:r>
          <w:rPr>
            <w:rFonts w:ascii="Courier New" w:hAnsi="Courier New" w:cs="Courier New"/>
            <w:color w:val="009900"/>
            <w:sz w:val="18"/>
            <w:szCs w:val="18"/>
          </w:rPr>
          <w:t>]</w:t>
        </w:r>
      </w:ins>
    </w:p>
    <w:p w:rsidR="00785492" w:rsidRDefault="00785492" w:rsidP="00785492">
      <w:pPr>
        <w:rPr>
          <w:ins w:id="203" w:author="Unknown"/>
          <w:rFonts w:ascii="Trebuchet MS" w:hAnsi="Trebuchet MS"/>
          <w:color w:val="000000"/>
        </w:rPr>
      </w:pPr>
    </w:p>
    <w:p w:rsidR="00785492" w:rsidRDefault="00785492" w:rsidP="00785492">
      <w:pPr>
        <w:pStyle w:val="Heading2"/>
        <w:rPr>
          <w:ins w:id="204" w:author="Unknown"/>
          <w:rFonts w:ascii="Trebuchet MS" w:hAnsi="Trebuchet MS"/>
          <w:color w:val="000000"/>
        </w:rPr>
      </w:pPr>
      <w:ins w:id="205" w:author="Unknown">
        <w:r>
          <w:rPr>
            <w:rFonts w:ascii="Trebuchet MS" w:hAnsi="Trebuchet MS"/>
            <w:b w:val="0"/>
            <w:bCs w:val="0"/>
            <w:color w:val="000000"/>
            <w:u w:val="single"/>
          </w:rPr>
          <w:t xml:space="preserve">Print Array Value Example 3: using </w:t>
        </w:r>
        <w:proofErr w:type="spellStart"/>
        <w:r>
          <w:rPr>
            <w:rFonts w:ascii="Trebuchet MS" w:hAnsi="Trebuchet MS"/>
            <w:b w:val="0"/>
            <w:bCs w:val="0"/>
            <w:color w:val="000000"/>
            <w:u w:val="single"/>
          </w:rPr>
          <w:t>Arrays.toString</w:t>
        </w:r>
        <w:proofErr w:type="spellEnd"/>
        <w:r>
          <w:rPr>
            <w:rFonts w:ascii="Trebuchet MS" w:hAnsi="Trebuchet MS"/>
            <w:b w:val="0"/>
            <w:bCs w:val="0"/>
            <w:color w:val="000000"/>
            <w:u w:val="single"/>
          </w:rPr>
          <w:t xml:space="preserve"> and </w:t>
        </w:r>
        <w:proofErr w:type="spellStart"/>
        <w:r>
          <w:rPr>
            <w:rFonts w:ascii="Trebuchet MS" w:hAnsi="Trebuchet MS"/>
            <w:b w:val="0"/>
            <w:bCs w:val="0"/>
            <w:color w:val="000000"/>
            <w:u w:val="single"/>
          </w:rPr>
          <w:t>Arrays.deepToString</w:t>
        </w:r>
        <w:proofErr w:type="spellEnd"/>
      </w:ins>
    </w:p>
    <w:p w:rsidR="00785492" w:rsidRDefault="00785492" w:rsidP="00785492">
      <w:pPr>
        <w:rPr>
          <w:ins w:id="206" w:author="Unknown"/>
          <w:rFonts w:ascii="Trebuchet MS" w:hAnsi="Trebuchet MS"/>
          <w:color w:val="000000"/>
        </w:rPr>
      </w:pPr>
      <w:ins w:id="207" w:author="Unknown">
        <w:r>
          <w:rPr>
            <w:rFonts w:ascii="Arial" w:hAnsi="Arial" w:cs="Arial"/>
            <w:color w:val="000000"/>
            <w:sz w:val="18"/>
            <w:szCs w:val="18"/>
          </w:rPr>
          <w:t>This is by far best and recommended way of printing values from Array in Java. Only caveat is that</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Arrays.toString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Arrays.deepToString</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are added from Java 5 onwards along with other features e.g.</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"http://javarevisited.blogspot.sg/2011/09/generics-java-example-tutorial.html" </w:instrText>
        </w:r>
        <w:r>
          <w:rPr>
            <w:rFonts w:ascii="Arial" w:hAnsi="Arial" w:cs="Arial"/>
            <w:color w:val="000000"/>
            <w:sz w:val="18"/>
            <w:szCs w:val="18"/>
          </w:rPr>
          <w:fldChar w:fldCharType="separate"/>
        </w:r>
        <w:r>
          <w:rPr>
            <w:rStyle w:val="Hyperlink"/>
            <w:rFonts w:ascii="Arial" w:hAnsi="Arial" w:cs="Arial"/>
            <w:color w:val="0066CC"/>
            <w:sz w:val="18"/>
            <w:szCs w:val="18"/>
          </w:rPr>
          <w:t>Generics</w:t>
        </w:r>
        <w:r>
          <w:rPr>
            <w:rFonts w:ascii="Arial" w:hAnsi="Arial" w:cs="Arial"/>
            <w:color w:val="000000"/>
            <w:sz w:val="18"/>
            <w:szCs w:val="18"/>
          </w:rPr>
          <w:fldChar w:fldCharType="end"/>
        </w:r>
        <w:r>
          <w:rPr>
            <w:rFonts w:ascii="Arial" w:hAnsi="Arial" w:cs="Arial"/>
            <w:color w:val="000000"/>
            <w:sz w:val="18"/>
            <w:szCs w:val="18"/>
          </w:rPr>
          <w:t>,</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"http://javarevisited.blogspot.sg/2011/09/variable-argument-in-java5-varargs.html" </w:instrText>
        </w:r>
        <w:r>
          <w:rPr>
            <w:rFonts w:ascii="Arial" w:hAnsi="Arial" w:cs="Arial"/>
            <w:color w:val="000000"/>
            <w:sz w:val="18"/>
            <w:szCs w:val="18"/>
          </w:rPr>
          <w:fldChar w:fldCharType="separate"/>
        </w:r>
        <w:r>
          <w:rPr>
            <w:rStyle w:val="Hyperlink"/>
            <w:rFonts w:ascii="Arial" w:hAnsi="Arial" w:cs="Arial"/>
            <w:color w:val="0066CC"/>
            <w:sz w:val="18"/>
            <w:szCs w:val="18"/>
          </w:rPr>
          <w:t>varargs</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or static</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"http://javarevisited.blogspot.sg/2012/10/what-is-static-import-in-java-5-example-tutorial.html" </w:instrText>
        </w:r>
        <w:r>
          <w:rPr>
            <w:rFonts w:ascii="Arial" w:hAnsi="Arial" w:cs="Arial"/>
            <w:color w:val="000000"/>
            <w:sz w:val="18"/>
            <w:szCs w:val="18"/>
          </w:rPr>
          <w:fldChar w:fldCharType="separate"/>
        </w:r>
        <w:r>
          <w:rPr>
            <w:rStyle w:val="Hyperlink"/>
            <w:rFonts w:ascii="Arial" w:hAnsi="Arial" w:cs="Arial"/>
            <w:color w:val="0066CC"/>
            <w:sz w:val="18"/>
            <w:szCs w:val="18"/>
          </w:rPr>
          <w:t>import</w:t>
        </w:r>
        <w:r>
          <w:rPr>
            <w:rFonts w:ascii="Arial" w:hAnsi="Arial" w:cs="Arial"/>
            <w:color w:val="000000"/>
            <w:sz w:val="18"/>
            <w:szCs w:val="18"/>
          </w:rPr>
          <w:fldChar w:fldCharType="end"/>
        </w:r>
        <w:r>
          <w:rPr>
            <w:rFonts w:ascii="Arial" w:hAnsi="Arial" w:cs="Arial"/>
            <w:color w:val="000000"/>
            <w:sz w:val="18"/>
            <w:szCs w:val="18"/>
          </w:rPr>
          <w:t>. Use</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Arrays.toString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Arial" w:hAnsi="Arial" w:cs="Arial"/>
            <w:color w:val="000000"/>
            <w:sz w:val="18"/>
            <w:szCs w:val="18"/>
          </w:rPr>
          <w:t>method to print both primitive and object single or one dimension array and 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Arrays.deepToString</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to print values from two dimensional or multidimensional array (array of array in Java). Here is a simple example of printing array values using</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Arrays.toString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Arrays.deepToString</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in Java:</w:t>
        </w:r>
      </w:ins>
    </w:p>
    <w:p w:rsidR="00785492" w:rsidRDefault="00785492" w:rsidP="00785492">
      <w:pPr>
        <w:rPr>
          <w:ins w:id="208" w:author="Unknown"/>
          <w:rFonts w:ascii="Trebuchet MS" w:hAnsi="Trebuchet MS"/>
          <w:color w:val="000000"/>
        </w:rPr>
      </w:pPr>
    </w:p>
    <w:p w:rsidR="00785492" w:rsidRDefault="00785492" w:rsidP="00785492">
      <w:pPr>
        <w:shd w:val="clear" w:color="auto" w:fill="F3F3F3"/>
        <w:rPr>
          <w:ins w:id="209" w:author="Unknown"/>
          <w:rFonts w:ascii="Trebuchet MS" w:hAnsi="Trebuchet MS"/>
          <w:color w:val="000000"/>
        </w:rPr>
      </w:pPr>
      <w:proofErr w:type="spellStart"/>
      <w:ins w:id="210" w:author="Unknown">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"Print values of Integer array in Java: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toString</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"Print values of String array in Java: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toString</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sArray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twoDimensionArray</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w:t>
        </w:r>
        <w:r>
          <w:rPr>
            <w:rFonts w:ascii="Courier New" w:hAnsi="Courier New" w:cs="Courier New"/>
            <w:color w:val="000000"/>
            <w:sz w:val="18"/>
            <w:szCs w:val="18"/>
          </w:rPr>
          <w:t>,</w:t>
        </w:r>
        <w:r>
          <w:rPr>
            <w:rFonts w:ascii="Courier New" w:hAnsi="Courier New" w:cs="Courier New"/>
            <w:color w:val="CC66CC"/>
            <w:sz w:val="18"/>
            <w:szCs w:val="18"/>
          </w:rPr>
          <w:t>20</w:t>
        </w:r>
        <w:r>
          <w:rPr>
            <w:rFonts w:ascii="Courier New" w:hAnsi="Courier New" w:cs="Courier New"/>
            <w:color w:val="000000"/>
            <w:sz w:val="18"/>
            <w:szCs w:val="18"/>
          </w:rPr>
          <w:t>,</w:t>
        </w:r>
        <w:r>
          <w:rPr>
            <w:rFonts w:ascii="Courier New" w:hAnsi="Courier New" w:cs="Courier New"/>
            <w:color w:val="CC66CC"/>
            <w:sz w:val="18"/>
            <w:szCs w:val="18"/>
          </w:rPr>
          <w:t>30</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100</w:t>
        </w:r>
        <w:r>
          <w:rPr>
            <w:rFonts w:ascii="Courier New" w:hAnsi="Courier New" w:cs="Courier New"/>
            <w:color w:val="000000"/>
            <w:sz w:val="18"/>
            <w:szCs w:val="18"/>
          </w:rPr>
          <w:t>,</w:t>
        </w:r>
        <w:r>
          <w:rPr>
            <w:rFonts w:ascii="Courier New" w:hAnsi="Courier New" w:cs="Courier New"/>
            <w:color w:val="CC66CC"/>
            <w:sz w:val="18"/>
            <w:szCs w:val="18"/>
          </w:rPr>
          <w:t>200</w:t>
        </w:r>
        <w:r>
          <w:rPr>
            <w:rFonts w:ascii="Courier New" w:hAnsi="Courier New" w:cs="Courier New"/>
            <w:color w:val="000000"/>
            <w:sz w:val="18"/>
            <w:szCs w:val="18"/>
          </w:rPr>
          <w:t>,</w:t>
        </w:r>
        <w:r>
          <w:rPr>
            <w:rFonts w:ascii="Courier New" w:hAnsi="Courier New" w:cs="Courier New"/>
            <w:color w:val="CC66CC"/>
            <w:sz w:val="18"/>
            <w:szCs w:val="18"/>
          </w:rPr>
          <w:t>300</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"Print two dimensional array in Java: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deepToString</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twoDimensionArray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t>Print values of</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Integer</w:t>
        </w:r>
        <w:r>
          <w:rPr>
            <w:rStyle w:val="apple-converted-space"/>
            <w:rFonts w:ascii="Courier New" w:hAnsi="Courier New" w:cs="Courier New"/>
            <w:color w:val="000000"/>
            <w:sz w:val="18"/>
            <w:szCs w:val="18"/>
          </w:rPr>
          <w:t> </w:t>
        </w:r>
        <w:r>
          <w:rPr>
            <w:rFonts w:ascii="Courier New" w:hAnsi="Courier New" w:cs="Courier New"/>
            <w:color w:val="000000"/>
            <w:sz w:val="18"/>
            <w:szCs w:val="18"/>
          </w:rPr>
          <w:t>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4</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5</w:t>
        </w:r>
        <w:r>
          <w:rPr>
            <w:rFonts w:ascii="Courier New" w:hAnsi="Courier New" w:cs="Courier New"/>
            <w:color w:val="009900"/>
            <w:sz w:val="18"/>
            <w:szCs w:val="18"/>
          </w:rPr>
          <w:t>]</w:t>
        </w:r>
        <w:r>
          <w:rPr>
            <w:rFonts w:ascii="Courier New" w:hAnsi="Courier New" w:cs="Courier New"/>
            <w:color w:val="000000"/>
            <w:sz w:val="18"/>
            <w:szCs w:val="18"/>
          </w:rPr>
          <w:br/>
          <w:t>Print values of</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color w:val="000000"/>
            <w:sz w:val="18"/>
            <w:szCs w:val="18"/>
          </w:rPr>
          <w:t>abc</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bcd</w:t>
        </w:r>
        <w:proofErr w:type="spellEnd"/>
        <w:r>
          <w:rPr>
            <w:rFonts w:ascii="Courier New" w:hAnsi="Courier New" w:cs="Courier New"/>
            <w:color w:val="000000"/>
            <w:sz w:val="18"/>
            <w:szCs w:val="18"/>
          </w:rPr>
          <w:t xml:space="preserve">, def, </w:t>
        </w:r>
        <w:proofErr w:type="spellStart"/>
        <w:r>
          <w:rPr>
            <w:rFonts w:ascii="Courier New" w:hAnsi="Courier New" w:cs="Courier New"/>
            <w:color w:val="000000"/>
            <w:sz w:val="18"/>
            <w:szCs w:val="18"/>
          </w:rPr>
          <w:t>efg</w:t>
        </w:r>
        <w:proofErr w:type="spellEnd"/>
        <w:r>
          <w:rPr>
            <w:rFonts w:ascii="Courier New" w:hAnsi="Courier New" w:cs="Courier New"/>
            <w:color w:val="009900"/>
            <w:sz w:val="18"/>
            <w:szCs w:val="18"/>
          </w:rPr>
          <w:t>]</w:t>
        </w:r>
        <w:r>
          <w:rPr>
            <w:rFonts w:ascii="Courier New" w:hAnsi="Courier New" w:cs="Courier New"/>
            <w:color w:val="000000"/>
            <w:sz w:val="18"/>
            <w:szCs w:val="18"/>
          </w:rPr>
          <w:br/>
          <w:t>Print two dimensional 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30</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200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300</w:t>
        </w:r>
        <w:r>
          <w:rPr>
            <w:rFonts w:ascii="Courier New" w:hAnsi="Courier New" w:cs="Courier New"/>
            <w:color w:val="009900"/>
            <w:sz w:val="18"/>
            <w:szCs w:val="18"/>
          </w:rPr>
          <w:t>]]</w:t>
        </w:r>
      </w:ins>
    </w:p>
    <w:p w:rsidR="00785492" w:rsidRDefault="00785492" w:rsidP="00785492">
      <w:pPr>
        <w:rPr>
          <w:ins w:id="211" w:author="Unknown"/>
          <w:rFonts w:ascii="Trebuchet MS" w:hAnsi="Trebuchet MS"/>
          <w:color w:val="000000"/>
        </w:rPr>
      </w:pPr>
    </w:p>
    <w:p w:rsidR="00785492" w:rsidRDefault="00785492" w:rsidP="00785492">
      <w:pPr>
        <w:pStyle w:val="Heading2"/>
        <w:rPr>
          <w:ins w:id="212" w:author="Unknown"/>
          <w:rFonts w:ascii="Trebuchet MS" w:hAnsi="Trebuchet MS"/>
          <w:color w:val="000000"/>
        </w:rPr>
      </w:pPr>
      <w:ins w:id="213" w:author="Unknown">
        <w:r>
          <w:rPr>
            <w:rFonts w:ascii="Trebuchet MS" w:hAnsi="Trebuchet MS"/>
            <w:b w:val="0"/>
            <w:bCs w:val="0"/>
            <w:color w:val="000000"/>
            <w:u w:val="single"/>
          </w:rPr>
          <w:t>Java program to print array values</w:t>
        </w:r>
      </w:ins>
    </w:p>
    <w:p w:rsidR="00785492" w:rsidRDefault="00785492" w:rsidP="00785492">
      <w:pPr>
        <w:rPr>
          <w:ins w:id="214" w:author="Unknown"/>
          <w:rFonts w:ascii="Trebuchet MS" w:hAnsi="Trebuchet MS"/>
          <w:color w:val="000000"/>
        </w:rPr>
      </w:pPr>
      <w:ins w:id="215" w:author="Unknown">
        <w:r>
          <w:rPr>
            <w:rFonts w:ascii="Arial" w:hAnsi="Arial" w:cs="Arial"/>
            <w:color w:val="000000"/>
            <w:sz w:val="18"/>
            <w:szCs w:val="18"/>
          </w:rPr>
          <w:t xml:space="preserve">Here </w:t>
        </w:r>
        <w:proofErr w:type="gramStart"/>
        <w:r>
          <w:rPr>
            <w:rFonts w:ascii="Arial" w:hAnsi="Arial" w:cs="Arial"/>
            <w:color w:val="000000"/>
            <w:sz w:val="18"/>
            <w:szCs w:val="18"/>
          </w:rPr>
          <w:t>is the combined examples</w:t>
        </w:r>
        <w:proofErr w:type="gramEnd"/>
        <w:r>
          <w:rPr>
            <w:rFonts w:ascii="Arial" w:hAnsi="Arial" w:cs="Arial"/>
            <w:color w:val="000000"/>
            <w:sz w:val="18"/>
            <w:szCs w:val="18"/>
          </w:rPr>
          <w:t xml:space="preserve"> of printing value of elements from Array in Java using above three examples. Best way to print elements of Array is to use new methods added in</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java.util.Arrays</w:t>
        </w:r>
        <w:proofErr w:type="spellEnd"/>
        <w:r>
          <w:rPr>
            <w:rStyle w:val="apple-converted-space"/>
            <w:rFonts w:ascii="Arial" w:hAnsi="Arial" w:cs="Arial"/>
            <w:color w:val="000000"/>
            <w:sz w:val="18"/>
            <w:szCs w:val="18"/>
          </w:rPr>
          <w:t> </w:t>
        </w:r>
        <w:r>
          <w:rPr>
            <w:rFonts w:ascii="Arial" w:hAnsi="Arial" w:cs="Arial"/>
            <w:color w:val="000000"/>
            <w:sz w:val="18"/>
            <w:szCs w:val="18"/>
          </w:rPr>
          <w:t>class in Java 5 e.g.</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deepToString</w:t>
        </w:r>
        <w:proofErr w:type="spellEnd"/>
        <w:r>
          <w:rPr>
            <w:rFonts w:ascii="Courier New" w:hAnsi="Courier New" w:cs="Courier New"/>
            <w:color w:val="000000"/>
            <w:sz w:val="18"/>
            <w:szCs w:val="18"/>
          </w:rPr>
          <w:t>().</w:t>
        </w:r>
      </w:ins>
    </w:p>
    <w:p w:rsidR="00785492" w:rsidRDefault="00785492" w:rsidP="00785492">
      <w:pPr>
        <w:rPr>
          <w:ins w:id="216" w:author="Unknown"/>
          <w:rFonts w:ascii="Trebuchet MS" w:hAnsi="Trebuchet MS"/>
          <w:color w:val="000000"/>
        </w:rPr>
      </w:pPr>
    </w:p>
    <w:p w:rsidR="00785492" w:rsidRDefault="00785492" w:rsidP="00785492">
      <w:pPr>
        <w:shd w:val="clear" w:color="auto" w:fill="F3F3F3"/>
        <w:rPr>
          <w:ins w:id="217" w:author="Unknown"/>
          <w:rFonts w:ascii="Trebuchet MS" w:hAnsi="Trebuchet MS"/>
          <w:color w:val="000000"/>
        </w:rPr>
      </w:pPr>
      <w:ins w:id="218" w:author="Unknown">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java.util.Arrays</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PrintArrayExample</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intArray</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3</w:t>
        </w:r>
        <w:r>
          <w:rPr>
            <w:rFonts w:ascii="Courier New" w:hAnsi="Courier New" w:cs="Courier New"/>
            <w:color w:val="000000"/>
            <w:sz w:val="18"/>
            <w:szCs w:val="18"/>
          </w:rPr>
          <w:t>,</w:t>
        </w:r>
        <w:r>
          <w:rPr>
            <w:rFonts w:ascii="Courier New" w:hAnsi="Courier New" w:cs="Courier New"/>
            <w:color w:val="CC66CC"/>
            <w:sz w:val="18"/>
            <w:szCs w:val="18"/>
          </w:rPr>
          <w:t>4</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5</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strArray</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Fonts w:ascii="Courier New" w:hAnsi="Courier New" w:cs="Courier New"/>
            <w:color w:val="009900"/>
            <w:sz w:val="18"/>
            <w:szCs w:val="18"/>
          </w:rPr>
          <w:t>[]{</w:t>
        </w:r>
        <w:r>
          <w:rPr>
            <w:rFonts w:ascii="Courier New" w:hAnsi="Courier New" w:cs="Courier New"/>
            <w:color w:val="0000FF"/>
            <w:sz w:val="18"/>
            <w:szCs w:val="18"/>
          </w:rPr>
          <w:t>"</w:t>
        </w:r>
        <w:proofErr w:type="spellStart"/>
        <w:r>
          <w:rPr>
            <w:rFonts w:ascii="Courier New" w:hAnsi="Courier New" w:cs="Courier New"/>
            <w:color w:val="0000FF"/>
            <w:sz w:val="18"/>
            <w:szCs w:val="18"/>
          </w:rPr>
          <w:t>abc</w:t>
        </w:r>
        <w:proofErr w:type="spellEnd"/>
        <w:r>
          <w:rPr>
            <w:rFonts w:ascii="Courier New" w:hAnsi="Courier New" w:cs="Courier New"/>
            <w:color w:val="0000FF"/>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w:t>
        </w:r>
        <w:proofErr w:type="spellStart"/>
        <w:r>
          <w:rPr>
            <w:rFonts w:ascii="Courier New" w:hAnsi="Courier New" w:cs="Courier New"/>
            <w:color w:val="0000FF"/>
            <w:sz w:val="18"/>
            <w:szCs w:val="18"/>
          </w:rPr>
          <w:t>bcd</w:t>
        </w:r>
        <w:proofErr w:type="spellEnd"/>
        <w:r>
          <w:rPr>
            <w:rFonts w:ascii="Courier New" w:hAnsi="Courier New" w:cs="Courier New"/>
            <w:color w:val="0000FF"/>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"def"</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w:t>
        </w:r>
        <w:proofErr w:type="spellStart"/>
        <w:r>
          <w:rPr>
            <w:rFonts w:ascii="Courier New" w:hAnsi="Courier New" w:cs="Courier New"/>
            <w:color w:val="0000FF"/>
            <w:sz w:val="18"/>
            <w:szCs w:val="18"/>
          </w:rPr>
          <w:t>efg</w:t>
        </w:r>
        <w:proofErr w:type="spellEnd"/>
        <w:r>
          <w:rPr>
            <w:rFonts w:ascii="Courier New" w:hAnsi="Courier New" w:cs="Courier New"/>
            <w:color w:val="0000FF"/>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"Java Example to print </w:t>
        </w:r>
        <w:proofErr w:type="spellStart"/>
        <w:r>
          <w:rPr>
            <w:rFonts w:ascii="Courier New" w:hAnsi="Courier New" w:cs="Courier New"/>
            <w:color w:val="0000FF"/>
            <w:sz w:val="18"/>
            <w:szCs w:val="18"/>
          </w:rPr>
          <w:t>int</w:t>
        </w:r>
        <w:proofErr w:type="spellEnd"/>
        <w:r>
          <w:rPr>
            <w:rFonts w:ascii="Courier New" w:hAnsi="Courier New" w:cs="Courier New"/>
            <w:color w:val="0000FF"/>
            <w:sz w:val="18"/>
            <w:szCs w:val="18"/>
          </w:rPr>
          <w:t xml:space="preserve"> array in Java: "</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"Java Example to print string array in Java: "</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strArray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//generic way of printing values of array before java 5      </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for</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CC66CC"/>
            <w:sz w:val="18"/>
            <w:szCs w:val="18"/>
          </w:rPr>
          <w:t>0</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339933"/>
            <w:sz w:val="18"/>
            <w:szCs w:val="18"/>
          </w:rPr>
          <w:t>&lt;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intArray.</w:t>
        </w:r>
        <w:r>
          <w:rPr>
            <w:rFonts w:ascii="Courier New" w:hAnsi="Courier New" w:cs="Courier New"/>
            <w:color w:val="006633"/>
            <w:sz w:val="18"/>
            <w:szCs w:val="18"/>
          </w:rPr>
          <w:t>length</w:t>
        </w:r>
        <w:proofErr w:type="spellEnd"/>
        <w:r>
          <w:rPr>
            <w:rFonts w:ascii="Courier New" w:hAnsi="Courier New" w:cs="Courier New"/>
            <w:color w:val="339933"/>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intArray</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0000FF"/>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array values using enhanced for loop java 1.5</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for</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intArray</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 xml:space="preserve">//another way to print array values in Java 1.4 is using </w:t>
        </w:r>
        <w:proofErr w:type="spellStart"/>
        <w:r>
          <w:rPr>
            <w:rFonts w:ascii="Courier New" w:hAnsi="Courier New" w:cs="Courier New"/>
            <w:i/>
            <w:iCs/>
            <w:color w:val="666666"/>
            <w:sz w:val="18"/>
            <w:szCs w:val="18"/>
          </w:rPr>
          <w:t>Arrays.asList</w:t>
        </w:r>
        <w:proofErr w:type="spellEnd"/>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"Java Example to print String array values in Java 1.4 :"</w:t>
        </w:r>
      </w:ins>
    </w:p>
    <w:p w:rsidR="00785492" w:rsidRDefault="00785492" w:rsidP="00785492">
      <w:pPr>
        <w:shd w:val="clear" w:color="auto" w:fill="F3F3F3"/>
        <w:rPr>
          <w:ins w:id="219" w:author="Unknown"/>
          <w:rFonts w:ascii="Trebuchet MS" w:hAnsi="Trebuchet MS"/>
          <w:color w:val="000000"/>
        </w:rPr>
      </w:pPr>
      <w:ins w:id="220" w:author="Unknown">
        <w:r>
          <w:rPr>
            <w:rFonts w:ascii="Courier New" w:hAnsi="Courier New" w:cs="Courier New"/>
            <w:color w:val="0000FF"/>
            <w:sz w:val="18"/>
            <w:szCs w:val="18"/>
          </w:rPr>
          <w:t>                          </w:t>
        </w:r>
        <w:r>
          <w:rPr>
            <w:rStyle w:val="apple-converted-space"/>
            <w:rFonts w:ascii="Courier New" w:hAnsi="Courier New" w:cs="Courier New"/>
            <w:color w:val="0000FF"/>
            <w:sz w:val="18"/>
            <w:szCs w:val="18"/>
          </w:rPr>
          <w:t> </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asList</w:t>
        </w:r>
        <w:proofErr w:type="spellEnd"/>
        <w:r>
          <w:rPr>
            <w:rFonts w:ascii="Courier New" w:hAnsi="Courier New" w:cs="Courier New"/>
            <w:color w:val="009900"/>
            <w:sz w:val="18"/>
            <w:szCs w:val="18"/>
          </w:rPr>
          <w:t>(</w:t>
        </w:r>
        <w:proofErr w:type="spellStart"/>
        <w:proofErr w:type="gramEnd"/>
        <w:r>
          <w:rPr>
            <w:rFonts w:ascii="Courier New" w:hAnsi="Courier New" w:cs="Courier New"/>
            <w:color w:val="000000"/>
            <w:sz w:val="18"/>
            <w:szCs w:val="18"/>
          </w:rPr>
          <w:t>strArray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"Java Example to </w:t>
        </w:r>
        <w:proofErr w:type="spellStart"/>
        <w:r>
          <w:rPr>
            <w:rFonts w:ascii="Courier New" w:hAnsi="Courier New" w:cs="Courier New"/>
            <w:color w:val="0000FF"/>
            <w:sz w:val="18"/>
            <w:szCs w:val="18"/>
          </w:rPr>
          <w:t>int</w:t>
        </w:r>
        <w:proofErr w:type="spellEnd"/>
        <w:r>
          <w:rPr>
            <w:rFonts w:ascii="Courier New" w:hAnsi="Courier New" w:cs="Courier New"/>
            <w:color w:val="0000FF"/>
            <w:sz w:val="18"/>
            <w:szCs w:val="18"/>
          </w:rPr>
          <w:t xml:space="preserve"> array values in Java 1.4 :"</w:t>
        </w:r>
      </w:ins>
    </w:p>
    <w:p w:rsidR="00785492" w:rsidRDefault="00785492" w:rsidP="00785492">
      <w:pPr>
        <w:shd w:val="clear" w:color="auto" w:fill="F3F3F3"/>
        <w:rPr>
          <w:ins w:id="221" w:author="Unknown"/>
          <w:rFonts w:ascii="Trebuchet MS" w:hAnsi="Trebuchet MS"/>
          <w:color w:val="000000"/>
        </w:rPr>
      </w:pPr>
      <w:ins w:id="222" w:author="Unknown">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asList</w:t>
        </w:r>
        <w:proofErr w:type="spellEnd"/>
        <w:r>
          <w:rPr>
            <w:rFonts w:ascii="Courier New" w:hAnsi="Courier New" w:cs="Courier New"/>
            <w:color w:val="009900"/>
            <w:sz w:val="18"/>
            <w:szCs w:val="18"/>
          </w:rPr>
          <w:t>(</w:t>
        </w:r>
        <w:proofErr w:type="spellStart"/>
        <w:proofErr w:type="gramEnd"/>
        <w:r>
          <w:rPr>
            <w:rFonts w:ascii="Courier New" w:hAnsi="Courier New" w:cs="Courier New"/>
            <w:color w:val="000000"/>
            <w:sz w:val="18"/>
            <w:szCs w:val="18"/>
          </w:rPr>
          <w:t>intArray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//better way of printing values of array in java 1.5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"Java Example to print values of array in Java: "</w:t>
        </w:r>
      </w:ins>
    </w:p>
    <w:p w:rsidR="00785492" w:rsidRDefault="00785492" w:rsidP="00785492">
      <w:pPr>
        <w:shd w:val="clear" w:color="auto" w:fill="F3F3F3"/>
        <w:rPr>
          <w:ins w:id="223" w:author="Unknown"/>
          <w:rFonts w:ascii="Trebuchet MS" w:hAnsi="Trebuchet MS"/>
          <w:color w:val="000000"/>
        </w:rPr>
      </w:pPr>
      <w:ins w:id="224" w:author="Unknown">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toString</w:t>
        </w:r>
        <w:proofErr w:type="spellEnd"/>
        <w:r>
          <w:rPr>
            <w:rFonts w:ascii="Courier New" w:hAnsi="Courier New" w:cs="Courier New"/>
            <w:color w:val="009900"/>
            <w:sz w:val="18"/>
            <w:szCs w:val="18"/>
          </w:rPr>
          <w:t>(</w:t>
        </w:r>
        <w:proofErr w:type="spellStart"/>
        <w:proofErr w:type="gramEnd"/>
        <w:r>
          <w:rPr>
            <w:rFonts w:ascii="Courier New" w:hAnsi="Courier New" w:cs="Courier New"/>
            <w:color w:val="000000"/>
            <w:sz w:val="18"/>
            <w:szCs w:val="18"/>
          </w:rPr>
          <w:t>intArray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"Java Example to print values of array in Java: "</w:t>
        </w:r>
      </w:ins>
    </w:p>
    <w:p w:rsidR="00785492" w:rsidRDefault="00785492" w:rsidP="00785492">
      <w:pPr>
        <w:shd w:val="clear" w:color="auto" w:fill="F3F3F3"/>
        <w:rPr>
          <w:ins w:id="225" w:author="Unknown"/>
          <w:rFonts w:ascii="Trebuchet MS" w:hAnsi="Trebuchet MS"/>
          <w:color w:val="000000"/>
        </w:rPr>
      </w:pPr>
      <w:ins w:id="226" w:author="Unknown">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toString</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strArray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twoDimensionArray</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w:t>
        </w:r>
        <w:r>
          <w:rPr>
            <w:rFonts w:ascii="Courier New" w:hAnsi="Courier New" w:cs="Courier New"/>
            <w:color w:val="000000"/>
            <w:sz w:val="18"/>
            <w:szCs w:val="18"/>
          </w:rPr>
          <w:t>,</w:t>
        </w:r>
        <w:r>
          <w:rPr>
            <w:rFonts w:ascii="Courier New" w:hAnsi="Courier New" w:cs="Courier New"/>
            <w:color w:val="CC66CC"/>
            <w:sz w:val="18"/>
            <w:szCs w:val="18"/>
          </w:rPr>
          <w:t>20</w:t>
        </w:r>
        <w:r>
          <w:rPr>
            <w:rFonts w:ascii="Courier New" w:hAnsi="Courier New" w:cs="Courier New"/>
            <w:color w:val="000000"/>
            <w:sz w:val="18"/>
            <w:szCs w:val="18"/>
          </w:rPr>
          <w:t>,</w:t>
        </w:r>
        <w:r>
          <w:rPr>
            <w:rFonts w:ascii="Courier New" w:hAnsi="Courier New" w:cs="Courier New"/>
            <w:color w:val="CC66CC"/>
            <w:sz w:val="18"/>
            <w:szCs w:val="18"/>
          </w:rPr>
          <w:t>30</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100</w:t>
        </w:r>
        <w:r>
          <w:rPr>
            <w:rFonts w:ascii="Courier New" w:hAnsi="Courier New" w:cs="Courier New"/>
            <w:color w:val="000000"/>
            <w:sz w:val="18"/>
            <w:szCs w:val="18"/>
          </w:rPr>
          <w:t>,</w:t>
        </w:r>
        <w:r>
          <w:rPr>
            <w:rFonts w:ascii="Courier New" w:hAnsi="Courier New" w:cs="Courier New"/>
            <w:color w:val="CC66CC"/>
            <w:sz w:val="18"/>
            <w:szCs w:val="18"/>
          </w:rPr>
          <w:t>200</w:t>
        </w:r>
        <w:r>
          <w:rPr>
            <w:rFonts w:ascii="Courier New" w:hAnsi="Courier New" w:cs="Courier New"/>
            <w:color w:val="000000"/>
            <w:sz w:val="18"/>
            <w:szCs w:val="18"/>
          </w:rPr>
          <w:t>,</w:t>
        </w:r>
        <w:r>
          <w:rPr>
            <w:rFonts w:ascii="Courier New" w:hAnsi="Courier New" w:cs="Courier New"/>
            <w:color w:val="CC66CC"/>
            <w:sz w:val="18"/>
            <w:szCs w:val="18"/>
          </w:rPr>
          <w:t>300</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"Java Example to print two dimensional array in Java: "</w:t>
        </w:r>
      </w:ins>
    </w:p>
    <w:p w:rsidR="00785492" w:rsidRDefault="00785492" w:rsidP="00785492">
      <w:pPr>
        <w:shd w:val="clear" w:color="auto" w:fill="F3F3F3"/>
        <w:rPr>
          <w:ins w:id="227" w:author="Unknown"/>
          <w:rFonts w:ascii="Trebuchet MS" w:hAnsi="Trebuchet MS"/>
          <w:color w:val="000000"/>
        </w:rPr>
      </w:pPr>
      <w:ins w:id="228" w:author="Unknown">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deepToString</w:t>
        </w:r>
        <w:r>
          <w:rPr>
            <w:rFonts w:ascii="Courier New" w:hAnsi="Courier New" w:cs="Courier New"/>
            <w:color w:val="009900"/>
            <w:sz w:val="18"/>
            <w:szCs w:val="18"/>
          </w:rPr>
          <w:t>(</w:t>
        </w:r>
        <w:r>
          <w:rPr>
            <w:rFonts w:ascii="Courier New" w:hAnsi="Courier New" w:cs="Courier New"/>
            <w:color w:val="000000"/>
            <w:sz w:val="18"/>
            <w:szCs w:val="18"/>
          </w:rPr>
          <w:t>twoDimensionArray</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Java Example to print</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I@1820dda</w:t>
        </w:r>
        <w:r>
          <w:rPr>
            <w:rFonts w:ascii="Courier New" w:hAnsi="Courier New" w:cs="Courier New"/>
            <w:color w:val="000000"/>
            <w:sz w:val="18"/>
            <w:szCs w:val="18"/>
          </w:rPr>
          <w:br/>
          <w:t>Java Example to print string 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color w:val="000000"/>
            <w:sz w:val="18"/>
            <w:szCs w:val="18"/>
          </w:rPr>
          <w:t>Ljava.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String</w:t>
        </w:r>
        <w:proofErr w:type="spellEnd"/>
        <w:r>
          <w:rPr>
            <w:rFonts w:ascii="Courier New" w:hAnsi="Courier New" w:cs="Courier New"/>
            <w:color w:val="339933"/>
            <w:sz w:val="18"/>
            <w:szCs w:val="18"/>
          </w:rPr>
          <w:t>;</w:t>
        </w:r>
        <w:r>
          <w:rPr>
            <w:rFonts w:ascii="Courier New" w:hAnsi="Courier New" w:cs="Courier New"/>
            <w:color w:val="000000"/>
            <w:sz w:val="18"/>
            <w:szCs w:val="18"/>
          </w:rPr>
          <w:t>@15b7986</w:t>
        </w:r>
        <w:r>
          <w:rPr>
            <w:rFonts w:ascii="Courier New" w:hAnsi="Courier New" w:cs="Courier New"/>
            <w:color w:val="000000"/>
            <w:sz w:val="18"/>
            <w:szCs w:val="18"/>
          </w:rPr>
          <w:br/>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4</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5</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4</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5</w:t>
        </w:r>
        <w:r>
          <w:rPr>
            <w:rFonts w:ascii="Courier New" w:hAnsi="Courier New" w:cs="Courier New"/>
            <w:color w:val="000000"/>
            <w:sz w:val="18"/>
            <w:szCs w:val="18"/>
          </w:rPr>
          <w:t>, Java Example to print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array values in Java</w:t>
        </w:r>
        <w:r>
          <w:rPr>
            <w:rStyle w:val="apple-converted-space"/>
            <w:rFonts w:ascii="Courier New" w:hAnsi="Courier New" w:cs="Courier New"/>
            <w:color w:val="000000"/>
            <w:sz w:val="18"/>
            <w:szCs w:val="18"/>
          </w:rPr>
          <w:t> </w:t>
        </w:r>
        <w:r>
          <w:rPr>
            <w:rFonts w:ascii="Courier New" w:hAnsi="Courier New" w:cs="Courier New"/>
            <w:color w:val="CC66CC"/>
            <w:sz w:val="18"/>
            <w:szCs w:val="18"/>
          </w:rPr>
          <w:t>1.4</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009900"/>
            <w:sz w:val="18"/>
            <w:szCs w:val="18"/>
          </w:rPr>
          <w:t>[</w:t>
        </w:r>
        <w:proofErr w:type="spellStart"/>
        <w:r>
          <w:rPr>
            <w:rFonts w:ascii="Courier New" w:hAnsi="Courier New" w:cs="Courier New"/>
            <w:color w:val="000000"/>
            <w:sz w:val="18"/>
            <w:szCs w:val="18"/>
          </w:rPr>
          <w:t>abc</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bcd</w:t>
        </w:r>
        <w:proofErr w:type="spellEnd"/>
        <w:r>
          <w:rPr>
            <w:rFonts w:ascii="Courier New" w:hAnsi="Courier New" w:cs="Courier New"/>
            <w:color w:val="000000"/>
            <w:sz w:val="18"/>
            <w:szCs w:val="18"/>
          </w:rPr>
          <w:t xml:space="preserve">, def, </w:t>
        </w:r>
        <w:proofErr w:type="spellStart"/>
        <w:r>
          <w:rPr>
            <w:rFonts w:ascii="Courier New" w:hAnsi="Courier New" w:cs="Courier New"/>
            <w:color w:val="000000"/>
            <w:sz w:val="18"/>
            <w:szCs w:val="18"/>
          </w:rPr>
          <w:t>efg</w:t>
        </w:r>
        <w:proofErr w:type="spellEnd"/>
        <w:r>
          <w:rPr>
            <w:rFonts w:ascii="Courier New" w:hAnsi="Courier New" w:cs="Courier New"/>
            <w:color w:val="009900"/>
            <w:sz w:val="18"/>
            <w:szCs w:val="18"/>
          </w:rPr>
          <w:t>]</w:t>
        </w:r>
        <w:r>
          <w:rPr>
            <w:rFonts w:ascii="Courier New" w:hAnsi="Courier New" w:cs="Courier New"/>
            <w:color w:val="000000"/>
            <w:sz w:val="18"/>
            <w:szCs w:val="18"/>
          </w:rPr>
          <w:br/>
          <w:t>Java Example to</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array values in Java</w:t>
        </w:r>
        <w:r>
          <w:rPr>
            <w:rStyle w:val="apple-converted-space"/>
            <w:rFonts w:ascii="Courier New" w:hAnsi="Courier New" w:cs="Courier New"/>
            <w:color w:val="000000"/>
            <w:sz w:val="18"/>
            <w:szCs w:val="18"/>
          </w:rPr>
          <w:t> </w:t>
        </w:r>
        <w:r>
          <w:rPr>
            <w:rFonts w:ascii="Courier New" w:hAnsi="Courier New" w:cs="Courier New"/>
            <w:color w:val="CC66CC"/>
            <w:sz w:val="18"/>
            <w:szCs w:val="18"/>
          </w:rPr>
          <w:t>1.4</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009900"/>
            <w:sz w:val="18"/>
            <w:szCs w:val="18"/>
          </w:rPr>
          <w:t>[[</w:t>
        </w:r>
        <w:r>
          <w:rPr>
            <w:rFonts w:ascii="Courier New" w:hAnsi="Courier New" w:cs="Courier New"/>
            <w:color w:val="000000"/>
            <w:sz w:val="18"/>
            <w:szCs w:val="18"/>
          </w:rPr>
          <w:t>I@1820dda</w:t>
        </w:r>
        <w:r>
          <w:rPr>
            <w:rFonts w:ascii="Courier New" w:hAnsi="Courier New" w:cs="Courier New"/>
            <w:color w:val="009900"/>
            <w:sz w:val="18"/>
            <w:szCs w:val="18"/>
          </w:rPr>
          <w:t>]</w:t>
        </w:r>
        <w:r>
          <w:rPr>
            <w:rFonts w:ascii="Courier New" w:hAnsi="Courier New" w:cs="Courier New"/>
            <w:color w:val="000000"/>
            <w:sz w:val="18"/>
            <w:szCs w:val="18"/>
          </w:rPr>
          <w:br/>
          <w:t>Java Example to print values of 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4</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5</w:t>
        </w:r>
        <w:r>
          <w:rPr>
            <w:rFonts w:ascii="Courier New" w:hAnsi="Courier New" w:cs="Courier New"/>
            <w:color w:val="009900"/>
            <w:sz w:val="18"/>
            <w:szCs w:val="18"/>
          </w:rPr>
          <w:t>]</w:t>
        </w:r>
        <w:r>
          <w:rPr>
            <w:rFonts w:ascii="Courier New" w:hAnsi="Courier New" w:cs="Courier New"/>
            <w:color w:val="000000"/>
            <w:sz w:val="18"/>
            <w:szCs w:val="18"/>
          </w:rPr>
          <w:br/>
          <w:t>Java Example to print values of 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color w:val="000000"/>
            <w:sz w:val="18"/>
            <w:szCs w:val="18"/>
          </w:rPr>
          <w:t>abc</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bcd</w:t>
        </w:r>
        <w:proofErr w:type="spellEnd"/>
        <w:r>
          <w:rPr>
            <w:rFonts w:ascii="Courier New" w:hAnsi="Courier New" w:cs="Courier New"/>
            <w:color w:val="000000"/>
            <w:sz w:val="18"/>
            <w:szCs w:val="18"/>
          </w:rPr>
          <w:t xml:space="preserve">, def, </w:t>
        </w:r>
        <w:proofErr w:type="spellStart"/>
        <w:r>
          <w:rPr>
            <w:rFonts w:ascii="Courier New" w:hAnsi="Courier New" w:cs="Courier New"/>
            <w:color w:val="000000"/>
            <w:sz w:val="18"/>
            <w:szCs w:val="18"/>
          </w:rPr>
          <w:t>efg</w:t>
        </w:r>
        <w:proofErr w:type="spellEnd"/>
        <w:r>
          <w:rPr>
            <w:rFonts w:ascii="Courier New" w:hAnsi="Courier New" w:cs="Courier New"/>
            <w:color w:val="009900"/>
            <w:sz w:val="18"/>
            <w:szCs w:val="18"/>
          </w:rPr>
          <w:t>]</w:t>
        </w:r>
        <w:r>
          <w:rPr>
            <w:rFonts w:ascii="Courier New" w:hAnsi="Courier New" w:cs="Courier New"/>
            <w:color w:val="000000"/>
            <w:sz w:val="18"/>
            <w:szCs w:val="18"/>
          </w:rPr>
          <w:br/>
          <w:t>Java Example to print two dimensional array in Java:</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30</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200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300</w:t>
        </w:r>
        <w:r>
          <w:rPr>
            <w:rFonts w:ascii="Courier New" w:hAnsi="Courier New" w:cs="Courier New"/>
            <w:color w:val="009900"/>
            <w:sz w:val="18"/>
            <w:szCs w:val="18"/>
          </w:rPr>
          <w:t>]]</w:t>
        </w:r>
      </w:ins>
    </w:p>
    <w:p w:rsidR="00785492" w:rsidRDefault="00785492" w:rsidP="00785492">
      <w:pPr>
        <w:rPr>
          <w:ins w:id="229" w:author="Unknown"/>
          <w:rFonts w:ascii="Trebuchet MS" w:hAnsi="Trebuchet MS"/>
          <w:color w:val="000000"/>
        </w:rPr>
      </w:pPr>
    </w:p>
    <w:p w:rsidR="00785492" w:rsidRDefault="00785492" w:rsidP="00785492">
      <w:pPr>
        <w:rPr>
          <w:ins w:id="230" w:author="Unknown"/>
          <w:rFonts w:ascii="Trebuchet MS" w:hAnsi="Trebuchet MS"/>
          <w:color w:val="000000"/>
        </w:rPr>
      </w:pPr>
      <w:ins w:id="231" w:author="Unknown">
        <w:r>
          <w:rPr>
            <w:rFonts w:ascii="Arial" w:hAnsi="Arial" w:cs="Arial"/>
            <w:color w:val="000000"/>
            <w:sz w:val="18"/>
            <w:szCs w:val="18"/>
          </w:rPr>
          <w:t xml:space="preserve">That's all on how to print array values in Java. </w:t>
        </w:r>
        <w:proofErr w:type="gramStart"/>
        <w:r>
          <w:rPr>
            <w:rFonts w:ascii="Arial" w:hAnsi="Arial" w:cs="Arial"/>
            <w:color w:val="000000"/>
            <w:sz w:val="18"/>
            <w:szCs w:val="18"/>
          </w:rPr>
          <w:t>we</w:t>
        </w:r>
        <w:proofErr w:type="gramEnd"/>
        <w:r>
          <w:rPr>
            <w:rFonts w:ascii="Arial" w:hAnsi="Arial" w:cs="Arial"/>
            <w:color w:val="000000"/>
            <w:sz w:val="18"/>
            <w:szCs w:val="18"/>
          </w:rPr>
          <w:t xml:space="preserve"> have seen three different example to display contents of array in Java and most easy and convenient approach is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Arrays.toString</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Arrays.deepToString</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proofErr w:type="gramStart"/>
        <w:r>
          <w:rPr>
            <w:rFonts w:ascii="Arial" w:hAnsi="Arial" w:cs="Arial"/>
            <w:color w:val="000000"/>
            <w:sz w:val="18"/>
            <w:szCs w:val="18"/>
          </w:rPr>
          <w:t>if</w:t>
        </w:r>
        <w:proofErr w:type="gramEnd"/>
        <w:r>
          <w:rPr>
            <w:rFonts w:ascii="Arial" w:hAnsi="Arial" w:cs="Arial"/>
            <w:color w:val="000000"/>
            <w:sz w:val="18"/>
            <w:szCs w:val="18"/>
          </w:rPr>
          <w:t xml:space="preserve"> you are using Java 5.</w:t>
        </w:r>
      </w:ins>
    </w:p>
    <w:p w:rsidR="00785492" w:rsidRDefault="00785492" w:rsidP="00785492">
      <w:pPr>
        <w:pBdr>
          <w:bottom w:val="double" w:sz="6" w:space="1" w:color="auto"/>
        </w:pBdr>
        <w:rPr>
          <w:rStyle w:val="apple-style-span"/>
          <w:rFonts w:ascii="Trebuchet MS" w:hAnsi="Trebuchet MS"/>
          <w:color w:val="000000"/>
        </w:rPr>
      </w:pPr>
      <w:ins w:id="232" w:author="Unknown">
        <w:r>
          <w:rPr>
            <w:rFonts w:ascii="Trebuchet MS" w:hAnsi="Trebuchet MS"/>
            <w:color w:val="000000"/>
          </w:rPr>
          <w:lastRenderedPageBreak/>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"http://javarevisited.blogspot.com/2012/12/3-example-to-print-array-values-in-java.html" \l "ixzz2OL0NNKFf"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http://javarevisited.blogspot.com/2012/12/3-example-to-print-array-values-in-java.html#ixzz2OL0NNKFf</w:t>
        </w:r>
        <w:r>
          <w:rPr>
            <w:rStyle w:val="apple-style-span"/>
            <w:rFonts w:ascii="Trebuchet MS" w:hAnsi="Trebuchet MS"/>
            <w:color w:val="000000"/>
          </w:rPr>
          <w:fldChar w:fldCharType="end"/>
        </w:r>
      </w:ins>
      <w:r>
        <w:rPr>
          <w:rStyle w:val="apple-style-span"/>
          <w:rFonts w:ascii="Trebuchet MS" w:hAnsi="Trebuchet MS"/>
          <w:color w:val="000000"/>
        </w:rPr>
        <w:tab/>
      </w:r>
    </w:p>
    <w:p w:rsidR="00785492" w:rsidRDefault="00785492" w:rsidP="00785492">
      <w:pPr>
        <w:rPr>
          <w:rStyle w:val="apple-style-span"/>
          <w:rFonts w:ascii="Trebuchet MS" w:hAnsi="Trebuchet MS"/>
          <w:color w:val="000000"/>
        </w:rPr>
      </w:pPr>
    </w:p>
    <w:p w:rsidR="00785492" w:rsidRDefault="00785492" w:rsidP="00785492">
      <w:pPr>
        <w:pStyle w:val="Heading3"/>
        <w:spacing w:before="180"/>
        <w:rPr>
          <w:rFonts w:ascii="Arial" w:hAnsi="Arial" w:cs="Arial"/>
          <w:b w:val="0"/>
          <w:bCs w:val="0"/>
          <w:color w:val="222222"/>
          <w:sz w:val="24"/>
          <w:szCs w:val="24"/>
        </w:rPr>
      </w:pPr>
      <w:r>
        <w:rPr>
          <w:rFonts w:ascii="Arial" w:hAnsi="Arial" w:cs="Arial"/>
          <w:b w:val="0"/>
          <w:bCs w:val="0"/>
          <w:color w:val="222222"/>
          <w:sz w:val="24"/>
          <w:szCs w:val="24"/>
        </w:rPr>
        <w:t xml:space="preserve">Difference between </w:t>
      </w:r>
      <w:proofErr w:type="spellStart"/>
      <w:r>
        <w:rPr>
          <w:rFonts w:ascii="Arial" w:hAnsi="Arial" w:cs="Arial"/>
          <w:b w:val="0"/>
          <w:bCs w:val="0"/>
          <w:color w:val="222222"/>
          <w:sz w:val="24"/>
          <w:szCs w:val="24"/>
        </w:rPr>
        <w:t>HashMap</w:t>
      </w:r>
      <w:proofErr w:type="spellEnd"/>
      <w:r>
        <w:rPr>
          <w:rFonts w:ascii="Arial" w:hAnsi="Arial" w:cs="Arial"/>
          <w:b w:val="0"/>
          <w:bCs w:val="0"/>
          <w:color w:val="222222"/>
          <w:sz w:val="24"/>
          <w:szCs w:val="24"/>
        </w:rPr>
        <w:t xml:space="preserve"> and </w:t>
      </w:r>
      <w:proofErr w:type="spellStart"/>
      <w:r>
        <w:rPr>
          <w:rFonts w:ascii="Arial" w:hAnsi="Arial" w:cs="Arial"/>
          <w:b w:val="0"/>
          <w:bCs w:val="0"/>
          <w:color w:val="222222"/>
          <w:sz w:val="24"/>
          <w:szCs w:val="24"/>
        </w:rPr>
        <w:t>ConcurrentHashMap</w:t>
      </w:r>
      <w:proofErr w:type="spellEnd"/>
      <w:r>
        <w:rPr>
          <w:rFonts w:ascii="Arial" w:hAnsi="Arial" w:cs="Arial"/>
          <w:b w:val="0"/>
          <w:bCs w:val="0"/>
          <w:color w:val="222222"/>
          <w:sz w:val="24"/>
          <w:szCs w:val="24"/>
        </w:rPr>
        <w:t xml:space="preserve"> in Java Collection</w:t>
      </w:r>
    </w:p>
    <w:p w:rsidR="00785492" w:rsidRDefault="00785492" w:rsidP="00785492">
      <w:pPr>
        <w:spacing w:after="240"/>
        <w:rPr>
          <w:rFonts w:ascii="Arial" w:hAnsi="Arial" w:cs="Arial"/>
          <w:color w:val="222222"/>
          <w:sz w:val="14"/>
          <w:szCs w:val="14"/>
        </w:rPr>
      </w:pPr>
      <w:proofErr w:type="spellStart"/>
      <w:r>
        <w:rPr>
          <w:rFonts w:ascii="Arial" w:hAnsi="Arial" w:cs="Arial"/>
          <w:b/>
          <w:bCs/>
          <w:color w:val="222222"/>
          <w:sz w:val="14"/>
          <w:szCs w:val="14"/>
          <w:u w:val="single"/>
        </w:rPr>
        <w:t>HashMap</w:t>
      </w:r>
      <w:proofErr w:type="spellEnd"/>
      <w:r>
        <w:rPr>
          <w:rFonts w:ascii="Arial" w:hAnsi="Arial" w:cs="Arial"/>
          <w:b/>
          <w:bCs/>
          <w:color w:val="222222"/>
          <w:sz w:val="14"/>
          <w:szCs w:val="14"/>
          <w:u w:val="single"/>
        </w:rPr>
        <w:t xml:space="preserve"> </w:t>
      </w:r>
      <w:proofErr w:type="spellStart"/>
      <w:r>
        <w:rPr>
          <w:rFonts w:ascii="Arial" w:hAnsi="Arial" w:cs="Arial"/>
          <w:b/>
          <w:bCs/>
          <w:color w:val="222222"/>
          <w:sz w:val="14"/>
          <w:szCs w:val="14"/>
          <w:u w:val="single"/>
        </w:rPr>
        <w:t>vs</w:t>
      </w:r>
      <w:proofErr w:type="spellEnd"/>
      <w:r>
        <w:rPr>
          <w:rFonts w:ascii="Arial" w:hAnsi="Arial" w:cs="Arial"/>
          <w:b/>
          <w:bCs/>
          <w:color w:val="222222"/>
          <w:sz w:val="14"/>
          <w:szCs w:val="14"/>
          <w:u w:val="single"/>
        </w:rPr>
        <w:t xml:space="preserve"> </w:t>
      </w:r>
      <w:proofErr w:type="spellStart"/>
      <w:r>
        <w:rPr>
          <w:rFonts w:ascii="Arial" w:hAnsi="Arial" w:cs="Arial"/>
          <w:b/>
          <w:bCs/>
          <w:color w:val="222222"/>
          <w:sz w:val="14"/>
          <w:szCs w:val="14"/>
          <w:u w:val="single"/>
        </w:rPr>
        <w:t>ConcurrentHashMap</w:t>
      </w:r>
      <w:proofErr w:type="spellEnd"/>
      <w:r>
        <w:rPr>
          <w:rFonts w:ascii="Arial" w:hAnsi="Arial" w:cs="Arial"/>
          <w:b/>
          <w:bCs/>
          <w:color w:val="222222"/>
          <w:sz w:val="14"/>
          <w:szCs w:val="14"/>
          <w:u w:val="single"/>
        </w:rPr>
        <w:t xml:space="preserve"> in Java</w:t>
      </w:r>
      <w:r>
        <w:rPr>
          <w:rFonts w:ascii="Arial" w:hAnsi="Arial" w:cs="Arial"/>
          <w:color w:val="222222"/>
          <w:sz w:val="14"/>
          <w:szCs w:val="14"/>
        </w:rPr>
        <w:br/>
      </w:r>
      <w:proofErr w:type="spellStart"/>
      <w:r>
        <w:rPr>
          <w:rFonts w:ascii="Arial" w:hAnsi="Arial" w:cs="Arial"/>
          <w:color w:val="222222"/>
          <w:sz w:val="14"/>
          <w:szCs w:val="14"/>
        </w:rPr>
        <w:t>ConcurrentHashMap</w:t>
      </w:r>
      <w:proofErr w:type="spellEnd"/>
      <w:r>
        <w:rPr>
          <w:rFonts w:ascii="Arial" w:hAnsi="Arial" w:cs="Arial"/>
          <w:color w:val="222222"/>
          <w:sz w:val="14"/>
          <w:szCs w:val="14"/>
        </w:rPr>
        <w:t xml:space="preserve"> in Java is introduced as an alternative of</w:t>
      </w:r>
      <w:r>
        <w:rPr>
          <w:rStyle w:val="apple-converted-space"/>
          <w:rFonts w:ascii="Arial" w:hAnsi="Arial" w:cs="Arial"/>
          <w:color w:val="222222"/>
          <w:sz w:val="14"/>
          <w:szCs w:val="14"/>
        </w:rPr>
        <w:t> </w:t>
      </w:r>
      <w:proofErr w:type="spellStart"/>
      <w:r>
        <w:rPr>
          <w:rFonts w:ascii="Arial" w:hAnsi="Arial" w:cs="Arial"/>
          <w:color w:val="222222"/>
          <w:sz w:val="14"/>
          <w:szCs w:val="14"/>
        </w:rPr>
        <w:fldChar w:fldCharType="begin"/>
      </w:r>
      <w:r>
        <w:rPr>
          <w:rFonts w:ascii="Arial" w:hAnsi="Arial" w:cs="Arial"/>
          <w:color w:val="222222"/>
          <w:sz w:val="14"/>
          <w:szCs w:val="14"/>
        </w:rPr>
        <w:instrText xml:space="preserve"> HYPERLINK "http://javarevisited.blogspot.sg/2012/01/java-hashtable-example-tutorial-code.html" </w:instrText>
      </w:r>
      <w:r>
        <w:rPr>
          <w:rFonts w:ascii="Arial" w:hAnsi="Arial" w:cs="Arial"/>
          <w:color w:val="222222"/>
          <w:sz w:val="14"/>
          <w:szCs w:val="14"/>
        </w:rPr>
        <w:fldChar w:fldCharType="separate"/>
      </w:r>
      <w:r>
        <w:rPr>
          <w:rStyle w:val="Hyperlink"/>
          <w:rFonts w:ascii="Arial" w:hAnsi="Arial" w:cs="Arial"/>
          <w:color w:val="2288BB"/>
          <w:sz w:val="14"/>
          <w:szCs w:val="14"/>
          <w:u w:val="none"/>
        </w:rPr>
        <w:t>Hashtable</w:t>
      </w:r>
      <w:proofErr w:type="spellEnd"/>
      <w:r>
        <w:rPr>
          <w:rStyle w:val="Hyperlink"/>
          <w:rFonts w:ascii="Arial" w:hAnsi="Arial" w:cs="Arial"/>
          <w:color w:val="2288BB"/>
          <w:sz w:val="14"/>
          <w:szCs w:val="14"/>
          <w:u w:val="none"/>
        </w:rPr>
        <w:t xml:space="preserve"> in Java</w:t>
      </w:r>
      <w:r>
        <w:rPr>
          <w:rFonts w:ascii="Arial" w:hAnsi="Arial" w:cs="Arial"/>
          <w:color w:val="222222"/>
          <w:sz w:val="14"/>
          <w:szCs w:val="14"/>
        </w:rPr>
        <w:fldChar w:fldCharType="end"/>
      </w:r>
      <w:r>
        <w:rPr>
          <w:rFonts w:ascii="Arial" w:hAnsi="Arial" w:cs="Arial"/>
          <w:color w:val="222222"/>
          <w:sz w:val="14"/>
          <w:szCs w:val="14"/>
        </w:rPr>
        <w:t>, which is a synchronized</w:t>
      </w:r>
      <w:r>
        <w:rPr>
          <w:rStyle w:val="apple-converted-space"/>
          <w:rFonts w:ascii="Arial" w:hAnsi="Arial" w:cs="Arial"/>
          <w:color w:val="222222"/>
          <w:sz w:val="14"/>
          <w:szCs w:val="14"/>
        </w:rPr>
        <w:t> </w:t>
      </w:r>
      <w:r>
        <w:rPr>
          <w:rStyle w:val="ilad"/>
          <w:rFonts w:ascii="Arial" w:hAnsi="Arial" w:cs="Arial"/>
          <w:color w:val="222222"/>
          <w:sz w:val="14"/>
          <w:szCs w:val="14"/>
        </w:rPr>
        <w:t>collection</w:t>
      </w:r>
      <w:r>
        <w:rPr>
          <w:rStyle w:val="apple-converted-space"/>
          <w:rFonts w:ascii="Arial" w:hAnsi="Arial" w:cs="Arial"/>
          <w:color w:val="222222"/>
          <w:sz w:val="14"/>
          <w:szCs w:val="14"/>
        </w:rPr>
        <w:t> </w:t>
      </w:r>
      <w:r>
        <w:rPr>
          <w:rFonts w:ascii="Arial" w:hAnsi="Arial" w:cs="Arial"/>
          <w:color w:val="222222"/>
          <w:sz w:val="14"/>
          <w:szCs w:val="14"/>
        </w:rPr>
        <w:t xml:space="preserve">class, that makes the main difference between </w:t>
      </w:r>
      <w:proofErr w:type="spellStart"/>
      <w:r>
        <w:rPr>
          <w:rFonts w:ascii="Arial" w:hAnsi="Arial" w:cs="Arial"/>
          <w:color w:val="222222"/>
          <w:sz w:val="14"/>
          <w:szCs w:val="14"/>
        </w:rPr>
        <w:t>HashMap</w:t>
      </w:r>
      <w:proofErr w:type="spellEnd"/>
      <w:r>
        <w:rPr>
          <w:rFonts w:ascii="Arial" w:hAnsi="Arial" w:cs="Arial"/>
          <w:color w:val="222222"/>
          <w:sz w:val="14"/>
          <w:szCs w:val="14"/>
        </w:rPr>
        <w:t xml:space="preserve"> and </w:t>
      </w:r>
      <w:proofErr w:type="spellStart"/>
      <w:r>
        <w:rPr>
          <w:rFonts w:ascii="Arial" w:hAnsi="Arial" w:cs="Arial"/>
          <w:color w:val="222222"/>
          <w:sz w:val="14"/>
          <w:szCs w:val="14"/>
        </w:rPr>
        <w:t>ConcurrentHashMap</w:t>
      </w:r>
      <w:proofErr w:type="spellEnd"/>
      <w:r>
        <w:rPr>
          <w:rFonts w:ascii="Arial" w:hAnsi="Arial" w:cs="Arial"/>
          <w:color w:val="222222"/>
          <w:sz w:val="14"/>
          <w:szCs w:val="14"/>
        </w:rPr>
        <w:t xml:space="preserve"> which is one is non synchronized , non</w:t>
      </w:r>
      <w:r>
        <w:rPr>
          <w:rStyle w:val="apple-converted-space"/>
          <w:rFonts w:ascii="Arial" w:hAnsi="Arial" w:cs="Arial"/>
          <w:color w:val="222222"/>
          <w:sz w:val="14"/>
          <w:szCs w:val="14"/>
        </w:rPr>
        <w:t> </w:t>
      </w:r>
      <w:hyperlink r:id="rId10" w:history="1">
        <w:r>
          <w:rPr>
            <w:rStyle w:val="Hyperlink"/>
            <w:rFonts w:ascii="Arial" w:hAnsi="Arial" w:cs="Arial"/>
            <w:color w:val="2288BB"/>
            <w:sz w:val="14"/>
            <w:szCs w:val="14"/>
            <w:u w:val="none"/>
          </w:rPr>
          <w:t>thread safe</w:t>
        </w:r>
        <w:r>
          <w:rPr>
            <w:rStyle w:val="apple-converted-space"/>
            <w:rFonts w:ascii="Arial" w:hAnsi="Arial" w:cs="Arial"/>
            <w:color w:val="2288BB"/>
            <w:sz w:val="14"/>
            <w:szCs w:val="14"/>
          </w:rPr>
          <w:t> </w:t>
        </w:r>
      </w:hyperlink>
      <w:r>
        <w:rPr>
          <w:rFonts w:ascii="Arial" w:hAnsi="Arial" w:cs="Arial"/>
          <w:color w:val="222222"/>
          <w:sz w:val="14"/>
          <w:szCs w:val="14"/>
        </w:rPr>
        <w:t>and not for use in Concurrent multi-threaded environment while</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is a thread-safe</w:t>
      </w:r>
      <w:r>
        <w:rPr>
          <w:rStyle w:val="apple-converted-space"/>
          <w:rFonts w:ascii="Arial" w:hAnsi="Arial" w:cs="Arial"/>
          <w:color w:val="222222"/>
          <w:sz w:val="14"/>
          <w:szCs w:val="14"/>
        </w:rPr>
        <w:t> </w:t>
      </w:r>
      <w:r>
        <w:rPr>
          <w:rFonts w:ascii="Arial" w:hAnsi="Arial" w:cs="Arial"/>
          <w:color w:val="222222"/>
          <w:sz w:val="14"/>
          <w:szCs w:val="14"/>
        </w:rPr>
        <w:t>collection</w:t>
      </w:r>
      <w:r>
        <w:rPr>
          <w:rStyle w:val="apple-converted-space"/>
          <w:rFonts w:ascii="Arial" w:hAnsi="Arial" w:cs="Arial"/>
          <w:color w:val="222222"/>
          <w:sz w:val="14"/>
          <w:szCs w:val="14"/>
        </w:rPr>
        <w:t> </w:t>
      </w:r>
      <w:r>
        <w:rPr>
          <w:rFonts w:ascii="Arial" w:hAnsi="Arial" w:cs="Arial"/>
          <w:color w:val="222222"/>
          <w:sz w:val="14"/>
          <w:szCs w:val="14"/>
        </w:rPr>
        <w:t>and intended to be used as primary Map implementation especially for multi-threaded and Concurrent environment. Apart from thread-safety there are some subtle differences between</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and</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 xml:space="preserve">which we will see in this article. By the way Difference between </w:t>
      </w:r>
      <w:proofErr w:type="spellStart"/>
      <w:r>
        <w:rPr>
          <w:rFonts w:ascii="Arial" w:hAnsi="Arial" w:cs="Arial"/>
          <w:color w:val="222222"/>
          <w:sz w:val="14"/>
          <w:szCs w:val="14"/>
        </w:rPr>
        <w:t>HashMap</w:t>
      </w:r>
      <w:proofErr w:type="spellEnd"/>
      <w:r>
        <w:rPr>
          <w:rFonts w:ascii="Arial" w:hAnsi="Arial" w:cs="Arial"/>
          <w:color w:val="222222"/>
          <w:sz w:val="14"/>
          <w:szCs w:val="14"/>
        </w:rPr>
        <w:t xml:space="preserve"> and </w:t>
      </w:r>
      <w:proofErr w:type="spellStart"/>
      <w:r>
        <w:rPr>
          <w:rFonts w:ascii="Arial" w:hAnsi="Arial" w:cs="Arial"/>
          <w:color w:val="222222"/>
          <w:sz w:val="14"/>
          <w:szCs w:val="14"/>
        </w:rPr>
        <w:t>ConcurrentHashMap</w:t>
      </w:r>
      <w:proofErr w:type="spellEnd"/>
      <w:r>
        <w:rPr>
          <w:rFonts w:ascii="Arial" w:hAnsi="Arial" w:cs="Arial"/>
          <w:color w:val="222222"/>
          <w:sz w:val="14"/>
          <w:szCs w:val="14"/>
        </w:rPr>
        <w:t xml:space="preserve"> as well as</w:t>
      </w:r>
      <w:r>
        <w:rPr>
          <w:rStyle w:val="apple-converted-space"/>
          <w:rFonts w:ascii="Arial" w:hAnsi="Arial" w:cs="Arial"/>
          <w:color w:val="222222"/>
          <w:sz w:val="14"/>
          <w:szCs w:val="14"/>
        </w:rPr>
        <w:t> </w:t>
      </w:r>
      <w:proofErr w:type="spellStart"/>
      <w:r>
        <w:rPr>
          <w:rFonts w:ascii="Arial" w:hAnsi="Arial" w:cs="Arial"/>
          <w:color w:val="222222"/>
          <w:sz w:val="14"/>
          <w:szCs w:val="14"/>
        </w:rPr>
        <w:fldChar w:fldCharType="begin"/>
      </w:r>
      <w:r>
        <w:rPr>
          <w:rFonts w:ascii="Arial" w:hAnsi="Arial" w:cs="Arial"/>
          <w:color w:val="222222"/>
          <w:sz w:val="14"/>
          <w:szCs w:val="14"/>
        </w:rPr>
        <w:instrText xml:space="preserve"> HYPERLINK "http://javarevisited.blogspot.sg/2011/04/difference-between-concurrenthashmap.html" </w:instrText>
      </w:r>
      <w:r>
        <w:rPr>
          <w:rFonts w:ascii="Arial" w:hAnsi="Arial" w:cs="Arial"/>
          <w:color w:val="222222"/>
          <w:sz w:val="14"/>
          <w:szCs w:val="14"/>
        </w:rPr>
        <w:fldChar w:fldCharType="separate"/>
      </w:r>
      <w:r>
        <w:rPr>
          <w:rStyle w:val="Hyperlink"/>
          <w:rFonts w:ascii="Arial" w:hAnsi="Arial" w:cs="Arial"/>
          <w:color w:val="2288BB"/>
          <w:sz w:val="14"/>
          <w:szCs w:val="14"/>
          <w:u w:val="none"/>
        </w:rPr>
        <w:t>ConcurrentHashMap</w:t>
      </w:r>
      <w:proofErr w:type="spellEnd"/>
      <w:r>
        <w:rPr>
          <w:rStyle w:val="Hyperlink"/>
          <w:rFonts w:ascii="Arial" w:hAnsi="Arial" w:cs="Arial"/>
          <w:color w:val="2288BB"/>
          <w:sz w:val="14"/>
          <w:szCs w:val="14"/>
          <w:u w:val="none"/>
        </w:rPr>
        <w:t xml:space="preserve"> </w:t>
      </w:r>
      <w:proofErr w:type="spellStart"/>
      <w:r>
        <w:rPr>
          <w:rStyle w:val="Hyperlink"/>
          <w:rFonts w:ascii="Arial" w:hAnsi="Arial" w:cs="Arial"/>
          <w:color w:val="2288BB"/>
          <w:sz w:val="14"/>
          <w:szCs w:val="14"/>
          <w:u w:val="none"/>
        </w:rPr>
        <w:t>vs</w:t>
      </w:r>
      <w:proofErr w:type="spellEnd"/>
      <w:r>
        <w:rPr>
          <w:rStyle w:val="Hyperlink"/>
          <w:rFonts w:ascii="Arial" w:hAnsi="Arial" w:cs="Arial"/>
          <w:color w:val="2288BB"/>
          <w:sz w:val="14"/>
          <w:szCs w:val="14"/>
          <w:u w:val="none"/>
        </w:rPr>
        <w:t xml:space="preserve"> </w:t>
      </w:r>
      <w:proofErr w:type="spellStart"/>
      <w:r>
        <w:rPr>
          <w:rStyle w:val="Hyperlink"/>
          <w:rFonts w:ascii="Arial" w:hAnsi="Arial" w:cs="Arial"/>
          <w:color w:val="2288BB"/>
          <w:sz w:val="14"/>
          <w:szCs w:val="14"/>
          <w:u w:val="none"/>
        </w:rPr>
        <w:t>Hashtable</w:t>
      </w:r>
      <w:proofErr w:type="spellEnd"/>
      <w:r>
        <w:rPr>
          <w:rFonts w:ascii="Arial" w:hAnsi="Arial" w:cs="Arial"/>
          <w:color w:val="222222"/>
          <w:sz w:val="14"/>
          <w:szCs w:val="14"/>
        </w:rPr>
        <w:fldChar w:fldCharType="end"/>
      </w:r>
      <w:r>
        <w:rPr>
          <w:rStyle w:val="apple-converted-space"/>
          <w:rFonts w:ascii="Arial" w:hAnsi="Arial" w:cs="Arial"/>
          <w:color w:val="222222"/>
          <w:sz w:val="14"/>
          <w:szCs w:val="14"/>
        </w:rPr>
        <w:t> </w:t>
      </w:r>
      <w:r>
        <w:rPr>
          <w:rFonts w:ascii="Arial" w:hAnsi="Arial" w:cs="Arial"/>
          <w:color w:val="222222"/>
          <w:sz w:val="14"/>
          <w:szCs w:val="14"/>
        </w:rPr>
        <w:t>are two popular</w:t>
      </w:r>
      <w:r>
        <w:rPr>
          <w:rStyle w:val="apple-converted-space"/>
          <w:rFonts w:ascii="Arial" w:hAnsi="Arial" w:cs="Arial"/>
          <w:color w:val="222222"/>
          <w:sz w:val="14"/>
          <w:szCs w:val="14"/>
        </w:rPr>
        <w:t> </w:t>
      </w:r>
      <w:hyperlink r:id="rId11" w:history="1">
        <w:proofErr w:type="gramStart"/>
        <w:r>
          <w:rPr>
            <w:rStyle w:val="Hyperlink"/>
            <w:rFonts w:ascii="Arial" w:hAnsi="Arial" w:cs="Arial"/>
            <w:color w:val="2288BB"/>
            <w:sz w:val="14"/>
            <w:szCs w:val="14"/>
            <w:u w:val="none"/>
          </w:rPr>
          <w:t>core</w:t>
        </w:r>
        <w:proofErr w:type="gramEnd"/>
        <w:r>
          <w:rPr>
            <w:rStyle w:val="Hyperlink"/>
            <w:rFonts w:ascii="Arial" w:hAnsi="Arial" w:cs="Arial"/>
            <w:color w:val="2288BB"/>
            <w:sz w:val="14"/>
            <w:szCs w:val="14"/>
            <w:u w:val="none"/>
          </w:rPr>
          <w:t xml:space="preserve"> Java interview question</w:t>
        </w:r>
      </w:hyperlink>
      <w:r>
        <w:rPr>
          <w:rFonts w:ascii="Arial" w:hAnsi="Arial" w:cs="Arial"/>
          <w:color w:val="222222"/>
          <w:sz w:val="14"/>
          <w:szCs w:val="14"/>
        </w:rPr>
        <w:t>, mostly asked on senior level Java programmers.</w:t>
      </w:r>
      <w:r>
        <w:rPr>
          <w:rFonts w:ascii="Arial" w:hAnsi="Arial" w:cs="Arial"/>
          <w:color w:val="222222"/>
          <w:sz w:val="14"/>
          <w:szCs w:val="14"/>
        </w:rPr>
        <w:br/>
      </w:r>
      <w:r>
        <w:rPr>
          <w:rFonts w:ascii="Arial" w:hAnsi="Arial" w:cs="Arial"/>
          <w:color w:val="222222"/>
          <w:sz w:val="14"/>
          <w:szCs w:val="14"/>
        </w:rPr>
        <w:br/>
      </w:r>
    </w:p>
    <w:p w:rsidR="00785492" w:rsidRDefault="00785492" w:rsidP="00785492">
      <w:pPr>
        <w:pStyle w:val="Heading3"/>
        <w:spacing w:before="0"/>
        <w:rPr>
          <w:rFonts w:ascii="Arial" w:hAnsi="Arial" w:cs="Arial"/>
          <w:b w:val="0"/>
          <w:bCs w:val="0"/>
          <w:color w:val="222222"/>
          <w:sz w:val="27"/>
          <w:szCs w:val="27"/>
        </w:rPr>
      </w:pPr>
      <w:r>
        <w:rPr>
          <w:rFonts w:ascii="Arial" w:hAnsi="Arial" w:cs="Arial"/>
          <w:b w:val="0"/>
          <w:bCs w:val="0"/>
          <w:color w:val="222222"/>
          <w:u w:val="single"/>
        </w:rPr>
        <w:t xml:space="preserve">Difference between </w:t>
      </w:r>
      <w:proofErr w:type="spellStart"/>
      <w:r>
        <w:rPr>
          <w:rFonts w:ascii="Arial" w:hAnsi="Arial" w:cs="Arial"/>
          <w:b w:val="0"/>
          <w:bCs w:val="0"/>
          <w:color w:val="222222"/>
          <w:u w:val="single"/>
        </w:rPr>
        <w:t>HashMap</w:t>
      </w:r>
      <w:proofErr w:type="spellEnd"/>
      <w:r>
        <w:rPr>
          <w:rFonts w:ascii="Arial" w:hAnsi="Arial" w:cs="Arial"/>
          <w:b w:val="0"/>
          <w:bCs w:val="0"/>
          <w:color w:val="222222"/>
          <w:u w:val="single"/>
        </w:rPr>
        <w:t xml:space="preserve"> and </w:t>
      </w:r>
      <w:proofErr w:type="spellStart"/>
      <w:r>
        <w:rPr>
          <w:rFonts w:ascii="Arial" w:hAnsi="Arial" w:cs="Arial"/>
          <w:b w:val="0"/>
          <w:bCs w:val="0"/>
          <w:color w:val="222222"/>
          <w:u w:val="single"/>
        </w:rPr>
        <w:t>ConcurrentHashMap</w:t>
      </w:r>
      <w:proofErr w:type="spellEnd"/>
      <w:r>
        <w:rPr>
          <w:rFonts w:ascii="Arial" w:hAnsi="Arial" w:cs="Arial"/>
          <w:b w:val="0"/>
          <w:bCs w:val="0"/>
          <w:color w:val="222222"/>
          <w:u w:val="single"/>
        </w:rPr>
        <w:t xml:space="preserve"> in Java</w:t>
      </w:r>
    </w:p>
    <w:p w:rsidR="00785492" w:rsidRDefault="00785492" w:rsidP="00785492">
      <w:pPr>
        <w:pBdr>
          <w:bottom w:val="double" w:sz="6" w:space="1" w:color="auto"/>
        </w:pBdr>
        <w:rPr>
          <w:rFonts w:ascii="Arial" w:hAnsi="Arial" w:cs="Arial"/>
          <w:color w:val="222222"/>
          <w:sz w:val="14"/>
          <w:szCs w:val="14"/>
        </w:rPr>
      </w:pPr>
      <w:r>
        <w:rPr>
          <w:rFonts w:ascii="Arial" w:hAnsi="Arial" w:cs="Arial"/>
          <w:noProof/>
          <w:color w:val="2288BB"/>
          <w:sz w:val="14"/>
          <w:szCs w:val="14"/>
        </w:rPr>
        <w:drawing>
          <wp:inline distT="0" distB="0" distL="0" distR="0">
            <wp:extent cx="477520" cy="477520"/>
            <wp:effectExtent l="19050" t="0" r="0" b="0"/>
            <wp:docPr id="5" name="Picture 5" descr="Difference between ConcurrentHashMap and HashMap in Java Collec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ConcurrentHashMap and HashMap in Java Collection">
                      <a:hlinkClick r:id="rId12"/>
                    </pic:cNvPr>
                    <pic:cNvPicPr>
                      <a:picLocks noChangeAspect="1" noChangeArrowheads="1"/>
                    </pic:cNvPicPr>
                  </pic:nvPicPr>
                  <pic:blipFill>
                    <a:blip r:embed="rId13"/>
                    <a:srcRect/>
                    <a:stretch>
                      <a:fillRect/>
                    </a:stretch>
                  </pic:blipFill>
                  <pic:spPr bwMode="auto">
                    <a:xfrm>
                      <a:off x="0" y="0"/>
                      <a:ext cx="477520" cy="477520"/>
                    </a:xfrm>
                    <a:prstGeom prst="rect">
                      <a:avLst/>
                    </a:prstGeom>
                    <a:noFill/>
                    <a:ln w="9525">
                      <a:noFill/>
                      <a:miter lim="800000"/>
                      <a:headEnd/>
                      <a:tailEnd/>
                    </a:ln>
                  </pic:spPr>
                </pic:pic>
              </a:graphicData>
            </a:graphic>
          </wp:inline>
        </w:drawing>
      </w:r>
      <w:r>
        <w:rPr>
          <w:rFonts w:ascii="Arial" w:hAnsi="Arial" w:cs="Arial"/>
          <w:color w:val="222222"/>
          <w:sz w:val="14"/>
          <w:szCs w:val="14"/>
        </w:rPr>
        <w:t>In this section we will see some</w:t>
      </w:r>
      <w:r>
        <w:rPr>
          <w:rStyle w:val="apple-converted-space"/>
          <w:rFonts w:ascii="Arial" w:hAnsi="Arial" w:cs="Arial"/>
          <w:color w:val="222222"/>
          <w:sz w:val="14"/>
          <w:szCs w:val="14"/>
        </w:rPr>
        <w:t> </w:t>
      </w:r>
      <w:r>
        <w:rPr>
          <w:rStyle w:val="ilad"/>
          <w:rFonts w:ascii="Arial" w:hAnsi="Arial" w:cs="Arial"/>
          <w:color w:val="222222"/>
          <w:sz w:val="14"/>
          <w:szCs w:val="14"/>
        </w:rPr>
        <w:t>more details</w:t>
      </w:r>
      <w:r>
        <w:rPr>
          <w:rStyle w:val="apple-converted-space"/>
          <w:rFonts w:ascii="Arial" w:hAnsi="Arial" w:cs="Arial"/>
          <w:color w:val="222222"/>
          <w:sz w:val="14"/>
          <w:szCs w:val="14"/>
        </w:rPr>
        <w:t> </w:t>
      </w:r>
      <w:r>
        <w:rPr>
          <w:rFonts w:ascii="Arial" w:hAnsi="Arial" w:cs="Arial"/>
          <w:color w:val="222222"/>
          <w:sz w:val="14"/>
          <w:szCs w:val="14"/>
        </w:rPr>
        <w:t xml:space="preserve">about </w:t>
      </w:r>
      <w:proofErr w:type="spellStart"/>
      <w:r>
        <w:rPr>
          <w:rFonts w:ascii="Arial" w:hAnsi="Arial" w:cs="Arial"/>
          <w:color w:val="222222"/>
          <w:sz w:val="14"/>
          <w:szCs w:val="14"/>
        </w:rPr>
        <w:t>HashMap</w:t>
      </w:r>
      <w:proofErr w:type="spellEnd"/>
      <w:r>
        <w:rPr>
          <w:rFonts w:ascii="Arial" w:hAnsi="Arial" w:cs="Arial"/>
          <w:color w:val="222222"/>
          <w:sz w:val="14"/>
          <w:szCs w:val="14"/>
        </w:rPr>
        <w:t xml:space="preserve"> and </w:t>
      </w:r>
      <w:proofErr w:type="spellStart"/>
      <w:r>
        <w:rPr>
          <w:rFonts w:ascii="Arial" w:hAnsi="Arial" w:cs="Arial"/>
          <w:color w:val="222222"/>
          <w:sz w:val="14"/>
          <w:szCs w:val="14"/>
        </w:rPr>
        <w:t>ConcurrentHashMap</w:t>
      </w:r>
      <w:proofErr w:type="spellEnd"/>
      <w:r>
        <w:rPr>
          <w:rFonts w:ascii="Arial" w:hAnsi="Arial" w:cs="Arial"/>
          <w:color w:val="222222"/>
          <w:sz w:val="14"/>
          <w:szCs w:val="14"/>
        </w:rPr>
        <w:t xml:space="preserve"> and compare them on various parameters like thread-safety, synchronization,</w:t>
      </w:r>
      <w:r>
        <w:rPr>
          <w:rStyle w:val="apple-converted-space"/>
          <w:rFonts w:ascii="Arial" w:hAnsi="Arial" w:cs="Arial"/>
          <w:color w:val="222222"/>
          <w:sz w:val="14"/>
          <w:szCs w:val="14"/>
        </w:rPr>
        <w:t> </w:t>
      </w:r>
      <w:r>
        <w:rPr>
          <w:rStyle w:val="ilad"/>
          <w:rFonts w:ascii="Arial" w:hAnsi="Arial" w:cs="Arial"/>
          <w:color w:val="222222"/>
          <w:sz w:val="14"/>
          <w:szCs w:val="14"/>
        </w:rPr>
        <w:t>performance</w:t>
      </w:r>
      <w:r>
        <w:rPr>
          <w:rFonts w:ascii="Arial" w:hAnsi="Arial" w:cs="Arial"/>
          <w:color w:val="222222"/>
          <w:sz w:val="14"/>
          <w:szCs w:val="14"/>
        </w:rPr>
        <w:t>, ease of use etc.</w:t>
      </w:r>
      <w:r>
        <w:rPr>
          <w:rFonts w:ascii="Arial" w:hAnsi="Arial" w:cs="Arial"/>
          <w:color w:val="222222"/>
          <w:sz w:val="14"/>
          <w:szCs w:val="14"/>
        </w:rPr>
        <w:br/>
      </w:r>
      <w:r>
        <w:rPr>
          <w:rFonts w:ascii="Arial" w:hAnsi="Arial" w:cs="Arial"/>
          <w:color w:val="222222"/>
          <w:sz w:val="14"/>
          <w:szCs w:val="14"/>
        </w:rPr>
        <w:br/>
        <w:t>1) As I said earlier first significant difference between</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and</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 xml:space="preserve">is that later </w:t>
      </w:r>
      <w:proofErr w:type="spellStart"/>
      <w:r>
        <w:rPr>
          <w:rFonts w:ascii="Arial" w:hAnsi="Arial" w:cs="Arial"/>
          <w:color w:val="222222"/>
          <w:sz w:val="14"/>
          <w:szCs w:val="14"/>
        </w:rPr>
        <w:t>is</w:t>
      </w:r>
      <w:hyperlink r:id="rId14" w:history="1">
        <w:r>
          <w:rPr>
            <w:rStyle w:val="Hyperlink"/>
            <w:rFonts w:ascii="Arial" w:hAnsi="Arial" w:cs="Arial"/>
            <w:color w:val="2288BB"/>
            <w:sz w:val="14"/>
            <w:szCs w:val="14"/>
            <w:u w:val="none"/>
          </w:rPr>
          <w:t>thread</w:t>
        </w:r>
        <w:proofErr w:type="spellEnd"/>
        <w:r>
          <w:rPr>
            <w:rStyle w:val="Hyperlink"/>
            <w:rFonts w:ascii="Arial" w:hAnsi="Arial" w:cs="Arial"/>
            <w:color w:val="2288BB"/>
            <w:sz w:val="14"/>
            <w:szCs w:val="14"/>
            <w:u w:val="none"/>
          </w:rPr>
          <w:t>-safe</w:t>
        </w:r>
      </w:hyperlink>
      <w:r>
        <w:rPr>
          <w:rStyle w:val="apple-converted-space"/>
          <w:rFonts w:ascii="Arial" w:hAnsi="Arial" w:cs="Arial"/>
          <w:color w:val="222222"/>
          <w:sz w:val="14"/>
          <w:szCs w:val="14"/>
        </w:rPr>
        <w:t> </w:t>
      </w:r>
      <w:r>
        <w:rPr>
          <w:rFonts w:ascii="Arial" w:hAnsi="Arial" w:cs="Arial"/>
          <w:color w:val="222222"/>
          <w:sz w:val="14"/>
          <w:szCs w:val="14"/>
        </w:rPr>
        <w:t>and can be used in concurrent environment without external synchronization. Though it doesn't provide same level of synchronization as achieved by using</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Hashtable</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 xml:space="preserve">but </w:t>
      </w:r>
      <w:proofErr w:type="spellStart"/>
      <w:proofErr w:type="gramStart"/>
      <w:r>
        <w:rPr>
          <w:rFonts w:ascii="Arial" w:hAnsi="Arial" w:cs="Arial"/>
          <w:color w:val="222222"/>
          <w:sz w:val="14"/>
          <w:szCs w:val="14"/>
        </w:rPr>
        <w:t>its</w:t>
      </w:r>
      <w:proofErr w:type="spellEnd"/>
      <w:proofErr w:type="gramEnd"/>
      <w:r>
        <w:rPr>
          <w:rFonts w:ascii="Arial" w:hAnsi="Arial" w:cs="Arial"/>
          <w:color w:val="222222"/>
          <w:sz w:val="14"/>
          <w:szCs w:val="14"/>
        </w:rPr>
        <w:t xml:space="preserve"> enough for most practical purpose.</w:t>
      </w:r>
      <w:r>
        <w:rPr>
          <w:rFonts w:ascii="Arial" w:hAnsi="Arial" w:cs="Arial"/>
          <w:color w:val="222222"/>
          <w:sz w:val="14"/>
          <w:szCs w:val="14"/>
        </w:rPr>
        <w:br/>
      </w:r>
      <w:r>
        <w:rPr>
          <w:rFonts w:ascii="Arial" w:hAnsi="Arial" w:cs="Arial"/>
          <w:color w:val="222222"/>
          <w:sz w:val="14"/>
          <w:szCs w:val="14"/>
        </w:rPr>
        <w:br/>
        <w:t>2)You can make</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synchronized by wrapping it on</w:t>
      </w:r>
      <w:r>
        <w:rPr>
          <w:rStyle w:val="apple-converted-space"/>
          <w:rFonts w:ascii="Arial" w:hAnsi="Arial" w:cs="Arial"/>
          <w:color w:val="222222"/>
          <w:sz w:val="14"/>
          <w:szCs w:val="14"/>
        </w:rPr>
        <w:t> </w:t>
      </w:r>
      <w:proofErr w:type="spellStart"/>
      <w:r>
        <w:rPr>
          <w:rStyle w:val="ilad"/>
          <w:rFonts w:ascii="Courier New" w:hAnsi="Courier New" w:cs="Courier New"/>
          <w:color w:val="222222"/>
          <w:sz w:val="14"/>
          <w:szCs w:val="14"/>
        </w:rPr>
        <w:t>Collections</w:t>
      </w:r>
      <w:r>
        <w:rPr>
          <w:rFonts w:ascii="Courier New" w:hAnsi="Courier New" w:cs="Courier New"/>
          <w:color w:val="222222"/>
          <w:sz w:val="14"/>
          <w:szCs w:val="14"/>
        </w:rPr>
        <w:t>.synchornizedMap</w:t>
      </w:r>
      <w:proofErr w:type="spellEnd"/>
      <w:r>
        <w:rPr>
          <w:rFonts w:ascii="Courier New" w:hAnsi="Courier New" w:cs="Courier New"/>
          <w:color w:val="222222"/>
          <w:sz w:val="14"/>
          <w:szCs w:val="14"/>
        </w:rPr>
        <w:t>(</w:t>
      </w:r>
      <w:proofErr w:type="spellStart"/>
      <w:r>
        <w:rPr>
          <w:rFonts w:ascii="Courier New" w:hAnsi="Courier New" w:cs="Courier New"/>
          <w:color w:val="222222"/>
          <w:sz w:val="14"/>
          <w:szCs w:val="14"/>
        </w:rPr>
        <w:t>HashMap</w:t>
      </w:r>
      <w:proofErr w:type="spellEnd"/>
      <w:r>
        <w:rPr>
          <w:rFonts w:ascii="Courier New" w:hAnsi="Courier New" w:cs="Courier New"/>
          <w:color w:val="222222"/>
          <w:sz w:val="14"/>
          <w:szCs w:val="14"/>
        </w:rPr>
        <w:t>)</w:t>
      </w:r>
      <w:r>
        <w:rPr>
          <w:rStyle w:val="apple-converted-space"/>
          <w:rFonts w:ascii="Arial" w:hAnsi="Arial" w:cs="Arial"/>
          <w:color w:val="222222"/>
          <w:sz w:val="14"/>
          <w:szCs w:val="14"/>
        </w:rPr>
        <w:t> </w:t>
      </w:r>
      <w:r>
        <w:rPr>
          <w:rFonts w:ascii="Arial" w:hAnsi="Arial" w:cs="Arial"/>
          <w:color w:val="222222"/>
          <w:sz w:val="14"/>
          <w:szCs w:val="14"/>
        </w:rPr>
        <w:t>which will return a</w:t>
      </w:r>
      <w:r>
        <w:rPr>
          <w:rStyle w:val="apple-converted-space"/>
          <w:rFonts w:ascii="Arial" w:hAnsi="Arial" w:cs="Arial"/>
          <w:color w:val="222222"/>
          <w:sz w:val="14"/>
          <w:szCs w:val="14"/>
        </w:rPr>
        <w:t> </w:t>
      </w:r>
      <w:r>
        <w:rPr>
          <w:rFonts w:ascii="Arial" w:hAnsi="Arial" w:cs="Arial"/>
          <w:color w:val="222222"/>
          <w:sz w:val="14"/>
          <w:szCs w:val="14"/>
        </w:rPr>
        <w:t>collection</w:t>
      </w:r>
      <w:r>
        <w:rPr>
          <w:rStyle w:val="apple-converted-space"/>
          <w:rFonts w:ascii="Arial" w:hAnsi="Arial" w:cs="Arial"/>
          <w:color w:val="222222"/>
          <w:sz w:val="14"/>
          <w:szCs w:val="14"/>
        </w:rPr>
        <w:t> </w:t>
      </w:r>
      <w:r>
        <w:rPr>
          <w:rFonts w:ascii="Arial" w:hAnsi="Arial" w:cs="Arial"/>
          <w:color w:val="222222"/>
          <w:sz w:val="14"/>
          <w:szCs w:val="14"/>
        </w:rPr>
        <w:t>which is almost equivalent to</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Hashtable</w:t>
      </w:r>
      <w:proofErr w:type="spellEnd"/>
      <w:r>
        <w:rPr>
          <w:rFonts w:ascii="Arial" w:hAnsi="Arial" w:cs="Arial"/>
          <w:color w:val="222222"/>
          <w:sz w:val="14"/>
          <w:szCs w:val="14"/>
        </w:rPr>
        <w:t>, where every modification operation on</w:t>
      </w:r>
      <w:r>
        <w:rPr>
          <w:rStyle w:val="apple-converted-space"/>
          <w:rFonts w:ascii="Arial" w:hAnsi="Arial" w:cs="Arial"/>
          <w:color w:val="222222"/>
          <w:sz w:val="14"/>
          <w:szCs w:val="14"/>
        </w:rPr>
        <w:t> </w:t>
      </w:r>
      <w:r>
        <w:rPr>
          <w:rFonts w:ascii="Courier New" w:hAnsi="Courier New" w:cs="Courier New"/>
          <w:color w:val="222222"/>
          <w:sz w:val="14"/>
          <w:szCs w:val="14"/>
        </w:rPr>
        <w:t>Map</w:t>
      </w:r>
      <w:r>
        <w:rPr>
          <w:rStyle w:val="apple-converted-space"/>
          <w:rFonts w:ascii="Courier New" w:hAnsi="Courier New" w:cs="Courier New"/>
          <w:color w:val="222222"/>
          <w:sz w:val="14"/>
          <w:szCs w:val="14"/>
        </w:rPr>
        <w:t> </w:t>
      </w:r>
      <w:r>
        <w:rPr>
          <w:rFonts w:ascii="Arial" w:hAnsi="Arial" w:cs="Arial"/>
          <w:color w:val="222222"/>
          <w:sz w:val="14"/>
          <w:szCs w:val="14"/>
        </w:rPr>
        <w:t>is locked on Map object while in case of</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Fonts w:ascii="Arial" w:hAnsi="Arial" w:cs="Arial"/>
          <w:color w:val="222222"/>
          <w:sz w:val="14"/>
          <w:szCs w:val="14"/>
        </w:rPr>
        <w:t>, thread-safety is achieved by dividing whole Map into different partition based upon</w:t>
      </w:r>
      <w:r>
        <w:rPr>
          <w:rStyle w:val="apple-converted-space"/>
          <w:rFonts w:ascii="Arial" w:hAnsi="Arial" w:cs="Arial"/>
          <w:color w:val="222222"/>
          <w:sz w:val="14"/>
          <w:szCs w:val="14"/>
        </w:rPr>
        <w:t> </w:t>
      </w:r>
      <w:hyperlink r:id="rId15" w:history="1">
        <w:r>
          <w:rPr>
            <w:rStyle w:val="Hyperlink"/>
            <w:rFonts w:ascii="Arial" w:hAnsi="Arial" w:cs="Arial"/>
            <w:color w:val="2288BB"/>
            <w:sz w:val="14"/>
            <w:szCs w:val="14"/>
            <w:u w:val="none"/>
          </w:rPr>
          <w:t>Concurrency</w:t>
        </w:r>
        <w:r>
          <w:rPr>
            <w:rStyle w:val="apple-converted-space"/>
            <w:rFonts w:ascii="Arial" w:hAnsi="Arial" w:cs="Arial"/>
            <w:color w:val="2288BB"/>
            <w:sz w:val="14"/>
            <w:szCs w:val="14"/>
          </w:rPr>
          <w:t> </w:t>
        </w:r>
      </w:hyperlink>
      <w:r>
        <w:rPr>
          <w:rFonts w:ascii="Arial" w:hAnsi="Arial" w:cs="Arial"/>
          <w:color w:val="222222"/>
          <w:sz w:val="14"/>
          <w:szCs w:val="14"/>
        </w:rPr>
        <w:t>level and only locking particular portion instead of locking whole Map.</w:t>
      </w:r>
      <w:r>
        <w:rPr>
          <w:rFonts w:ascii="Arial" w:hAnsi="Arial" w:cs="Arial"/>
          <w:color w:val="222222"/>
          <w:sz w:val="14"/>
          <w:szCs w:val="14"/>
        </w:rPr>
        <w:br/>
      </w:r>
      <w:r>
        <w:rPr>
          <w:rFonts w:ascii="Arial" w:hAnsi="Arial" w:cs="Arial"/>
          <w:color w:val="222222"/>
          <w:sz w:val="14"/>
          <w:szCs w:val="14"/>
        </w:rPr>
        <w:br/>
        <w:t>3)</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is more scalable and performs better than Synchronized</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in multi-threaded environment while in Single threaded environment both</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and</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Style w:val="apple-converted-space"/>
          <w:rFonts w:ascii="Arial" w:hAnsi="Arial" w:cs="Arial"/>
          <w:color w:val="222222"/>
          <w:sz w:val="14"/>
          <w:szCs w:val="14"/>
        </w:rPr>
        <w:t> </w:t>
      </w:r>
      <w:r>
        <w:rPr>
          <w:rFonts w:ascii="Arial" w:hAnsi="Arial" w:cs="Arial"/>
          <w:color w:val="222222"/>
          <w:sz w:val="14"/>
          <w:szCs w:val="14"/>
        </w:rPr>
        <w:t>gives comparable</w:t>
      </w:r>
      <w:r>
        <w:rPr>
          <w:rStyle w:val="apple-converted-space"/>
          <w:rFonts w:ascii="Arial" w:hAnsi="Arial" w:cs="Arial"/>
          <w:color w:val="222222"/>
          <w:sz w:val="14"/>
          <w:szCs w:val="14"/>
        </w:rPr>
        <w:t> </w:t>
      </w:r>
      <w:r>
        <w:rPr>
          <w:rFonts w:ascii="Arial" w:hAnsi="Arial" w:cs="Arial"/>
          <w:color w:val="222222"/>
          <w:sz w:val="14"/>
          <w:szCs w:val="14"/>
        </w:rPr>
        <w:t xml:space="preserve">performance, where </w:t>
      </w:r>
      <w:proofErr w:type="spellStart"/>
      <w:r>
        <w:rPr>
          <w:rFonts w:ascii="Arial" w:hAnsi="Arial" w:cs="Arial"/>
          <w:color w:val="222222"/>
          <w:sz w:val="14"/>
          <w:szCs w:val="14"/>
        </w:rPr>
        <w:t>HashMap</w:t>
      </w:r>
      <w:proofErr w:type="spellEnd"/>
      <w:r>
        <w:rPr>
          <w:rFonts w:ascii="Arial" w:hAnsi="Arial" w:cs="Arial"/>
          <w:color w:val="222222"/>
          <w:sz w:val="14"/>
          <w:szCs w:val="14"/>
        </w:rPr>
        <w:t xml:space="preserve"> only slightly better.</w:t>
      </w:r>
      <w:r>
        <w:rPr>
          <w:rFonts w:ascii="Arial" w:hAnsi="Arial" w:cs="Arial"/>
          <w:color w:val="222222"/>
          <w:sz w:val="14"/>
          <w:szCs w:val="14"/>
        </w:rPr>
        <w:br/>
      </w:r>
      <w:r>
        <w:rPr>
          <w:rFonts w:ascii="Arial" w:hAnsi="Arial" w:cs="Arial"/>
          <w:color w:val="222222"/>
          <w:sz w:val="14"/>
          <w:szCs w:val="14"/>
        </w:rPr>
        <w:br/>
      </w:r>
      <w:r>
        <w:rPr>
          <w:rFonts w:ascii="Arial" w:hAnsi="Arial" w:cs="Arial"/>
          <w:color w:val="222222"/>
          <w:sz w:val="14"/>
          <w:szCs w:val="14"/>
        </w:rPr>
        <w:br/>
        <w:t>In Summary</w:t>
      </w:r>
      <w:r>
        <w:rPr>
          <w:rStyle w:val="apple-converted-space"/>
          <w:rFonts w:ascii="Arial" w:hAnsi="Arial" w:cs="Arial"/>
          <w:color w:val="222222"/>
          <w:sz w:val="14"/>
          <w:szCs w:val="14"/>
        </w:rPr>
        <w:t> </w:t>
      </w:r>
      <w:r>
        <w:rPr>
          <w:rFonts w:ascii="Arial" w:hAnsi="Arial" w:cs="Arial"/>
          <w:color w:val="222222"/>
          <w:sz w:val="14"/>
          <w:szCs w:val="14"/>
        </w:rPr>
        <w:t>Main difference between</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and</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HashMap</w:t>
      </w:r>
      <w:proofErr w:type="spellEnd"/>
      <w:r>
        <w:rPr>
          <w:rFonts w:ascii="Courier New" w:hAnsi="Courier New" w:cs="Courier New"/>
          <w:color w:val="222222"/>
          <w:sz w:val="14"/>
          <w:szCs w:val="14"/>
        </w:rPr>
        <w:t xml:space="preserve"> in</w:t>
      </w:r>
      <w:r>
        <w:rPr>
          <w:rStyle w:val="apple-converted-space"/>
          <w:rFonts w:ascii="Courier New" w:hAnsi="Courier New" w:cs="Courier New"/>
          <w:color w:val="222222"/>
          <w:sz w:val="14"/>
          <w:szCs w:val="14"/>
        </w:rPr>
        <w:t> </w:t>
      </w:r>
      <w:hyperlink r:id="rId16" w:history="1">
        <w:r>
          <w:rPr>
            <w:rStyle w:val="Hyperlink"/>
            <w:rFonts w:ascii="Courier New" w:hAnsi="Courier New" w:cs="Courier New"/>
            <w:color w:val="2288BB"/>
            <w:sz w:val="14"/>
            <w:szCs w:val="14"/>
            <w:u w:val="none"/>
          </w:rPr>
          <w:t>Java Collection</w:t>
        </w:r>
      </w:hyperlink>
      <w:r>
        <w:rPr>
          <w:rStyle w:val="apple-converted-space"/>
          <w:rFonts w:ascii="Courier New" w:hAnsi="Courier New" w:cs="Courier New"/>
          <w:color w:val="222222"/>
          <w:sz w:val="14"/>
          <w:szCs w:val="14"/>
        </w:rPr>
        <w:t> </w:t>
      </w:r>
      <w:r>
        <w:rPr>
          <w:rFonts w:ascii="Arial" w:hAnsi="Arial" w:cs="Arial"/>
          <w:color w:val="222222"/>
          <w:sz w:val="14"/>
          <w:szCs w:val="14"/>
        </w:rPr>
        <w:t xml:space="preserve">turns out to be thread-safety, Scalability and Synchronization. </w:t>
      </w:r>
      <w:proofErr w:type="spellStart"/>
      <w:r>
        <w:rPr>
          <w:rFonts w:ascii="Arial" w:hAnsi="Arial" w:cs="Arial"/>
          <w:color w:val="222222"/>
          <w:sz w:val="14"/>
          <w:szCs w:val="14"/>
        </w:rPr>
        <w:t>ConcurrentHashMap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is better choice than synchronized</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if you are using them as cache, which is most popular use case of a Map in Java application.</w:t>
      </w:r>
      <w:r>
        <w:rPr>
          <w:rStyle w:val="apple-converted-space"/>
          <w:rFonts w:ascii="Arial" w:hAnsi="Arial" w:cs="Arial"/>
          <w:color w:val="222222"/>
          <w:sz w:val="14"/>
          <w:szCs w:val="14"/>
        </w:rPr>
        <w:t> </w:t>
      </w:r>
      <w:proofErr w:type="spellStart"/>
      <w:r>
        <w:rPr>
          <w:rFonts w:ascii="Courier New" w:hAnsi="Courier New" w:cs="Courier New"/>
          <w:color w:val="222222"/>
          <w:sz w:val="14"/>
          <w:szCs w:val="14"/>
        </w:rPr>
        <w:t>ConcurrentHashMap</w:t>
      </w:r>
      <w:proofErr w:type="spellEnd"/>
      <w:r>
        <w:rPr>
          <w:rStyle w:val="apple-converted-space"/>
          <w:rFonts w:ascii="Courier New" w:hAnsi="Courier New" w:cs="Courier New"/>
          <w:color w:val="222222"/>
          <w:sz w:val="14"/>
          <w:szCs w:val="14"/>
        </w:rPr>
        <w:t> </w:t>
      </w:r>
      <w:r>
        <w:rPr>
          <w:rFonts w:ascii="Arial" w:hAnsi="Arial" w:cs="Arial"/>
          <w:color w:val="222222"/>
          <w:sz w:val="14"/>
          <w:szCs w:val="14"/>
        </w:rPr>
        <w:t>is more scalable and outperform when number of reader threads outnumber number of writer threads.</w:t>
      </w: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17" w:tooltip="Difference between transient and volatile keyword in Java" w:history="1">
        <w:r>
          <w:rPr>
            <w:rStyle w:val="Hyperlink"/>
            <w:rFonts w:ascii="Trebuchet MS" w:hAnsi="Trebuchet MS"/>
            <w:color w:val="333333"/>
            <w:sz w:val="32"/>
            <w:szCs w:val="32"/>
          </w:rPr>
          <w:t>Difference between transient and volatile keyword in Java</w:t>
        </w:r>
      </w:hyperlink>
    </w:p>
    <w:p w:rsidR="00785492" w:rsidRDefault="00785492" w:rsidP="00785492">
      <w:pPr>
        <w:rPr>
          <w:ins w:id="233" w:author="Unknown"/>
          <w:rFonts w:ascii="Trebuchet MS" w:hAnsi="Trebuchet MS"/>
          <w:color w:val="000000"/>
          <w:sz w:val="24"/>
          <w:szCs w:val="24"/>
        </w:rPr>
      </w:pPr>
      <w:ins w:id="234" w:author="Unknown">
        <w:r>
          <w:rPr>
            <w:rFonts w:ascii="Arial" w:hAnsi="Arial" w:cs="Arial"/>
            <w:color w:val="000000"/>
            <w:sz w:val="18"/>
            <w:szCs w:val="18"/>
          </w:rPr>
          <w:t>Surprisingly "</w:t>
        </w:r>
        <w:r>
          <w:rPr>
            <w:rFonts w:ascii="Arial" w:hAnsi="Arial" w:cs="Arial"/>
            <w:b/>
            <w:bCs/>
            <w:color w:val="000000"/>
            <w:sz w:val="18"/>
            <w:szCs w:val="18"/>
          </w:rPr>
          <w:t>Difference between</w:t>
        </w:r>
        <w:r>
          <w:rPr>
            <w:rStyle w:val="apple-converted-space"/>
            <w:rFonts w:ascii="Arial" w:hAnsi="Arial" w:cs="Arial"/>
            <w:b/>
            <w:bCs/>
            <w:color w:val="000000"/>
            <w:sz w:val="18"/>
            <w:szCs w:val="18"/>
          </w:rPr>
          <w:t> </w:t>
        </w:r>
        <w:r>
          <w:rPr>
            <w:rFonts w:ascii="Courier New" w:hAnsi="Courier New" w:cs="Courier New"/>
            <w:b/>
            <w:bCs/>
            <w:color w:val="000000"/>
            <w:sz w:val="18"/>
            <w:szCs w:val="18"/>
          </w:rPr>
          <w:t>transient</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r>
          <w:rPr>
            <w:rFonts w:ascii="Courier New" w:hAnsi="Courier New" w:cs="Courier New"/>
            <w:b/>
            <w:bCs/>
            <w:color w:val="000000"/>
            <w:sz w:val="18"/>
            <w:szCs w:val="18"/>
          </w:rPr>
          <w:t>volatile</w:t>
        </w:r>
        <w:r>
          <w:rPr>
            <w:rStyle w:val="apple-converted-space"/>
            <w:rFonts w:ascii="Arial" w:hAnsi="Arial" w:cs="Arial"/>
            <w:b/>
            <w:bCs/>
            <w:color w:val="000000"/>
            <w:sz w:val="18"/>
            <w:szCs w:val="18"/>
          </w:rPr>
          <w:t> </w:t>
        </w:r>
        <w:r>
          <w:rPr>
            <w:rFonts w:ascii="Arial" w:hAnsi="Arial" w:cs="Arial"/>
            <w:b/>
            <w:bCs/>
            <w:color w:val="000000"/>
            <w:sz w:val="18"/>
            <w:szCs w:val="18"/>
          </w:rPr>
          <w:t>keyword in</w:t>
        </w:r>
        <w:r>
          <w:rPr>
            <w:rStyle w:val="apple-converted-space"/>
            <w:rFonts w:ascii="Arial" w:hAnsi="Arial" w:cs="Arial"/>
            <w:b/>
            <w:bCs/>
            <w:color w:val="000000"/>
            <w:sz w:val="18"/>
            <w:szCs w:val="18"/>
          </w:rPr>
          <w:t> </w:t>
        </w:r>
        <w:r>
          <w:rPr>
            <w:rFonts w:ascii="Arial" w:hAnsi="Arial" w:cs="Arial"/>
            <w:b/>
            <w:bCs/>
            <w:color w:val="000000"/>
            <w:sz w:val="18"/>
            <w:szCs w:val="18"/>
          </w:rPr>
          <w:t>Java</w:t>
        </w:r>
        <w:r>
          <w:rPr>
            <w:rFonts w:ascii="Arial" w:hAnsi="Arial" w:cs="Arial"/>
            <w:color w:val="000000"/>
            <w:sz w:val="18"/>
            <w:szCs w:val="18"/>
          </w:rPr>
          <w:t>" has asked many times on</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"http://javarevisited.blogspot.com/2011/04/top-20-core-java-interview-questions.html" </w:instrText>
        </w:r>
        <w:r>
          <w:rPr>
            <w:rFonts w:ascii="Arial" w:hAnsi="Arial" w:cs="Arial"/>
            <w:color w:val="000000"/>
            <w:sz w:val="18"/>
            <w:szCs w:val="18"/>
          </w:rPr>
          <w:fldChar w:fldCharType="separate"/>
        </w:r>
        <w:r>
          <w:rPr>
            <w:rStyle w:val="Hyperlink"/>
            <w:rFonts w:ascii="Arial" w:hAnsi="Arial" w:cs="Arial"/>
            <w:color w:val="0066CC"/>
            <w:sz w:val="18"/>
            <w:szCs w:val="18"/>
          </w:rPr>
          <w:t>various java interview</w:t>
        </w:r>
        <w:r>
          <w:rPr>
            <w:rFonts w:ascii="Arial" w:hAnsi="Arial" w:cs="Arial"/>
            <w:color w:val="000000"/>
            <w:sz w:val="18"/>
            <w:szCs w:val="18"/>
          </w:rPr>
          <w:fldChar w:fldCharType="end"/>
        </w:r>
        <w:r>
          <w:rPr>
            <w:rFonts w:ascii="Arial" w:hAnsi="Arial" w:cs="Arial"/>
            <w:color w:val="000000"/>
            <w:sz w:val="18"/>
            <w:szCs w:val="18"/>
          </w:rPr>
          <w: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volatile</w:t>
        </w:r>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transient</w:t>
        </w:r>
        <w:r>
          <w:rPr>
            <w:rStyle w:val="apple-converted-space"/>
            <w:rFonts w:ascii="Arial" w:hAnsi="Arial" w:cs="Arial"/>
            <w:color w:val="000000"/>
            <w:sz w:val="18"/>
            <w:szCs w:val="18"/>
          </w:rPr>
          <w:t> </w:t>
        </w:r>
        <w:r>
          <w:rPr>
            <w:rFonts w:ascii="Arial" w:hAnsi="Arial" w:cs="Arial"/>
            <w:color w:val="000000"/>
            <w:sz w:val="18"/>
            <w:szCs w:val="18"/>
          </w:rPr>
          <w:t>are two completely different</w:t>
        </w:r>
        <w:r>
          <w:rPr>
            <w:rStyle w:val="apple-converted-space"/>
            <w:rFonts w:ascii="Arial" w:hAnsi="Arial" w:cs="Arial"/>
            <w:color w:val="000000"/>
            <w:sz w:val="18"/>
            <w:szCs w:val="18"/>
          </w:rPr>
          <w:t> </w:t>
        </w:r>
        <w:r>
          <w:rPr>
            <w:rStyle w:val="ilad"/>
            <w:rFonts w:ascii="Arial" w:hAnsi="Arial" w:cs="Arial"/>
            <w:color w:val="000000"/>
            <w:sz w:val="18"/>
            <w:szCs w:val="18"/>
          </w:rPr>
          <w:t>keywords</w:t>
        </w:r>
        <w:r>
          <w:rPr>
            <w:rStyle w:val="apple-converted-space"/>
            <w:rFonts w:ascii="Arial" w:hAnsi="Arial" w:cs="Arial"/>
            <w:color w:val="000000"/>
            <w:sz w:val="18"/>
            <w:szCs w:val="18"/>
          </w:rPr>
          <w:t> </w:t>
        </w:r>
        <w:r>
          <w:rPr>
            <w:rFonts w:ascii="Arial" w:hAnsi="Arial" w:cs="Arial"/>
            <w:color w:val="000000"/>
            <w:sz w:val="18"/>
            <w:szCs w:val="18"/>
          </w:rPr>
          <w:t>from different areas of</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programming language.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transient</w:t>
        </w:r>
        <w:proofErr w:type="gramEnd"/>
        <w:r>
          <w:rPr>
            <w:rStyle w:val="apple-converted-space"/>
            <w:rFonts w:ascii="Arial" w:hAnsi="Arial" w:cs="Arial"/>
            <w:color w:val="000000"/>
            <w:sz w:val="18"/>
            <w:szCs w:val="18"/>
          </w:rPr>
          <w:t> </w:t>
        </w:r>
        <w:r>
          <w:rPr>
            <w:rFonts w:ascii="Arial" w:hAnsi="Arial" w:cs="Arial"/>
            <w:color w:val="000000"/>
            <w:sz w:val="18"/>
            <w:szCs w:val="18"/>
          </w:rPr>
          <w:t>keyword is used during</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"http://javarevisited.blogspot.com/2011/04/top-10-java-serialization-interview.html" </w:instrText>
        </w:r>
        <w:r>
          <w:rPr>
            <w:rFonts w:ascii="Arial" w:hAnsi="Arial" w:cs="Arial"/>
            <w:color w:val="000000"/>
            <w:sz w:val="18"/>
            <w:szCs w:val="18"/>
          </w:rPr>
          <w:fldChar w:fldCharType="separate"/>
        </w:r>
        <w:r>
          <w:rPr>
            <w:rStyle w:val="Hyperlink"/>
            <w:rFonts w:ascii="Arial" w:hAnsi="Arial" w:cs="Arial"/>
            <w:color w:val="0066CC"/>
            <w:sz w:val="18"/>
            <w:szCs w:val="18"/>
          </w:rPr>
          <w:t>serialization of Java object</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while</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is related to visibility of variables modified by multiple thread during concurrent programming. Only similarity between</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transient</w:t>
        </w:r>
        <w:r>
          <w:rPr>
            <w:rStyle w:val="apple-converted-space"/>
            <w:rFonts w:ascii="Arial" w:hAnsi="Arial" w:cs="Arial"/>
            <w:color w:val="000000"/>
            <w:sz w:val="18"/>
            <w:szCs w:val="18"/>
          </w:rPr>
          <w:t> </w:t>
        </w:r>
        <w:r>
          <w:rPr>
            <w:rFonts w:ascii="Arial" w:hAnsi="Arial" w:cs="Arial"/>
            <w:color w:val="000000"/>
            <w:sz w:val="18"/>
            <w:szCs w:val="18"/>
          </w:rPr>
          <w:t>is that they are less used or uncommon</w:t>
        </w:r>
        <w:r>
          <w:rPr>
            <w:rStyle w:val="apple-converted-space"/>
            <w:rFonts w:ascii="Arial" w:hAnsi="Arial" w:cs="Arial"/>
            <w:color w:val="000000"/>
            <w:sz w:val="18"/>
            <w:szCs w:val="18"/>
          </w:rPr>
          <w:t> </w:t>
        </w:r>
        <w:r>
          <w:rPr>
            <w:rFonts w:ascii="Arial" w:hAnsi="Arial" w:cs="Arial"/>
            <w:color w:val="000000"/>
            <w:sz w:val="18"/>
            <w:szCs w:val="18"/>
          </w:rPr>
          <w:t>keywords</w:t>
        </w:r>
        <w:r>
          <w:rPr>
            <w:rStyle w:val="apple-converted-space"/>
            <w:rFonts w:ascii="Arial" w:hAnsi="Arial" w:cs="Arial"/>
            <w:color w:val="000000"/>
            <w:sz w:val="18"/>
            <w:szCs w:val="18"/>
          </w:rPr>
          <w:t> </w:t>
        </w:r>
        <w:r>
          <w:rPr>
            <w:rFonts w:ascii="Arial" w:hAnsi="Arial" w:cs="Arial"/>
            <w:color w:val="000000"/>
            <w:sz w:val="18"/>
            <w:szCs w:val="18"/>
          </w:rPr>
          <w:t>and not as popular as</w:t>
        </w:r>
        <w:r>
          <w:rPr>
            <w:rStyle w:val="apple-converted-space"/>
            <w:rFonts w:ascii="Arial" w:hAnsi="Arial" w:cs="Arial"/>
            <w:color w:val="000000"/>
            <w:sz w:val="18"/>
            <w:szCs w:val="18"/>
          </w:rPr>
          <w:t> </w:t>
        </w:r>
        <w:r>
          <w:rPr>
            <w:rFonts w:ascii="Courier New" w:hAnsi="Courier New" w:cs="Courier New"/>
            <w:color w:val="000000"/>
            <w:sz w:val="18"/>
            <w:szCs w:val="18"/>
          </w:rPr>
          <w:t>public</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HYPERLINK "http://javarevisited.blogspot.com/2011/11/static-keyword-method-variable-java.html" </w:instrText>
        </w:r>
        <w:r>
          <w:rPr>
            <w:rFonts w:ascii="Courier New" w:hAnsi="Courier New" w:cs="Courier New"/>
            <w:color w:val="000000"/>
            <w:sz w:val="18"/>
            <w:szCs w:val="18"/>
          </w:rPr>
          <w:fldChar w:fldCharType="separate"/>
        </w:r>
        <w:r>
          <w:rPr>
            <w:rStyle w:val="Hyperlink"/>
            <w:rFonts w:ascii="Courier New" w:hAnsi="Courier New" w:cs="Courier New"/>
            <w:color w:val="0066CC"/>
            <w:sz w:val="18"/>
            <w:szCs w:val="18"/>
          </w:rPr>
          <w:t>static</w:t>
        </w:r>
        <w:r>
          <w:rPr>
            <w:rFonts w:ascii="Courier New" w:hAnsi="Courier New" w:cs="Courier New"/>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HYPERLINK "http://javarevisited.blogspot.com/2011/12/final-variable-method-class-java.html" </w:instrText>
        </w:r>
        <w:r>
          <w:rPr>
            <w:rFonts w:ascii="Courier New" w:hAnsi="Courier New" w:cs="Courier New"/>
            <w:color w:val="000000"/>
            <w:sz w:val="18"/>
            <w:szCs w:val="18"/>
          </w:rPr>
          <w:fldChar w:fldCharType="separate"/>
        </w:r>
        <w:r>
          <w:rPr>
            <w:rStyle w:val="Hyperlink"/>
            <w:rFonts w:ascii="Courier New" w:hAnsi="Courier New" w:cs="Courier New"/>
            <w:color w:val="0066CC"/>
            <w:sz w:val="18"/>
            <w:szCs w:val="18"/>
          </w:rPr>
          <w:t>final</w:t>
        </w:r>
        <w:r>
          <w:rPr>
            <w:rFonts w:ascii="Courier New" w:hAnsi="Courier New" w:cs="Courier New"/>
            <w:color w:val="000000"/>
            <w:sz w:val="18"/>
            <w:szCs w:val="18"/>
          </w:rPr>
          <w:fldChar w:fldCharType="end"/>
        </w:r>
        <w:r>
          <w:rPr>
            <w:rFonts w:ascii="Arial" w:hAnsi="Arial" w:cs="Arial"/>
            <w:color w:val="000000"/>
            <w:sz w:val="18"/>
            <w:szCs w:val="18"/>
          </w:rPr>
          <w:t xml:space="preserve">. Anyway </w:t>
        </w:r>
        <w:proofErr w:type="spellStart"/>
        <w:proofErr w:type="gramStart"/>
        <w:r>
          <w:rPr>
            <w:rFonts w:ascii="Arial" w:hAnsi="Arial" w:cs="Arial"/>
            <w:color w:val="000000"/>
            <w:sz w:val="18"/>
            <w:szCs w:val="18"/>
          </w:rPr>
          <w:t>its</w:t>
        </w:r>
        <w:proofErr w:type="spellEnd"/>
        <w:proofErr w:type="gramEnd"/>
        <w:r>
          <w:rPr>
            <w:rFonts w:ascii="Arial" w:hAnsi="Arial" w:cs="Arial"/>
            <w:color w:val="000000"/>
            <w:sz w:val="18"/>
            <w:szCs w:val="18"/>
          </w:rPr>
          <w:t xml:space="preserve"> good to know what</w:t>
        </w:r>
        <w:r>
          <w:rPr>
            <w:rStyle w:val="apple-converted-space"/>
            <w:rFonts w:ascii="Arial" w:hAnsi="Arial" w:cs="Arial"/>
            <w:color w:val="000000"/>
            <w:sz w:val="18"/>
            <w:szCs w:val="18"/>
          </w:rPr>
          <w:t> </w:t>
        </w:r>
        <w:r>
          <w:rPr>
            <w:rFonts w:ascii="Courier New" w:hAnsi="Courier New" w:cs="Courier New"/>
            <w:color w:val="000000"/>
            <w:sz w:val="18"/>
            <w:szCs w:val="18"/>
          </w:rPr>
          <w:t>transient</w:t>
        </w:r>
        <w:r>
          <w:rPr>
            <w:rStyle w:val="apple-converted-space"/>
            <w:rFonts w:ascii="Arial" w:hAnsi="Arial" w:cs="Arial"/>
            <w:color w:val="000000"/>
            <w:sz w:val="18"/>
            <w:szCs w:val="18"/>
          </w:rPr>
          <w:t> </w:t>
        </w:r>
        <w:r>
          <w:rPr>
            <w:rFonts w:ascii="Arial" w:hAnsi="Arial" w:cs="Arial"/>
            <w:color w:val="000000"/>
            <w:sz w:val="18"/>
            <w:szCs w:val="18"/>
          </w:rPr>
          <w:t>keyword do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or how to use</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Style w:val="ilad"/>
            <w:rFonts w:ascii="Arial" w:hAnsi="Arial" w:cs="Arial"/>
            <w:color w:val="000000"/>
            <w:sz w:val="18"/>
            <w:szCs w:val="18"/>
          </w:rPr>
          <w:t>keyword in</w:t>
        </w:r>
        <w:r>
          <w:rPr>
            <w:rStyle w:val="apple-converted-space"/>
            <w:rFonts w:ascii="Arial" w:hAnsi="Arial" w:cs="Arial"/>
            <w:color w:val="000000"/>
            <w:sz w:val="18"/>
            <w:szCs w:val="18"/>
          </w:rPr>
          <w:t> </w:t>
        </w:r>
        <w:r>
          <w:rPr>
            <w:rFonts w:ascii="Arial" w:hAnsi="Arial" w:cs="Arial"/>
            <w:color w:val="000000"/>
            <w:sz w:val="18"/>
            <w:szCs w:val="18"/>
          </w:rPr>
          <w:t>Java. In this article we will couple of points between</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transient</w:t>
        </w:r>
        <w:r>
          <w:rPr>
            <w:rStyle w:val="apple-converted-space"/>
            <w:rFonts w:ascii="Arial" w:hAnsi="Arial" w:cs="Arial"/>
            <w:color w:val="000000"/>
            <w:sz w:val="18"/>
            <w:szCs w:val="18"/>
          </w:rPr>
          <w:t> </w:t>
        </w:r>
        <w:r>
          <w:rPr>
            <w:rFonts w:ascii="Arial" w:hAnsi="Arial" w:cs="Arial"/>
            <w:color w:val="000000"/>
            <w:sz w:val="18"/>
            <w:szCs w:val="18"/>
          </w:rPr>
          <w:t>which can be used to answer this</w:t>
        </w:r>
        <w:r>
          <w:rPr>
            <w:rStyle w:val="apple-converted-space"/>
            <w:rFonts w:ascii="Arial" w:hAnsi="Arial" w:cs="Arial"/>
            <w:color w:val="000000"/>
            <w:sz w:val="18"/>
            <w:szCs w:val="18"/>
          </w:rPr>
          <w:t> </w:t>
        </w:r>
        <w:r>
          <w:rPr>
            <w:rStyle w:val="ilad"/>
            <w:rFonts w:ascii="Arial" w:hAnsi="Arial" w:cs="Arial"/>
            <w:color w:val="000000"/>
            <w:sz w:val="18"/>
            <w:szCs w:val="18"/>
          </w:rPr>
          <w:t>interview question</w:t>
        </w:r>
        <w:r>
          <w:rPr>
            <w:rFonts w:ascii="Arial" w:hAnsi="Arial" w:cs="Arial"/>
            <w:color w:val="000000"/>
            <w:sz w:val="18"/>
            <w:szCs w:val="18"/>
          </w:rPr>
          <w:t>.</w:t>
        </w:r>
      </w:ins>
    </w:p>
    <w:p w:rsidR="00785492" w:rsidRDefault="00785492" w:rsidP="00785492">
      <w:pPr>
        <w:rPr>
          <w:ins w:id="235" w:author="Unknown"/>
          <w:rFonts w:ascii="Trebuchet MS" w:hAnsi="Trebuchet MS"/>
          <w:color w:val="000000"/>
        </w:rPr>
      </w:pPr>
    </w:p>
    <w:p w:rsidR="00785492" w:rsidRDefault="00785492" w:rsidP="00785492">
      <w:pPr>
        <w:rPr>
          <w:ins w:id="236" w:author="Unknown"/>
          <w:rFonts w:ascii="Trebuchet MS" w:hAnsi="Trebuchet MS"/>
          <w:color w:val="000000"/>
        </w:rPr>
      </w:pPr>
    </w:p>
    <w:p w:rsidR="00785492" w:rsidRDefault="00785492" w:rsidP="00785492">
      <w:pPr>
        <w:rPr>
          <w:ins w:id="237" w:author="Unknown"/>
          <w:rFonts w:ascii="Trebuchet MS" w:hAnsi="Trebuchet MS"/>
          <w:color w:val="000000"/>
        </w:rPr>
      </w:pPr>
      <w:r>
        <w:rPr>
          <w:rFonts w:ascii="Trebuchet MS" w:hAnsi="Trebuchet MS"/>
          <w:noProof/>
          <w:color w:val="0066CC"/>
        </w:rPr>
        <w:lastRenderedPageBreak/>
        <w:drawing>
          <wp:inline distT="0" distB="0" distL="0" distR="0">
            <wp:extent cx="477520" cy="477520"/>
            <wp:effectExtent l="19050" t="0" r="0" b="0"/>
            <wp:docPr id="7" name="Picture 7" descr="Difference between transient and volatile keyword in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transient and volatile keyword in Java">
                      <a:hlinkClick r:id="rId18"/>
                    </pic:cNvPr>
                    <pic:cNvPicPr>
                      <a:picLocks noChangeAspect="1" noChangeArrowheads="1"/>
                    </pic:cNvPicPr>
                  </pic:nvPicPr>
                  <pic:blipFill>
                    <a:blip r:embed="rId19"/>
                    <a:srcRect/>
                    <a:stretch>
                      <a:fillRect/>
                    </a:stretch>
                  </pic:blipFill>
                  <pic:spPr bwMode="auto">
                    <a:xfrm>
                      <a:off x="0" y="0"/>
                      <a:ext cx="477520" cy="477520"/>
                    </a:xfrm>
                    <a:prstGeom prst="rect">
                      <a:avLst/>
                    </a:prstGeom>
                    <a:noFill/>
                    <a:ln w="9525">
                      <a:noFill/>
                      <a:miter lim="800000"/>
                      <a:headEnd/>
                      <a:tailEnd/>
                    </a:ln>
                  </pic:spPr>
                </pic:pic>
              </a:graphicData>
            </a:graphic>
          </wp:inline>
        </w:drawing>
      </w:r>
      <w:ins w:id="238" w:author="Unknown">
        <w:r>
          <w:rPr>
            <w:rFonts w:ascii="Arial" w:hAnsi="Arial" w:cs="Arial"/>
            <w:color w:val="000000"/>
            <w:sz w:val="18"/>
            <w:szCs w:val="18"/>
          </w:rPr>
          <w:t>This article is in continuation of earlier</w:t>
        </w:r>
        <w:r>
          <w:rPr>
            <w:rStyle w:val="apple-converted-space"/>
            <w:rFonts w:ascii="Arial" w:hAnsi="Arial" w:cs="Arial"/>
            <w:color w:val="000000"/>
            <w:sz w:val="18"/>
            <w:szCs w:val="18"/>
          </w:rPr>
          <w:t> </w:t>
        </w:r>
        <w:r>
          <w:rPr>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on serialization like</w:t>
        </w:r>
        <w:r>
          <w:rPr>
            <w:rStyle w:val="apple-converted-space"/>
            <w:rFonts w:ascii="Arial" w:hAnsi="Arial" w:cs="Arial"/>
            <w:color w:val="000000"/>
            <w:sz w:val="18"/>
            <w:szCs w:val="18"/>
          </w:rPr>
          <w:t> </w:t>
        </w:r>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HYPERLINK "http://javarevisited.blogspot.com/2012/01/serializable-externalizable-in-java.html" </w:instrText>
        </w:r>
        <w:r>
          <w:rPr>
            <w:rFonts w:ascii="Courier New" w:hAnsi="Courier New" w:cs="Courier New"/>
            <w:color w:val="000000"/>
            <w:sz w:val="18"/>
            <w:szCs w:val="18"/>
          </w:rPr>
          <w:fldChar w:fldCharType="separate"/>
        </w:r>
        <w:r>
          <w:rPr>
            <w:rStyle w:val="Hyperlink"/>
            <w:rFonts w:ascii="Courier New" w:hAnsi="Courier New" w:cs="Courier New"/>
            <w:color w:val="0066CC"/>
            <w:sz w:val="18"/>
            <w:szCs w:val="18"/>
          </w:rPr>
          <w:t xml:space="preserve">difference between </w:t>
        </w:r>
        <w:proofErr w:type="spellStart"/>
        <w:r>
          <w:rPr>
            <w:rStyle w:val="Hyperlink"/>
            <w:rFonts w:ascii="Courier New" w:hAnsi="Courier New" w:cs="Courier New"/>
            <w:color w:val="0066CC"/>
            <w:sz w:val="18"/>
            <w:szCs w:val="18"/>
          </w:rPr>
          <w:t>Serializable</w:t>
        </w:r>
        <w:proofErr w:type="spellEnd"/>
        <w:r>
          <w:rPr>
            <w:rStyle w:val="Hyperlink"/>
            <w:rFonts w:ascii="Courier New" w:hAnsi="Courier New" w:cs="Courier New"/>
            <w:color w:val="0066CC"/>
            <w:sz w:val="18"/>
            <w:szCs w:val="18"/>
          </w:rPr>
          <w:t xml:space="preserve"> and </w:t>
        </w:r>
        <w:proofErr w:type="spellStart"/>
        <w:r>
          <w:rPr>
            <w:rStyle w:val="Hyperlink"/>
            <w:rFonts w:ascii="Courier New" w:hAnsi="Courier New" w:cs="Courier New"/>
            <w:color w:val="0066CC"/>
            <w:sz w:val="18"/>
            <w:szCs w:val="18"/>
          </w:rPr>
          <w:t>Externaliable</w:t>
        </w:r>
        <w:proofErr w:type="spellEnd"/>
        <w:r>
          <w:rPr>
            <w:rFonts w:ascii="Courier New" w:hAnsi="Courier New" w:cs="Courier New"/>
            <w:color w:val="000000"/>
            <w:sz w:val="18"/>
            <w:szCs w:val="18"/>
          </w:rPr>
          <w:fldChar w:fldCharType="end"/>
        </w:r>
        <w:r>
          <w:rPr>
            <w:rFonts w:ascii="Arial" w:hAnsi="Arial" w:cs="Arial"/>
            <w:color w:val="000000"/>
            <w:sz w:val="18"/>
            <w:szCs w:val="18"/>
          </w:rPr>
          <w:t>  and</w:t>
        </w:r>
        <w:proofErr w:type="gramStart"/>
        <w:r>
          <w:rPr>
            <w:rFonts w:ascii="Arial" w:hAnsi="Arial" w:cs="Arial"/>
            <w:color w:val="000000"/>
            <w:sz w:val="18"/>
            <w:szCs w:val="18"/>
          </w:rPr>
          <w:t> </w:t>
        </w:r>
        <w:r>
          <w:rPr>
            <w:rStyle w:val="apple-converted-space"/>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"http://javarevisited.blogspot.com/2011/04/top-10-java-serialization-interview.html" </w:instrText>
        </w:r>
        <w:r>
          <w:rPr>
            <w:rFonts w:ascii="Arial" w:hAnsi="Arial" w:cs="Arial"/>
            <w:color w:val="000000"/>
            <w:sz w:val="18"/>
            <w:szCs w:val="18"/>
          </w:rPr>
          <w:fldChar w:fldCharType="separate"/>
        </w:r>
        <w:r>
          <w:rPr>
            <w:rStyle w:val="Hyperlink"/>
            <w:rFonts w:ascii="Arial" w:hAnsi="Arial" w:cs="Arial"/>
            <w:color w:val="0066CC"/>
            <w:sz w:val="18"/>
            <w:szCs w:val="18"/>
          </w:rPr>
          <w:t>Top 10 Java serialization interview question</w:t>
        </w:r>
        <w:r>
          <w:rPr>
            <w:rFonts w:ascii="Arial" w:hAnsi="Arial" w:cs="Arial"/>
            <w:color w:val="000000"/>
            <w:sz w:val="18"/>
            <w:szCs w:val="18"/>
          </w:rPr>
          <w:fldChar w:fldCharType="end"/>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If you haven’t read them already you may find them useful and interesting.</w:t>
        </w:r>
      </w:ins>
    </w:p>
    <w:p w:rsidR="00785492" w:rsidRDefault="00785492" w:rsidP="00785492">
      <w:pPr>
        <w:rPr>
          <w:ins w:id="239" w:author="Unknown"/>
          <w:rFonts w:ascii="Trebuchet MS" w:hAnsi="Trebuchet MS"/>
          <w:color w:val="000000"/>
        </w:rPr>
      </w:pPr>
    </w:p>
    <w:p w:rsidR="00785492" w:rsidRDefault="00785492" w:rsidP="00785492">
      <w:pPr>
        <w:pStyle w:val="Heading2"/>
        <w:rPr>
          <w:ins w:id="240" w:author="Unknown"/>
          <w:rFonts w:ascii="Trebuchet MS" w:hAnsi="Trebuchet MS"/>
          <w:color w:val="000000"/>
        </w:rPr>
      </w:pPr>
      <w:ins w:id="241" w:author="Unknown">
        <w:r>
          <w:rPr>
            <w:rFonts w:ascii="Trebuchet MS" w:hAnsi="Trebuchet MS"/>
            <w:color w:val="000000"/>
            <w:u w:val="single"/>
          </w:rPr>
          <w:t>Difference between volatile and transient keyword in Java</w:t>
        </w:r>
      </w:ins>
    </w:p>
    <w:p w:rsidR="00785492" w:rsidRDefault="00785492" w:rsidP="00785492">
      <w:pPr>
        <w:rPr>
          <w:ins w:id="242" w:author="Unknown"/>
          <w:rFonts w:ascii="Trebuchet MS" w:hAnsi="Trebuchet MS"/>
          <w:color w:val="000000"/>
        </w:rPr>
      </w:pPr>
    </w:p>
    <w:p w:rsidR="00785492" w:rsidRDefault="00785492" w:rsidP="00785492">
      <w:pPr>
        <w:rPr>
          <w:ins w:id="243" w:author="Unknown"/>
          <w:rFonts w:ascii="Trebuchet MS" w:hAnsi="Trebuchet MS"/>
          <w:color w:val="000000"/>
        </w:rPr>
      </w:pPr>
      <w:ins w:id="244" w:author="Unknown">
        <w:r>
          <w:rPr>
            <w:rFonts w:ascii="Arial" w:hAnsi="Arial" w:cs="Arial"/>
            <w:color w:val="000000"/>
            <w:sz w:val="18"/>
            <w:szCs w:val="18"/>
          </w:rPr>
          <w:t>1)</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transient</w:t>
        </w:r>
        <w:proofErr w:type="gramEnd"/>
        <w:r>
          <w:rPr>
            <w:rStyle w:val="apple-converted-space"/>
            <w:rFonts w:ascii="Arial" w:hAnsi="Arial" w:cs="Arial"/>
            <w:color w:val="000000"/>
            <w:sz w:val="18"/>
            <w:szCs w:val="18"/>
          </w:rPr>
          <w:t> </w:t>
        </w:r>
        <w:r>
          <w:rPr>
            <w:rFonts w:ascii="Arial" w:hAnsi="Arial" w:cs="Arial"/>
            <w:color w:val="000000"/>
            <w:sz w:val="18"/>
            <w:szCs w:val="18"/>
          </w:rPr>
          <w:t>keyword is used along with</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"http://javarevisited.blogspot.com/2012/02/difference-between-instance-class-and.html" </w:instrText>
        </w:r>
        <w:r>
          <w:rPr>
            <w:rFonts w:ascii="Arial" w:hAnsi="Arial" w:cs="Arial"/>
            <w:color w:val="000000"/>
            <w:sz w:val="18"/>
            <w:szCs w:val="18"/>
          </w:rPr>
          <w:fldChar w:fldCharType="separate"/>
        </w:r>
        <w:r>
          <w:rPr>
            <w:rStyle w:val="Hyperlink"/>
            <w:rFonts w:ascii="Arial" w:hAnsi="Arial" w:cs="Arial"/>
            <w:color w:val="0066CC"/>
            <w:sz w:val="18"/>
            <w:szCs w:val="18"/>
          </w:rPr>
          <w:t>instance variables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to exclude them from serialization process. </w:t>
        </w:r>
        <w:proofErr w:type="gramStart"/>
        <w:r>
          <w:rPr>
            <w:rFonts w:ascii="Arial" w:hAnsi="Arial" w:cs="Arial"/>
            <w:color w:val="000000"/>
            <w:sz w:val="18"/>
            <w:szCs w:val="18"/>
          </w:rPr>
          <w:t>if</w:t>
        </w:r>
        <w:proofErr w:type="gramEnd"/>
        <w:r>
          <w:rPr>
            <w:rFonts w:ascii="Arial" w:hAnsi="Arial" w:cs="Arial"/>
            <w:color w:val="000000"/>
            <w:sz w:val="18"/>
            <w:szCs w:val="18"/>
          </w:rPr>
          <w:t xml:space="preserve"> a field  is transient its value will not be persisted. </w:t>
        </w:r>
        <w:proofErr w:type="gramStart"/>
        <w:r>
          <w:rPr>
            <w:rFonts w:ascii="Arial" w:hAnsi="Arial" w:cs="Arial"/>
            <w:color w:val="000000"/>
            <w:sz w:val="18"/>
            <w:szCs w:val="18"/>
          </w:rPr>
          <w:t>see</w:t>
        </w:r>
        <w:proofErr w:type="gramEnd"/>
        <w:r>
          <w:rPr>
            <w:rFonts w:ascii="Arial" w:hAnsi="Arial" w:cs="Arial"/>
            <w:color w:val="000000"/>
            <w:sz w:val="18"/>
            <w:szCs w:val="18"/>
          </w:rPr>
          <w:t xml:space="preserve"> my post</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"http://javarevisited.blogspot.com/2011/09/transient-keyword-variable-in-java.html" </w:instrText>
        </w:r>
        <w:r>
          <w:rPr>
            <w:rFonts w:ascii="Arial" w:hAnsi="Arial" w:cs="Arial"/>
            <w:color w:val="000000"/>
            <w:sz w:val="18"/>
            <w:szCs w:val="18"/>
          </w:rPr>
          <w:fldChar w:fldCharType="separate"/>
        </w:r>
        <w:r>
          <w:rPr>
            <w:rStyle w:val="Hyperlink"/>
            <w:rFonts w:ascii="Arial" w:hAnsi="Arial" w:cs="Arial"/>
            <w:color w:val="0066CC"/>
            <w:sz w:val="18"/>
            <w:szCs w:val="18"/>
          </w:rPr>
          <w:t>what is transient keyword in java</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Style w:val="ilad"/>
            <w:rFonts w:ascii="Arial" w:hAnsi="Arial" w:cs="Arial"/>
            <w:color w:val="000000"/>
            <w:sz w:val="18"/>
            <w:szCs w:val="18"/>
          </w:rPr>
          <w:t>more details</w:t>
        </w:r>
        <w:r>
          <w:rPr>
            <w:rFonts w:ascii="Arial" w:hAnsi="Arial" w:cs="Arial"/>
            <w:color w:val="000000"/>
            <w:sz w:val="18"/>
            <w:szCs w:val="18"/>
          </w:rPr>
          <w:t>. On the other hand</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keyword can also be used in variables to indicate compiler and JVM that always read its value from main memory and follow</w:t>
        </w:r>
        <w:r>
          <w:rPr>
            <w:rStyle w:val="apple-converted-space"/>
            <w:rFonts w:ascii="Arial" w:hAnsi="Arial" w:cs="Arial"/>
            <w:color w:val="000000"/>
            <w:sz w:val="18"/>
            <w:szCs w:val="18"/>
          </w:rPr>
          <w:t> </w:t>
        </w:r>
        <w:r>
          <w:rPr>
            <w:rFonts w:ascii="Courier New" w:hAnsi="Courier New" w:cs="Courier New"/>
            <w:color w:val="000000"/>
            <w:sz w:val="18"/>
            <w:szCs w:val="18"/>
          </w:rPr>
          <w:t>happens-before</w:t>
        </w:r>
        <w:r>
          <w:rPr>
            <w:rStyle w:val="apple-converted-space"/>
            <w:rFonts w:ascii="Arial" w:hAnsi="Arial" w:cs="Arial"/>
            <w:color w:val="000000"/>
            <w:sz w:val="18"/>
            <w:szCs w:val="18"/>
          </w:rPr>
          <w:t> </w:t>
        </w:r>
        <w:r>
          <w:rPr>
            <w:rFonts w:ascii="Arial" w:hAnsi="Arial" w:cs="Arial"/>
            <w:color w:val="000000"/>
            <w:sz w:val="18"/>
            <w:szCs w:val="18"/>
          </w:rPr>
          <w:t xml:space="preserve">relationship on visibility of volatile variable among multiple thread. </w:t>
        </w:r>
        <w:proofErr w:type="gramStart"/>
        <w:r>
          <w:rPr>
            <w:rFonts w:ascii="Arial" w:hAnsi="Arial" w:cs="Arial"/>
            <w:color w:val="000000"/>
            <w:sz w:val="18"/>
            <w:szCs w:val="18"/>
          </w:rPr>
          <w:t>see</w:t>
        </w:r>
        <w:proofErr w:type="gramEnd"/>
        <w:r>
          <w:rPr>
            <w:rFonts w:ascii="Arial" w:hAnsi="Arial" w:cs="Arial"/>
            <w:color w:val="000000"/>
            <w:sz w:val="18"/>
            <w:szCs w:val="18"/>
          </w:rPr>
          <w:t xml:space="preserve"> my post</w:t>
        </w:r>
        <w:r>
          <w:rPr>
            <w:rStyle w:val="apple-converted-space"/>
            <w:rFonts w:ascii="Arial" w:hAnsi="Arial" w:cs="Arial"/>
            <w:color w:val="000000"/>
            <w:sz w:val="18"/>
            <w:szCs w:val="18"/>
          </w:rPr>
          <w:t> </w:t>
        </w:r>
        <w:r>
          <w:rPr>
            <w:rFonts w:ascii="Arial" w:hAnsi="Arial" w:cs="Arial"/>
            <w:color w:val="000000"/>
            <w:sz w:val="18"/>
            <w:szCs w:val="18"/>
          </w:rPr>
          <w:t>how and</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"http://javarevisited.blogspot.com/2011/06/volatile-keyword-java-example-tutorial.html" </w:instrText>
        </w:r>
        <w:r>
          <w:rPr>
            <w:rFonts w:ascii="Arial" w:hAnsi="Arial" w:cs="Arial"/>
            <w:color w:val="000000"/>
            <w:sz w:val="18"/>
            <w:szCs w:val="18"/>
          </w:rPr>
          <w:fldChar w:fldCharType="separate"/>
        </w:r>
        <w:r>
          <w:rPr>
            <w:rStyle w:val="Hyperlink"/>
            <w:rFonts w:ascii="Arial" w:hAnsi="Arial" w:cs="Arial"/>
            <w:color w:val="0066CC"/>
            <w:sz w:val="18"/>
            <w:szCs w:val="18"/>
          </w:rPr>
          <w:t>when to use volatile keyword in Java</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Fonts w:ascii="Arial" w:hAnsi="Arial" w:cs="Arial"/>
            <w:color w:val="000000"/>
            <w:sz w:val="18"/>
            <w:szCs w:val="18"/>
          </w:rPr>
          <w:t>more details.</w:t>
        </w:r>
      </w:ins>
    </w:p>
    <w:p w:rsidR="00785492" w:rsidRDefault="00785492" w:rsidP="00785492">
      <w:pPr>
        <w:rPr>
          <w:ins w:id="245" w:author="Unknown"/>
          <w:rFonts w:ascii="Trebuchet MS" w:hAnsi="Trebuchet MS"/>
          <w:color w:val="000000"/>
        </w:rPr>
      </w:pPr>
    </w:p>
    <w:p w:rsidR="00785492" w:rsidRDefault="00785492" w:rsidP="00785492">
      <w:pPr>
        <w:rPr>
          <w:ins w:id="246" w:author="Unknown"/>
          <w:rFonts w:ascii="Trebuchet MS" w:hAnsi="Trebuchet MS"/>
          <w:color w:val="000000"/>
        </w:rPr>
      </w:pPr>
      <w:ins w:id="247" w:author="Unknown">
        <w:r>
          <w:rPr>
            <w:rFonts w:ascii="Arial" w:hAnsi="Arial" w:cs="Arial"/>
            <w:color w:val="000000"/>
            <w:sz w:val="18"/>
            <w:szCs w:val="18"/>
          </w:rPr>
          <w:t>2)</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transient</w:t>
        </w:r>
        <w:proofErr w:type="gramEnd"/>
        <w:r>
          <w:rPr>
            <w:rStyle w:val="apple-converted-space"/>
            <w:rFonts w:ascii="Arial" w:hAnsi="Arial" w:cs="Arial"/>
            <w:color w:val="000000"/>
            <w:sz w:val="18"/>
            <w:szCs w:val="18"/>
          </w:rPr>
          <w:t> </w:t>
        </w:r>
        <w:r>
          <w:rPr>
            <w:rFonts w:ascii="Arial" w:hAnsi="Arial" w:cs="Arial"/>
            <w:color w:val="000000"/>
            <w:sz w:val="18"/>
            <w:szCs w:val="18"/>
          </w:rPr>
          <w:t xml:space="preserve">keyword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used along with</w:t>
        </w:r>
        <w:r>
          <w:rPr>
            <w:rStyle w:val="apple-converted-space"/>
            <w:rFonts w:ascii="Arial" w:hAnsi="Arial" w:cs="Arial"/>
            <w:color w:val="000000"/>
            <w:sz w:val="18"/>
            <w:szCs w:val="18"/>
          </w:rPr>
          <w:t> </w:t>
        </w:r>
        <w:r>
          <w:rPr>
            <w:rFonts w:ascii="Courier New" w:hAnsi="Courier New" w:cs="Courier New"/>
            <w:color w:val="000000"/>
            <w:sz w:val="18"/>
            <w:szCs w:val="18"/>
          </w:rPr>
          <w:t>static</w:t>
        </w:r>
        <w:r>
          <w:rPr>
            <w:rStyle w:val="apple-converted-space"/>
            <w:rFonts w:ascii="Arial" w:hAnsi="Arial" w:cs="Arial"/>
            <w:color w:val="000000"/>
            <w:sz w:val="18"/>
            <w:szCs w:val="18"/>
          </w:rPr>
          <w:t> </w:t>
        </w:r>
        <w:r>
          <w:rPr>
            <w:rFonts w:ascii="Arial" w:hAnsi="Arial" w:cs="Arial"/>
            <w:color w:val="000000"/>
            <w:sz w:val="18"/>
            <w:szCs w:val="18"/>
          </w:rPr>
          <w:t>keyword but</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can be used along with</w:t>
        </w:r>
        <w:r>
          <w:rPr>
            <w:rStyle w:val="apple-converted-space"/>
            <w:rFonts w:ascii="Arial" w:hAnsi="Arial" w:cs="Arial"/>
            <w:color w:val="000000"/>
            <w:sz w:val="18"/>
            <w:szCs w:val="18"/>
          </w:rPr>
          <w:t> </w:t>
        </w:r>
        <w:r>
          <w:rPr>
            <w:rFonts w:ascii="Courier New" w:hAnsi="Courier New" w:cs="Courier New"/>
            <w:color w:val="000000"/>
            <w:sz w:val="18"/>
            <w:szCs w:val="18"/>
          </w:rPr>
          <w:t>static</w:t>
        </w:r>
        <w:r>
          <w:rPr>
            <w:rFonts w:ascii="Arial" w:hAnsi="Arial" w:cs="Arial"/>
            <w:color w:val="000000"/>
            <w:sz w:val="18"/>
            <w:szCs w:val="18"/>
          </w:rPr>
          <w:t>.</w:t>
        </w:r>
      </w:ins>
    </w:p>
    <w:p w:rsidR="00785492" w:rsidRDefault="00785492" w:rsidP="00785492">
      <w:pPr>
        <w:rPr>
          <w:ins w:id="248" w:author="Unknown"/>
          <w:rFonts w:ascii="Trebuchet MS" w:hAnsi="Trebuchet MS"/>
          <w:color w:val="000000"/>
        </w:rPr>
      </w:pPr>
    </w:p>
    <w:p w:rsidR="00785492" w:rsidRDefault="00785492" w:rsidP="00785492">
      <w:pPr>
        <w:rPr>
          <w:ins w:id="249" w:author="Unknown"/>
          <w:rFonts w:ascii="Trebuchet MS" w:hAnsi="Trebuchet MS"/>
          <w:color w:val="000000"/>
        </w:rPr>
      </w:pPr>
      <w:ins w:id="250" w:author="Unknown">
        <w:r>
          <w:rPr>
            <w:rFonts w:ascii="Arial" w:hAnsi="Arial" w:cs="Arial"/>
            <w:color w:val="000000"/>
            <w:sz w:val="18"/>
            <w:szCs w:val="18"/>
          </w:rPr>
          <w:t>3)</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transient</w:t>
        </w:r>
        <w:proofErr w:type="gramEnd"/>
        <w:r>
          <w:rPr>
            <w:rStyle w:val="apple-converted-space"/>
            <w:rFonts w:ascii="Arial" w:hAnsi="Arial" w:cs="Arial"/>
            <w:color w:val="000000"/>
            <w:sz w:val="18"/>
            <w:szCs w:val="18"/>
          </w:rPr>
          <w:t> </w:t>
        </w:r>
        <w:r>
          <w:rPr>
            <w:rFonts w:ascii="Arial" w:hAnsi="Arial" w:cs="Arial"/>
            <w:color w:val="000000"/>
            <w:sz w:val="18"/>
            <w:szCs w:val="18"/>
          </w:rPr>
          <w:t>variables are initialized with default value during de-serialization and there assignment or</w:t>
        </w:r>
        <w:r>
          <w:rPr>
            <w:rStyle w:val="apple-converted-space"/>
            <w:rFonts w:ascii="Arial" w:hAnsi="Arial" w:cs="Arial"/>
            <w:color w:val="000000"/>
            <w:sz w:val="18"/>
            <w:szCs w:val="18"/>
          </w:rPr>
          <w:t> </w:t>
        </w:r>
        <w:r>
          <w:rPr>
            <w:rStyle w:val="ilad"/>
            <w:rFonts w:ascii="Arial" w:hAnsi="Arial" w:cs="Arial"/>
            <w:color w:val="000000"/>
            <w:sz w:val="18"/>
            <w:szCs w:val="18"/>
          </w:rPr>
          <w:t>restoration</w:t>
        </w:r>
        <w:r>
          <w:rPr>
            <w:rStyle w:val="apple-converted-space"/>
            <w:rFonts w:ascii="Arial" w:hAnsi="Arial" w:cs="Arial"/>
            <w:color w:val="000000"/>
            <w:sz w:val="18"/>
            <w:szCs w:val="18"/>
          </w:rPr>
          <w:t> </w:t>
        </w:r>
        <w:r>
          <w:rPr>
            <w:rFonts w:ascii="Arial" w:hAnsi="Arial" w:cs="Arial"/>
            <w:color w:val="000000"/>
            <w:sz w:val="18"/>
            <w:szCs w:val="18"/>
          </w:rPr>
          <w:t>of value has to be handled by application code.</w:t>
        </w:r>
      </w:ins>
    </w:p>
    <w:p w:rsidR="00785492" w:rsidRDefault="00785492" w:rsidP="00785492">
      <w:pPr>
        <w:rPr>
          <w:ins w:id="251" w:author="Unknown"/>
          <w:rFonts w:ascii="Trebuchet MS" w:hAnsi="Trebuchet MS"/>
          <w:color w:val="000000"/>
        </w:rPr>
      </w:pPr>
    </w:p>
    <w:p w:rsidR="00785492" w:rsidRDefault="00785492" w:rsidP="00785492">
      <w:pPr>
        <w:rPr>
          <w:ins w:id="252" w:author="Unknown"/>
          <w:rFonts w:ascii="Trebuchet MS" w:hAnsi="Trebuchet MS"/>
          <w:color w:val="000000"/>
        </w:rPr>
      </w:pPr>
      <w:ins w:id="253" w:author="Unknown">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difference between</w:t>
        </w:r>
        <w:r>
          <w:rPr>
            <w:rStyle w:val="apple-converted-space"/>
            <w:rFonts w:ascii="Arial" w:hAnsi="Arial" w:cs="Arial"/>
            <w:b/>
            <w:bCs/>
            <w:color w:val="000000"/>
            <w:sz w:val="18"/>
            <w:szCs w:val="18"/>
          </w:rPr>
          <w:t> </w:t>
        </w:r>
        <w:r>
          <w:rPr>
            <w:rFonts w:ascii="Courier New" w:hAnsi="Courier New" w:cs="Courier New"/>
            <w:b/>
            <w:bCs/>
            <w:color w:val="000000"/>
            <w:sz w:val="18"/>
            <w:szCs w:val="18"/>
          </w:rPr>
          <w:t>transient</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r>
          <w:rPr>
            <w:rFonts w:ascii="Courier New" w:hAnsi="Courier New" w:cs="Courier New"/>
            <w:b/>
            <w:bCs/>
            <w:color w:val="000000"/>
            <w:sz w:val="18"/>
            <w:szCs w:val="18"/>
          </w:rPr>
          <w:t>volatile</w:t>
        </w:r>
        <w:r>
          <w:rPr>
            <w:rStyle w:val="apple-converted-space"/>
            <w:rFonts w:ascii="Arial" w:hAnsi="Arial" w:cs="Arial"/>
            <w:b/>
            <w:bCs/>
            <w:color w:val="000000"/>
            <w:sz w:val="18"/>
            <w:szCs w:val="18"/>
          </w:rPr>
          <w:t> </w:t>
        </w:r>
        <w:r>
          <w:rPr>
            <w:rFonts w:ascii="Arial" w:hAnsi="Arial" w:cs="Arial"/>
            <w:b/>
            <w:bCs/>
            <w:color w:val="000000"/>
            <w:sz w:val="18"/>
            <w:szCs w:val="18"/>
          </w:rPr>
          <w:t>keyword in</w:t>
        </w:r>
        <w:r>
          <w:rPr>
            <w:rStyle w:val="apple-converted-space"/>
            <w:rFonts w:ascii="Arial" w:hAnsi="Arial" w:cs="Arial"/>
            <w:b/>
            <w:bCs/>
            <w:color w:val="000000"/>
            <w:sz w:val="18"/>
            <w:szCs w:val="18"/>
          </w:rPr>
          <w:t> </w:t>
        </w:r>
        <w:r>
          <w:rPr>
            <w:rFonts w:ascii="Arial" w:hAnsi="Arial" w:cs="Arial"/>
            <w:b/>
            <w:bCs/>
            <w:color w:val="000000"/>
            <w:sz w:val="18"/>
            <w:szCs w:val="18"/>
          </w:rPr>
          <w:t>java</w:t>
        </w:r>
        <w:r>
          <w:rPr>
            <w:rFonts w:ascii="Arial" w:hAnsi="Arial" w:cs="Arial"/>
            <w:color w:val="000000"/>
            <w:sz w:val="18"/>
            <w:szCs w:val="18"/>
          </w:rPr>
          <w:t>. As I said this</w:t>
        </w:r>
        <w:r>
          <w:rPr>
            <w:rStyle w:val="apple-converted-space"/>
            <w:rFonts w:ascii="Arial" w:hAnsi="Arial" w:cs="Arial"/>
            <w:color w:val="000000"/>
            <w:sz w:val="18"/>
            <w:szCs w:val="18"/>
          </w:rPr>
          <w:t> </w:t>
        </w:r>
        <w:r>
          <w:rPr>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doesn’t really test you and just try to find whether you are familiar with those less known</w:t>
        </w:r>
        <w:r>
          <w:rPr>
            <w:rStyle w:val="apple-converted-space"/>
            <w:rFonts w:ascii="Arial" w:hAnsi="Arial" w:cs="Arial"/>
            <w:color w:val="000000"/>
            <w:sz w:val="18"/>
            <w:szCs w:val="18"/>
          </w:rPr>
          <w:t> </w:t>
        </w:r>
        <w:r>
          <w:rPr>
            <w:rStyle w:val="ilad"/>
            <w:rFonts w:ascii="Arial" w:hAnsi="Arial" w:cs="Arial"/>
            <w:color w:val="000000"/>
            <w:sz w:val="18"/>
            <w:szCs w:val="18"/>
          </w:rPr>
          <w:t>keywords in</w:t>
        </w:r>
        <w:r>
          <w:rPr>
            <w:rStyle w:val="apple-converted-space"/>
            <w:rFonts w:ascii="Arial" w:hAnsi="Arial" w:cs="Arial"/>
            <w:color w:val="000000"/>
            <w:sz w:val="18"/>
            <w:szCs w:val="18"/>
          </w:rPr>
          <w:t> </w:t>
        </w:r>
        <w:r>
          <w:rPr>
            <w:rFonts w:ascii="Arial" w:hAnsi="Arial" w:cs="Arial"/>
            <w:color w:val="000000"/>
            <w:sz w:val="18"/>
            <w:szCs w:val="18"/>
          </w:rPr>
          <w:t>java or not. Let us know if you come across any other difference between volatile and transient</w:t>
        </w:r>
        <w:r>
          <w:rPr>
            <w:rStyle w:val="apple-converted-space"/>
            <w:rFonts w:ascii="Arial" w:hAnsi="Arial" w:cs="Arial"/>
            <w:color w:val="000000"/>
            <w:sz w:val="18"/>
            <w:szCs w:val="18"/>
          </w:rPr>
          <w:t> </w:t>
        </w:r>
        <w:r>
          <w:rPr>
            <w:rFonts w:ascii="Arial" w:hAnsi="Arial" w:cs="Arial"/>
            <w:color w:val="000000"/>
            <w:sz w:val="18"/>
            <w:szCs w:val="18"/>
          </w:rPr>
          <w:t>keyword in</w:t>
        </w:r>
        <w:r>
          <w:rPr>
            <w:rStyle w:val="apple-converted-space"/>
            <w:rFonts w:ascii="Arial" w:hAnsi="Arial" w:cs="Arial"/>
            <w:color w:val="000000"/>
            <w:sz w:val="18"/>
            <w:szCs w:val="18"/>
          </w:rPr>
          <w:t> </w:t>
        </w:r>
        <w:r>
          <w:rPr>
            <w:rFonts w:ascii="Arial" w:hAnsi="Arial" w:cs="Arial"/>
            <w:color w:val="000000"/>
            <w:sz w:val="18"/>
            <w:szCs w:val="18"/>
          </w:rPr>
          <w:t>java.</w:t>
        </w:r>
      </w:ins>
    </w:p>
    <w:p w:rsidR="00785492" w:rsidRDefault="00785492" w:rsidP="00785492">
      <w:pPr>
        <w:pBdr>
          <w:bottom w:val="double" w:sz="6" w:space="1" w:color="auto"/>
        </w:pBdr>
      </w:pPr>
      <w:ins w:id="254"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ins>
      <w:r>
        <w:rPr>
          <w:rStyle w:val="apple-style-span"/>
          <w:rFonts w:ascii="Trebuchet MS" w:hAnsi="Trebuchet MS"/>
          <w:color w:val="000000"/>
        </w:rPr>
        <w:fldChar w:fldCharType="begin"/>
      </w:r>
      <w:r>
        <w:rPr>
          <w:rStyle w:val="apple-style-span"/>
          <w:rFonts w:ascii="Trebuchet MS" w:hAnsi="Trebuchet MS"/>
          <w:color w:val="000000"/>
        </w:rPr>
        <w:instrText xml:space="preserve"> HYPERLINK "</w:instrText>
      </w:r>
      <w:ins w:id="255" w:author="Unknown">
        <w:r w:rsidRPr="00785492">
          <w:rPr>
            <w:rStyle w:val="apple-style-span"/>
            <w:rFonts w:ascii="Trebuchet MS" w:hAnsi="Trebuchet MS"/>
            <w:color w:val="000000"/>
          </w:rPr>
          <w:instrText>http://javarevisited.blogspot.com/2012/03/difference-between-transient-and.html#ixzz2OL2RCSRo</w:instrText>
        </w:r>
      </w:ins>
      <w:r>
        <w:rPr>
          <w:rStyle w:val="apple-style-span"/>
          <w:rFonts w:ascii="Trebuchet MS" w:hAnsi="Trebuchet MS"/>
          <w:color w:val="000000"/>
        </w:rPr>
        <w:instrText xml:space="preserve">" </w:instrText>
      </w:r>
      <w:r>
        <w:rPr>
          <w:rStyle w:val="apple-style-span"/>
          <w:rFonts w:ascii="Trebuchet MS" w:hAnsi="Trebuchet MS"/>
          <w:color w:val="000000"/>
        </w:rPr>
        <w:fldChar w:fldCharType="separate"/>
      </w:r>
      <w:ins w:id="256" w:author="Unknown">
        <w:r w:rsidRPr="00534D61">
          <w:rPr>
            <w:rStyle w:val="Hyperlink"/>
            <w:rFonts w:ascii="Trebuchet MS" w:hAnsi="Trebuchet MS"/>
          </w:rPr>
          <w:t>http://javarevisited.blogspot.com/2012/03/difference-between-transient-and.html#ixzz2OL2RCSRo</w:t>
        </w:r>
      </w:ins>
      <w:r>
        <w:rPr>
          <w:rStyle w:val="apple-style-span"/>
          <w:rFonts w:ascii="Trebuchet MS" w:hAnsi="Trebuchet MS"/>
          <w:color w:val="000000"/>
        </w:rPr>
        <w:fldChar w:fldCharType="end"/>
      </w: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20" w:tooltip="Why multiple inheritances are not supported in Java" w:history="1">
        <w:r>
          <w:rPr>
            <w:rStyle w:val="Hyperlink"/>
            <w:rFonts w:ascii="Trebuchet MS" w:hAnsi="Trebuchet MS"/>
            <w:color w:val="333333"/>
            <w:sz w:val="32"/>
            <w:szCs w:val="32"/>
          </w:rPr>
          <w:t>Why multiple inheritances are not supported in Java</w:t>
        </w:r>
      </w:hyperlink>
    </w:p>
    <w:p w:rsidR="00785492" w:rsidRDefault="00785492" w:rsidP="00785492">
      <w:pPr>
        <w:spacing w:after="240"/>
        <w:rPr>
          <w:ins w:id="257" w:author="Unknown"/>
          <w:rFonts w:ascii="Trebuchet MS" w:hAnsi="Trebuchet MS"/>
          <w:color w:val="000000"/>
          <w:sz w:val="24"/>
          <w:szCs w:val="24"/>
        </w:rPr>
      </w:pPr>
      <w:r>
        <w:rPr>
          <w:rFonts w:ascii="Trebuchet MS" w:hAnsi="Trebuchet MS"/>
          <w:noProof/>
          <w:color w:val="0066CC"/>
        </w:rPr>
        <w:drawing>
          <wp:inline distT="0" distB="0" distL="0" distR="0">
            <wp:extent cx="477520" cy="477520"/>
            <wp:effectExtent l="19050" t="0" r="0" b="0"/>
            <wp:docPr id="9" name="Picture 9" descr="Why multiple inheritence is not supported implemented in jav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multiple inheritence is not supported implemented in java">
                      <a:hlinkClick r:id="rId21"/>
                    </pic:cNvPr>
                    <pic:cNvPicPr>
                      <a:picLocks noChangeAspect="1" noChangeArrowheads="1"/>
                    </pic:cNvPicPr>
                  </pic:nvPicPr>
                  <pic:blipFill>
                    <a:blip r:embed="rId19"/>
                    <a:srcRect/>
                    <a:stretch>
                      <a:fillRect/>
                    </a:stretch>
                  </pic:blipFill>
                  <pic:spPr bwMode="auto">
                    <a:xfrm>
                      <a:off x="0" y="0"/>
                      <a:ext cx="477520" cy="477520"/>
                    </a:xfrm>
                    <a:prstGeom prst="rect">
                      <a:avLst/>
                    </a:prstGeom>
                    <a:noFill/>
                    <a:ln w="9525">
                      <a:noFill/>
                      <a:miter lim="800000"/>
                      <a:headEnd/>
                      <a:tailEnd/>
                    </a:ln>
                  </pic:spPr>
                </pic:pic>
              </a:graphicData>
            </a:graphic>
          </wp:inline>
        </w:drawing>
      </w:r>
      <w:ins w:id="258" w:author="Unknown">
        <w:r>
          <w:rPr>
            <w:rFonts w:ascii="Verdana" w:hAnsi="Verdana"/>
            <w:color w:val="000000"/>
            <w:sz w:val="18"/>
            <w:szCs w:val="18"/>
          </w:rPr>
          <w:t>Recently one of my</w:t>
        </w:r>
        <w:r>
          <w:rPr>
            <w:rStyle w:val="apple-converted-space"/>
            <w:rFonts w:ascii="Verdana" w:hAnsi="Verdana"/>
            <w:color w:val="000000"/>
            <w:sz w:val="18"/>
            <w:szCs w:val="18"/>
          </w:rPr>
          <w:t> </w:t>
        </w:r>
        <w:r>
          <w:rPr>
            <w:rStyle w:val="ilad"/>
            <w:rFonts w:ascii="Verdana" w:hAnsi="Verdana"/>
            <w:color w:val="000000"/>
            <w:sz w:val="18"/>
            <w:szCs w:val="18"/>
          </w:rPr>
          <w:t>friend</w:t>
        </w:r>
        <w:r>
          <w:rPr>
            <w:rStyle w:val="apple-converted-space"/>
            <w:rFonts w:ascii="Verdana" w:hAnsi="Verdana"/>
            <w:color w:val="000000"/>
            <w:sz w:val="18"/>
            <w:szCs w:val="18"/>
          </w:rPr>
          <w:t> </w:t>
        </w:r>
        <w:r>
          <w:rPr>
            <w:rFonts w:ascii="Verdana" w:hAnsi="Verdana"/>
            <w:color w:val="000000"/>
            <w:sz w:val="18"/>
            <w:szCs w:val="18"/>
          </w:rPr>
          <w:t>appeared for an</w:t>
        </w:r>
        <w:r>
          <w:rPr>
            <w:rStyle w:val="apple-converted-space"/>
            <w:rFonts w:ascii="Verdana" w:hAnsi="Verdana"/>
            <w:color w:val="000000"/>
            <w:sz w:val="18"/>
            <w:szCs w:val="18"/>
          </w:rPr>
          <w:t> </w:t>
        </w:r>
        <w:r>
          <w:rPr>
            <w:rStyle w:val="ilad"/>
            <w:rFonts w:ascii="Verdana" w:hAnsi="Verdana"/>
            <w:color w:val="000000"/>
            <w:sz w:val="18"/>
            <w:szCs w:val="18"/>
          </w:rPr>
          <w:t>interview</w:t>
        </w:r>
        <w:r>
          <w:rPr>
            <w:rStyle w:val="apple-converted-space"/>
            <w:rFonts w:ascii="Verdana" w:hAnsi="Verdana"/>
            <w:color w:val="000000"/>
            <w:sz w:val="18"/>
            <w:szCs w:val="18"/>
          </w:rPr>
          <w:t> </w:t>
        </w:r>
        <w:r>
          <w:rPr>
            <w:rFonts w:ascii="Verdana" w:hAnsi="Verdana"/>
            <w:color w:val="000000"/>
            <w:sz w:val="18"/>
            <w:szCs w:val="18"/>
          </w:rPr>
          <w:t>and after few so called easy questions he was asked</w:t>
        </w:r>
        <w:r>
          <w:rPr>
            <w:rStyle w:val="apple-converted-space"/>
            <w:rFonts w:ascii="Verdana" w:hAnsi="Verdana"/>
            <w:color w:val="000000"/>
            <w:sz w:val="18"/>
            <w:szCs w:val="18"/>
          </w:rPr>
          <w:t> </w:t>
        </w:r>
        <w:r>
          <w:rPr>
            <w:rFonts w:ascii="Verdana" w:hAnsi="Verdana"/>
            <w:b/>
            <w:bCs/>
            <w:color w:val="000000"/>
            <w:sz w:val="18"/>
            <w:szCs w:val="18"/>
          </w:rPr>
          <w:t>"Why multiple</w:t>
        </w:r>
        <w:r>
          <w:rPr>
            <w:rStyle w:val="apple-converted-space"/>
            <w:rFonts w:ascii="Verdana" w:hAnsi="Verdana"/>
            <w:b/>
            <w:bCs/>
            <w:color w:val="000000"/>
            <w:sz w:val="18"/>
            <w:szCs w:val="18"/>
          </w:rPr>
          <w:t> </w:t>
        </w:r>
        <w:r>
          <w:rPr>
            <w:rStyle w:val="ilad"/>
            <w:rFonts w:ascii="Verdana" w:hAnsi="Verdana"/>
            <w:b/>
            <w:bCs/>
            <w:color w:val="000000"/>
            <w:sz w:val="18"/>
            <w:szCs w:val="18"/>
          </w:rPr>
          <w:t>inheritance</w:t>
        </w:r>
        <w:r>
          <w:rPr>
            <w:rStyle w:val="apple-converted-space"/>
            <w:rFonts w:ascii="Verdana" w:hAnsi="Verdana"/>
            <w:b/>
            <w:bCs/>
            <w:color w:val="000000"/>
            <w:sz w:val="18"/>
            <w:szCs w:val="18"/>
          </w:rPr>
          <w:t> </w:t>
        </w:r>
        <w:r>
          <w:rPr>
            <w:rFonts w:ascii="Verdana" w:hAnsi="Verdana"/>
            <w:b/>
            <w:bCs/>
            <w:color w:val="000000"/>
            <w:sz w:val="18"/>
            <w:szCs w:val="18"/>
          </w:rPr>
          <w:t>is not supported in Java</w:t>
        </w:r>
        <w:proofErr w:type="gramStart"/>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w:t>
        </w:r>
        <w:proofErr w:type="gramEnd"/>
        <w:r>
          <w:rPr>
            <w:rFonts w:ascii="Verdana" w:hAnsi="Verdana"/>
            <w:color w:val="000000"/>
            <w:sz w:val="18"/>
            <w:szCs w:val="18"/>
          </w:rPr>
          <w:t xml:space="preserve"> though he has a brief idea that in Java we can support multiple</w:t>
        </w:r>
        <w:r>
          <w:rPr>
            <w:rStyle w:val="apple-converted-space"/>
            <w:rFonts w:ascii="Verdana" w:hAnsi="Verdana"/>
            <w:color w:val="000000"/>
            <w:sz w:val="18"/>
            <w:szCs w:val="18"/>
          </w:rPr>
          <w:t> </w:t>
        </w:r>
        <w:r>
          <w:rPr>
            <w:rFonts w:ascii="Verdana" w:hAnsi="Verdana"/>
            <w:color w:val="000000"/>
            <w:sz w:val="18"/>
            <w:szCs w:val="18"/>
          </w:rPr>
          <w:t>inheritance</w:t>
        </w:r>
        <w:r>
          <w:rPr>
            <w:rStyle w:val="apple-converted-space"/>
            <w:rFonts w:ascii="Verdana" w:hAnsi="Verdana"/>
            <w:color w:val="000000"/>
            <w:sz w:val="18"/>
            <w:szCs w:val="18"/>
          </w:rPr>
          <w:t> </w:t>
        </w:r>
        <w:r>
          <w:rPr>
            <w:rFonts w:ascii="Verdana" w:hAnsi="Verdana"/>
            <w:color w:val="000000"/>
            <w:sz w:val="18"/>
            <w:szCs w:val="18"/>
          </w:rPr>
          <w:t xml:space="preserve">in java via interface but interviewer was keep pressing on why part , </w:t>
        </w:r>
        <w:proofErr w:type="spellStart"/>
        <w:r>
          <w:rPr>
            <w:rFonts w:ascii="Verdana" w:hAnsi="Verdana"/>
            <w:color w:val="000000"/>
            <w:sz w:val="18"/>
            <w:szCs w:val="18"/>
          </w:rPr>
          <w:t>may be</w:t>
        </w:r>
        <w:proofErr w:type="spellEnd"/>
        <w:r>
          <w:rPr>
            <w:rFonts w:ascii="Verdana" w:hAnsi="Verdana"/>
            <w:color w:val="000000"/>
            <w:sz w:val="18"/>
            <w:szCs w:val="18"/>
          </w:rPr>
          <w:t xml:space="preserve"> he was just read any</w:t>
        </w:r>
        <w:r>
          <w:rPr>
            <w:rStyle w:val="apple-converted-space"/>
            <w:rFonts w:ascii="Verdana" w:hAnsi="Verdana"/>
            <w:color w:val="000000"/>
            <w:sz w:val="18"/>
            <w:szCs w:val="18"/>
          </w:rPr>
          <w:t> </w:t>
        </w:r>
        <w:r>
          <w:rPr>
            <w:rStyle w:val="ilad"/>
            <w:rFonts w:ascii="Verdana" w:hAnsi="Verdana"/>
            <w:color w:val="000000"/>
            <w:sz w:val="18"/>
            <w:szCs w:val="18"/>
          </w:rPr>
          <w:t>blog post</w:t>
        </w:r>
        <w:r>
          <w:rPr>
            <w:rStyle w:val="apple-converted-space"/>
            <w:rFonts w:ascii="Verdana" w:hAnsi="Verdana"/>
            <w:color w:val="000000"/>
            <w:sz w:val="18"/>
            <w:szCs w:val="18"/>
          </w:rPr>
          <w:t> </w:t>
        </w:r>
        <w:r>
          <w:rPr>
            <w:rFonts w:ascii="Verdana" w:hAnsi="Verdana"/>
            <w:color w:val="000000"/>
            <w:sz w:val="18"/>
            <w:szCs w:val="18"/>
          </w:rPr>
          <w:t>about it :). So after the</w:t>
        </w:r>
        <w:r>
          <w:rPr>
            <w:rStyle w:val="apple-converted-space"/>
            <w:rFonts w:ascii="Verdana" w:hAnsi="Verdana"/>
            <w:color w:val="000000"/>
            <w:sz w:val="18"/>
            <w:szCs w:val="18"/>
          </w:rPr>
          <w:t> </w:t>
        </w:r>
        <w:r>
          <w:rPr>
            <w:rFonts w:ascii="Verdana" w:hAnsi="Verdana"/>
            <w:color w:val="000000"/>
            <w:sz w:val="18"/>
            <w:szCs w:val="18"/>
          </w:rPr>
          <w:t>interview</w:t>
        </w:r>
        <w:r>
          <w:rPr>
            <w:rStyle w:val="apple-converted-space"/>
            <w:rFonts w:ascii="Verdana" w:hAnsi="Verdana"/>
            <w:color w:val="000000"/>
            <w:sz w:val="18"/>
            <w:szCs w:val="18"/>
          </w:rPr>
          <w:t> </w:t>
        </w:r>
        <w:r>
          <w:rPr>
            <w:rFonts w:ascii="Verdana" w:hAnsi="Verdana"/>
            <w:color w:val="000000"/>
            <w:sz w:val="18"/>
            <w:szCs w:val="18"/>
          </w:rPr>
          <w:t>my</w:t>
        </w:r>
        <w:r>
          <w:rPr>
            <w:rStyle w:val="apple-converted-space"/>
            <w:rFonts w:ascii="Verdana" w:hAnsi="Verdana"/>
            <w:color w:val="000000"/>
            <w:sz w:val="18"/>
            <w:szCs w:val="18"/>
          </w:rPr>
          <w:t> </w:t>
        </w:r>
        <w:r>
          <w:rPr>
            <w:rFonts w:ascii="Verdana" w:hAnsi="Verdana"/>
            <w:color w:val="000000"/>
            <w:sz w:val="18"/>
            <w:szCs w:val="18"/>
          </w:rPr>
          <w:t>friend</w:t>
        </w:r>
        <w:r>
          <w:rPr>
            <w:rStyle w:val="apple-converted-space"/>
            <w:rFonts w:ascii="Verdana" w:hAnsi="Verdana"/>
            <w:color w:val="000000"/>
            <w:sz w:val="18"/>
            <w:szCs w:val="18"/>
          </w:rPr>
          <w:t> </w:t>
        </w:r>
        <w:r>
          <w:rPr>
            <w:rFonts w:ascii="Verdana" w:hAnsi="Verdana"/>
            <w:color w:val="000000"/>
            <w:sz w:val="18"/>
            <w:szCs w:val="18"/>
          </w:rPr>
          <w:t>comes to me and in usual talk he told me about this questions and ask me</w:t>
        </w:r>
        <w:r>
          <w:rPr>
            <w:rStyle w:val="apple-converted-space"/>
            <w:rFonts w:ascii="Verdana" w:hAnsi="Verdana"/>
            <w:color w:val="000000"/>
            <w:sz w:val="18"/>
            <w:szCs w:val="18"/>
          </w:rPr>
          <w:t> </w:t>
        </w:r>
        <w:r>
          <w:rPr>
            <w:rStyle w:val="ilad"/>
            <w:rFonts w:ascii="Verdana" w:hAnsi="Verdana"/>
            <w:color w:val="000000"/>
            <w:sz w:val="18"/>
            <w:szCs w:val="18"/>
          </w:rPr>
          <w:t>the answer</w:t>
        </w:r>
        <w:r>
          <w:rPr>
            <w:rFonts w:ascii="Verdana" w:hAnsi="Verdana"/>
            <w:color w:val="000000"/>
            <w:sz w:val="18"/>
            <w:szCs w:val="18"/>
          </w:rPr>
          <w:t>. Well this is very classical question like</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"http://javarevisited.blogspot.com/2010/10/why-string-is-immutable-in-java.html" </w:instrText>
        </w:r>
        <w:r>
          <w:rPr>
            <w:rFonts w:ascii="Verdana" w:hAnsi="Verdana"/>
            <w:color w:val="000000"/>
            <w:sz w:val="18"/>
            <w:szCs w:val="18"/>
          </w:rPr>
          <w:fldChar w:fldCharType="separate"/>
        </w:r>
        <w:r>
          <w:rPr>
            <w:rStyle w:val="apple-converted-space"/>
            <w:rFonts w:ascii="Verdana" w:hAnsi="Verdana"/>
            <w:color w:val="0066CC"/>
            <w:sz w:val="18"/>
            <w:szCs w:val="18"/>
            <w:u w:val="single"/>
          </w:rPr>
          <w:t> </w:t>
        </w:r>
        <w:proofErr w:type="gramStart"/>
        <w:r>
          <w:rPr>
            <w:rStyle w:val="Hyperlink"/>
            <w:rFonts w:ascii="Verdana" w:hAnsi="Verdana"/>
            <w:b/>
            <w:bCs/>
            <w:color w:val="0066CC"/>
            <w:sz w:val="18"/>
            <w:szCs w:val="18"/>
          </w:rPr>
          <w:t>Why</w:t>
        </w:r>
        <w:proofErr w:type="gramEnd"/>
        <w:r>
          <w:rPr>
            <w:rStyle w:val="Hyperlink"/>
            <w:rFonts w:ascii="Verdana" w:hAnsi="Verdana"/>
            <w:b/>
            <w:bCs/>
            <w:color w:val="0066CC"/>
            <w:sz w:val="18"/>
            <w:szCs w:val="18"/>
          </w:rPr>
          <w:t xml:space="preserve"> String is immutable in Java</w:t>
        </w:r>
        <w:r>
          <w:rPr>
            <w:rFonts w:ascii="Verdana" w:hAnsi="Verdana"/>
            <w:color w:val="000000"/>
            <w:sz w:val="18"/>
            <w:szCs w:val="18"/>
          </w:rPr>
          <w:fldChar w:fldCharType="end"/>
        </w:r>
        <w:r>
          <w:rPr>
            <w:rFonts w:ascii="Verdana" w:hAnsi="Verdana"/>
            <w:color w:val="000000"/>
            <w:sz w:val="18"/>
            <w:szCs w:val="18"/>
          </w:rPr>
          <w:t>; similarity between these two questions is they are mainly driven by design decision taken by java's creator or designer. Though following two reason make sense to me on Why Java doesn't support multiple inheritances:</w:t>
        </w:r>
      </w:ins>
    </w:p>
    <w:p w:rsidR="00785492" w:rsidRDefault="00785492" w:rsidP="00785492">
      <w:pPr>
        <w:pStyle w:val="Heading2"/>
        <w:rPr>
          <w:ins w:id="259" w:author="Unknown"/>
          <w:rFonts w:ascii="Trebuchet MS" w:hAnsi="Trebuchet MS"/>
          <w:color w:val="000000"/>
        </w:rPr>
      </w:pPr>
      <w:ins w:id="260" w:author="Unknown">
        <w:r>
          <w:rPr>
            <w:rFonts w:ascii="Trebuchet MS" w:hAnsi="Trebuchet MS"/>
            <w:color w:val="000000"/>
            <w:u w:val="single"/>
          </w:rPr>
          <w:lastRenderedPageBreak/>
          <w:t>Why Java doesn't support multiple inheritance</w:t>
        </w:r>
      </w:ins>
    </w:p>
    <w:p w:rsidR="00785492" w:rsidRDefault="00785492" w:rsidP="00785492">
      <w:pPr>
        <w:spacing w:after="240"/>
        <w:rPr>
          <w:ins w:id="261" w:author="Unknown"/>
          <w:rFonts w:ascii="Trebuchet MS" w:hAnsi="Trebuchet MS"/>
          <w:color w:val="000000"/>
        </w:rPr>
      </w:pPr>
      <w:ins w:id="262" w:author="Unknown">
        <w:r>
          <w:rPr>
            <w:rFonts w:ascii="Verdana" w:hAnsi="Verdana"/>
            <w:color w:val="000000"/>
            <w:sz w:val="18"/>
            <w:szCs w:val="18"/>
          </w:rPr>
          <w:t>1) First reason is</w:t>
        </w:r>
        <w:r>
          <w:rPr>
            <w:rStyle w:val="apple-converted-space"/>
            <w:rFonts w:ascii="Verdana" w:hAnsi="Verdana"/>
            <w:color w:val="000000"/>
            <w:sz w:val="18"/>
            <w:szCs w:val="18"/>
          </w:rPr>
          <w:t> </w:t>
        </w:r>
        <w:r>
          <w:rPr>
            <w:rFonts w:ascii="Verdana" w:hAnsi="Verdana"/>
            <w:b/>
            <w:bCs/>
            <w:color w:val="000000"/>
            <w:sz w:val="18"/>
            <w:szCs w:val="18"/>
          </w:rPr>
          <w:t>ambiguity around Diamond problem</w:t>
        </w:r>
        <w:r>
          <w:rPr>
            <w:rFonts w:ascii="Verdana" w:hAnsi="Verdana"/>
            <w:color w:val="000000"/>
            <w:sz w:val="18"/>
            <w:szCs w:val="18"/>
          </w:rPr>
          <w:t xml:space="preserve">, consider a class A has </w:t>
        </w:r>
        <w:proofErr w:type="spellStart"/>
        <w:proofErr w:type="gramStart"/>
        <w:r>
          <w:rPr>
            <w:rFonts w:ascii="Verdana" w:hAnsi="Verdana"/>
            <w:color w:val="000000"/>
            <w:sz w:val="18"/>
            <w:szCs w:val="18"/>
          </w:rPr>
          <w:t>foo</w:t>
        </w:r>
        <w:proofErr w:type="spellEnd"/>
        <w:r>
          <w:rPr>
            <w:rFonts w:ascii="Verdana" w:hAnsi="Verdana"/>
            <w:color w:val="000000"/>
            <w:sz w:val="18"/>
            <w:szCs w:val="18"/>
          </w:rPr>
          <w:t>(</w:t>
        </w:r>
        <w:proofErr w:type="gramEnd"/>
        <w:r>
          <w:rPr>
            <w:rFonts w:ascii="Verdana" w:hAnsi="Verdana"/>
            <w:color w:val="000000"/>
            <w:sz w:val="18"/>
            <w:szCs w:val="18"/>
          </w:rPr>
          <w:t xml:space="preserve">) method and then B and C derived from A and has </w:t>
        </w:r>
        <w:proofErr w:type="spellStart"/>
        <w:r>
          <w:rPr>
            <w:rFonts w:ascii="Verdana" w:hAnsi="Verdana"/>
            <w:color w:val="000000"/>
            <w:sz w:val="18"/>
            <w:szCs w:val="18"/>
          </w:rPr>
          <w:t>there</w:t>
        </w:r>
        <w:proofErr w:type="spellEnd"/>
        <w:r>
          <w:rPr>
            <w:rFonts w:ascii="Verdana" w:hAnsi="Verdana"/>
            <w:color w:val="000000"/>
            <w:sz w:val="18"/>
            <w:szCs w:val="18"/>
          </w:rPr>
          <w:t xml:space="preserve"> own </w:t>
        </w:r>
        <w:proofErr w:type="spellStart"/>
        <w:r>
          <w:rPr>
            <w:rFonts w:ascii="Verdana" w:hAnsi="Verdana"/>
            <w:color w:val="000000"/>
            <w:sz w:val="18"/>
            <w:szCs w:val="18"/>
          </w:rPr>
          <w:t>foo</w:t>
        </w:r>
        <w:proofErr w:type="spellEnd"/>
        <w:r>
          <w:rPr>
            <w:rFonts w:ascii="Verdana" w:hAnsi="Verdana"/>
            <w:color w:val="000000"/>
            <w:sz w:val="18"/>
            <w:szCs w:val="18"/>
          </w:rPr>
          <w:t>() implementation and now class D derive from B and C using multiple</w:t>
        </w:r>
        <w:r>
          <w:rPr>
            <w:rStyle w:val="apple-converted-space"/>
            <w:rFonts w:ascii="Verdana" w:hAnsi="Verdana"/>
            <w:color w:val="000000"/>
            <w:sz w:val="18"/>
            <w:szCs w:val="18"/>
          </w:rPr>
          <w:t> </w:t>
        </w:r>
        <w:r>
          <w:rPr>
            <w:rFonts w:ascii="Verdana" w:hAnsi="Verdana"/>
            <w:color w:val="000000"/>
            <w:sz w:val="18"/>
            <w:szCs w:val="18"/>
          </w:rPr>
          <w:t>inheritance</w:t>
        </w:r>
        <w:r>
          <w:rPr>
            <w:rStyle w:val="apple-converted-space"/>
            <w:rFonts w:ascii="Verdana" w:hAnsi="Verdana"/>
            <w:color w:val="000000"/>
            <w:sz w:val="18"/>
            <w:szCs w:val="18"/>
          </w:rPr>
          <w:t> </w:t>
        </w:r>
        <w:r>
          <w:rPr>
            <w:rFonts w:ascii="Verdana" w:hAnsi="Verdana"/>
            <w:color w:val="000000"/>
            <w:sz w:val="18"/>
            <w:szCs w:val="18"/>
          </w:rPr>
          <w:t xml:space="preserve">and if we refer just </w:t>
        </w:r>
        <w:proofErr w:type="spellStart"/>
        <w:r>
          <w:rPr>
            <w:rFonts w:ascii="Verdana" w:hAnsi="Verdana"/>
            <w:color w:val="000000"/>
            <w:sz w:val="18"/>
            <w:szCs w:val="18"/>
          </w:rPr>
          <w:t>foo</w:t>
        </w:r>
        <w:proofErr w:type="spellEnd"/>
        <w:r>
          <w:rPr>
            <w:rFonts w:ascii="Verdana" w:hAnsi="Verdana"/>
            <w:color w:val="000000"/>
            <w:sz w:val="18"/>
            <w:szCs w:val="18"/>
          </w:rPr>
          <w:t xml:space="preserve">() compiler will not be able to decide which </w:t>
        </w:r>
        <w:proofErr w:type="spellStart"/>
        <w:r>
          <w:rPr>
            <w:rFonts w:ascii="Verdana" w:hAnsi="Verdana"/>
            <w:color w:val="000000"/>
            <w:sz w:val="18"/>
            <w:szCs w:val="18"/>
          </w:rPr>
          <w:t>foo</w:t>
        </w:r>
        <w:proofErr w:type="spellEnd"/>
        <w:r>
          <w:rPr>
            <w:rFonts w:ascii="Verdana" w:hAnsi="Verdana"/>
            <w:color w:val="000000"/>
            <w:sz w:val="18"/>
            <w:szCs w:val="18"/>
          </w:rPr>
          <w:t xml:space="preserve">() it should invoke. This is also called Diamond problem </w:t>
        </w:r>
        <w:proofErr w:type="spellStart"/>
        <w:r>
          <w:rPr>
            <w:rFonts w:ascii="Verdana" w:hAnsi="Verdana"/>
            <w:color w:val="000000"/>
            <w:sz w:val="18"/>
            <w:szCs w:val="18"/>
          </w:rPr>
          <w:t>because</w:t>
        </w:r>
        <w:r>
          <w:rPr>
            <w:rStyle w:val="ilad"/>
            <w:rFonts w:ascii="Verdana" w:hAnsi="Verdana"/>
            <w:color w:val="000000"/>
            <w:sz w:val="18"/>
            <w:szCs w:val="18"/>
          </w:rPr>
          <w:t>structure</w:t>
        </w:r>
        <w:proofErr w:type="spellEnd"/>
        <w:r>
          <w:rPr>
            <w:rStyle w:val="apple-converted-space"/>
            <w:rFonts w:ascii="Verdana" w:hAnsi="Verdana"/>
            <w:color w:val="000000"/>
            <w:sz w:val="18"/>
            <w:szCs w:val="18"/>
          </w:rPr>
          <w:t> </w:t>
        </w:r>
        <w:r>
          <w:rPr>
            <w:rFonts w:ascii="Verdana" w:hAnsi="Verdana"/>
            <w:color w:val="000000"/>
            <w:sz w:val="18"/>
            <w:szCs w:val="18"/>
          </w:rPr>
          <w:t>on this</w:t>
        </w:r>
        <w:r>
          <w:rPr>
            <w:rStyle w:val="apple-converted-space"/>
            <w:rFonts w:ascii="Verdana" w:hAnsi="Verdana"/>
            <w:color w:val="000000"/>
            <w:sz w:val="18"/>
            <w:szCs w:val="18"/>
          </w:rPr>
          <w:t> </w:t>
        </w:r>
        <w:r>
          <w:rPr>
            <w:rFonts w:ascii="Verdana" w:hAnsi="Verdana"/>
            <w:color w:val="000000"/>
            <w:sz w:val="18"/>
            <w:szCs w:val="18"/>
          </w:rPr>
          <w:t>inheritance</w:t>
        </w:r>
        <w:r>
          <w:rPr>
            <w:rStyle w:val="apple-converted-space"/>
            <w:rFonts w:ascii="Verdana" w:hAnsi="Verdana"/>
            <w:color w:val="000000"/>
            <w:sz w:val="18"/>
            <w:szCs w:val="18"/>
          </w:rPr>
          <w:t> </w:t>
        </w:r>
        <w:r>
          <w:rPr>
            <w:rFonts w:ascii="Verdana" w:hAnsi="Verdana"/>
            <w:color w:val="000000"/>
            <w:sz w:val="18"/>
            <w:szCs w:val="18"/>
          </w:rPr>
          <w:t>scenario is similar to 4 edge diamond, see below</w:t>
        </w:r>
      </w:ins>
    </w:p>
    <w:p w:rsidR="00785492" w:rsidRDefault="00785492" w:rsidP="00785492">
      <w:pPr>
        <w:pStyle w:val="HTMLPreformatted"/>
        <w:rPr>
          <w:ins w:id="263" w:author="Unknown"/>
          <w:color w:val="000000"/>
        </w:rPr>
      </w:pPr>
      <w:ins w:id="264" w:author="Unknown">
        <w:r>
          <w:rPr>
            <w:rFonts w:ascii="Verdana" w:hAnsi="Verdana"/>
            <w:color w:val="000000"/>
            <w:sz w:val="18"/>
            <w:szCs w:val="18"/>
          </w:rPr>
          <w:t xml:space="preserve">           A </w:t>
        </w:r>
        <w:proofErr w:type="spellStart"/>
        <w:proofErr w:type="gramStart"/>
        <w:r>
          <w:rPr>
            <w:rFonts w:ascii="Verdana" w:hAnsi="Verdana"/>
            <w:color w:val="000000"/>
            <w:sz w:val="18"/>
            <w:szCs w:val="18"/>
          </w:rPr>
          <w:t>foo</w:t>
        </w:r>
        <w:proofErr w:type="spellEnd"/>
        <w:r>
          <w:rPr>
            <w:rFonts w:ascii="Verdana" w:hAnsi="Verdana"/>
            <w:color w:val="000000"/>
            <w:sz w:val="18"/>
            <w:szCs w:val="18"/>
          </w:rPr>
          <w:t>()</w:t>
        </w:r>
        <w:proofErr w:type="gramEnd"/>
      </w:ins>
    </w:p>
    <w:p w:rsidR="00785492" w:rsidRDefault="00785492" w:rsidP="00785492">
      <w:pPr>
        <w:pStyle w:val="HTMLPreformatted"/>
        <w:rPr>
          <w:ins w:id="265" w:author="Unknown"/>
          <w:color w:val="000000"/>
        </w:rPr>
      </w:pPr>
      <w:ins w:id="266" w:author="Unknown">
        <w:r>
          <w:rPr>
            <w:rFonts w:ascii="Verdana" w:hAnsi="Verdana"/>
            <w:color w:val="000000"/>
            <w:sz w:val="18"/>
            <w:szCs w:val="18"/>
          </w:rPr>
          <w:t>           / \</w:t>
        </w:r>
      </w:ins>
    </w:p>
    <w:p w:rsidR="00785492" w:rsidRDefault="00785492" w:rsidP="00785492">
      <w:pPr>
        <w:pStyle w:val="HTMLPreformatted"/>
        <w:rPr>
          <w:ins w:id="267" w:author="Unknown"/>
          <w:color w:val="000000"/>
        </w:rPr>
      </w:pPr>
      <w:ins w:id="268" w:author="Unknown">
        <w:r>
          <w:rPr>
            <w:rFonts w:ascii="Verdana" w:hAnsi="Verdana"/>
            <w:color w:val="000000"/>
            <w:sz w:val="18"/>
            <w:szCs w:val="18"/>
          </w:rPr>
          <w:t>          /   \</w:t>
        </w:r>
      </w:ins>
    </w:p>
    <w:p w:rsidR="00785492" w:rsidRDefault="00785492" w:rsidP="00785492">
      <w:pPr>
        <w:pStyle w:val="HTMLPreformatted"/>
        <w:rPr>
          <w:ins w:id="269" w:author="Unknown"/>
          <w:color w:val="000000"/>
        </w:rPr>
      </w:pPr>
      <w:ins w:id="270" w:author="Unknown">
        <w:r>
          <w:rPr>
            <w:rFonts w:ascii="Verdana" w:hAnsi="Verdana"/>
            <w:color w:val="000000"/>
            <w:sz w:val="18"/>
            <w:szCs w:val="18"/>
          </w:rPr>
          <w:t xml:space="preserve">   </w:t>
        </w:r>
        <w:proofErr w:type="spellStart"/>
        <w:proofErr w:type="gramStart"/>
        <w:r>
          <w:rPr>
            <w:rFonts w:ascii="Verdana" w:hAnsi="Verdana"/>
            <w:color w:val="000000"/>
            <w:sz w:val="18"/>
            <w:szCs w:val="18"/>
          </w:rPr>
          <w:t>foo</w:t>
        </w:r>
        <w:proofErr w:type="spellEnd"/>
        <w:r>
          <w:rPr>
            <w:rFonts w:ascii="Verdana" w:hAnsi="Verdana"/>
            <w:color w:val="000000"/>
            <w:sz w:val="18"/>
            <w:szCs w:val="18"/>
          </w:rPr>
          <w:t>(</w:t>
        </w:r>
        <w:proofErr w:type="gramEnd"/>
        <w:r>
          <w:rPr>
            <w:rFonts w:ascii="Verdana" w:hAnsi="Verdana"/>
            <w:color w:val="000000"/>
            <w:sz w:val="18"/>
            <w:szCs w:val="18"/>
          </w:rPr>
          <w:t xml:space="preserve">) B     C </w:t>
        </w:r>
        <w:proofErr w:type="spellStart"/>
        <w:r>
          <w:rPr>
            <w:rFonts w:ascii="Verdana" w:hAnsi="Verdana"/>
            <w:color w:val="000000"/>
            <w:sz w:val="18"/>
            <w:szCs w:val="18"/>
          </w:rPr>
          <w:t>foo</w:t>
        </w:r>
        <w:proofErr w:type="spellEnd"/>
        <w:r>
          <w:rPr>
            <w:rFonts w:ascii="Verdana" w:hAnsi="Verdana"/>
            <w:color w:val="000000"/>
            <w:sz w:val="18"/>
            <w:szCs w:val="18"/>
          </w:rPr>
          <w:t>()</w:t>
        </w:r>
      </w:ins>
    </w:p>
    <w:p w:rsidR="00785492" w:rsidRDefault="00785492" w:rsidP="00785492">
      <w:pPr>
        <w:pStyle w:val="HTMLPreformatted"/>
        <w:rPr>
          <w:ins w:id="271" w:author="Unknown"/>
          <w:color w:val="000000"/>
        </w:rPr>
      </w:pPr>
      <w:ins w:id="272" w:author="Unknown">
        <w:r>
          <w:rPr>
            <w:rFonts w:ascii="Verdana" w:hAnsi="Verdana"/>
            <w:color w:val="000000"/>
            <w:sz w:val="18"/>
            <w:szCs w:val="18"/>
          </w:rPr>
          <w:t>          \   /</w:t>
        </w:r>
      </w:ins>
    </w:p>
    <w:p w:rsidR="00785492" w:rsidRDefault="00785492" w:rsidP="00785492">
      <w:pPr>
        <w:pStyle w:val="HTMLPreformatted"/>
        <w:rPr>
          <w:ins w:id="273" w:author="Unknown"/>
          <w:color w:val="000000"/>
        </w:rPr>
      </w:pPr>
      <w:ins w:id="274" w:author="Unknown">
        <w:r>
          <w:rPr>
            <w:rFonts w:ascii="Verdana" w:hAnsi="Verdana"/>
            <w:color w:val="000000"/>
            <w:sz w:val="18"/>
            <w:szCs w:val="18"/>
          </w:rPr>
          <w:t>           \ /</w:t>
        </w:r>
      </w:ins>
    </w:p>
    <w:p w:rsidR="00785492" w:rsidRDefault="00785492" w:rsidP="00785492">
      <w:pPr>
        <w:pStyle w:val="HTMLPreformatted"/>
        <w:rPr>
          <w:ins w:id="275" w:author="Unknown"/>
          <w:color w:val="000000"/>
        </w:rPr>
      </w:pPr>
      <w:ins w:id="276" w:author="Unknown">
        <w:r>
          <w:rPr>
            <w:rFonts w:ascii="Verdana" w:hAnsi="Verdana"/>
            <w:color w:val="000000"/>
            <w:sz w:val="18"/>
            <w:szCs w:val="18"/>
          </w:rPr>
          <w:t>            D</w:t>
        </w:r>
      </w:ins>
    </w:p>
    <w:p w:rsidR="00785492" w:rsidRDefault="00785492" w:rsidP="00785492">
      <w:pPr>
        <w:pStyle w:val="HTMLPreformatted"/>
        <w:rPr>
          <w:ins w:id="277" w:author="Unknown"/>
          <w:color w:val="000000"/>
        </w:rPr>
      </w:pPr>
      <w:ins w:id="278" w:author="Unknown">
        <w:r>
          <w:rPr>
            <w:rFonts w:ascii="Verdana" w:hAnsi="Verdana"/>
            <w:color w:val="000000"/>
            <w:sz w:val="18"/>
            <w:szCs w:val="18"/>
          </w:rPr>
          <w:t xml:space="preserve">           </w:t>
        </w:r>
        <w:proofErr w:type="spellStart"/>
        <w:proofErr w:type="gramStart"/>
        <w:r>
          <w:rPr>
            <w:rFonts w:ascii="Verdana" w:hAnsi="Verdana"/>
            <w:color w:val="000000"/>
            <w:sz w:val="18"/>
            <w:szCs w:val="18"/>
          </w:rPr>
          <w:t>foo</w:t>
        </w:r>
        <w:proofErr w:type="spellEnd"/>
        <w:r>
          <w:rPr>
            <w:rFonts w:ascii="Verdana" w:hAnsi="Verdana"/>
            <w:color w:val="000000"/>
            <w:sz w:val="18"/>
            <w:szCs w:val="18"/>
          </w:rPr>
          <w:t>()</w:t>
        </w:r>
        <w:proofErr w:type="gramEnd"/>
      </w:ins>
    </w:p>
    <w:p w:rsidR="00785492" w:rsidRDefault="00785492" w:rsidP="00785492">
      <w:pPr>
        <w:rPr>
          <w:ins w:id="279" w:author="Unknown"/>
          <w:rFonts w:ascii="Trebuchet MS" w:hAnsi="Trebuchet MS"/>
          <w:color w:val="000000"/>
        </w:rPr>
      </w:pPr>
      <w:ins w:id="280" w:author="Unknown">
        <w:r>
          <w:rPr>
            <w:rFonts w:ascii="Trebuchet MS" w:hAnsi="Trebuchet MS"/>
            <w:color w:val="000000"/>
          </w:rPr>
          <w:br/>
        </w:r>
        <w:r>
          <w:rPr>
            <w:rFonts w:ascii="Verdana" w:hAnsi="Verdana"/>
            <w:color w:val="000000"/>
            <w:sz w:val="18"/>
            <w:szCs w:val="18"/>
          </w:rPr>
          <w:t>In my opinion even if we remove the</w:t>
        </w:r>
        <w:r>
          <w:rPr>
            <w:rStyle w:val="apple-converted-space"/>
            <w:rFonts w:ascii="Verdana" w:hAnsi="Verdana"/>
            <w:color w:val="000000"/>
            <w:sz w:val="18"/>
            <w:szCs w:val="18"/>
          </w:rPr>
          <w:t> </w:t>
        </w:r>
        <w:r>
          <w:rPr>
            <w:rStyle w:val="ilad"/>
            <w:rFonts w:ascii="Verdana" w:hAnsi="Verdana"/>
            <w:color w:val="000000"/>
            <w:sz w:val="18"/>
            <w:szCs w:val="18"/>
          </w:rPr>
          <w:t>top head</w:t>
        </w:r>
        <w:r>
          <w:rPr>
            <w:rStyle w:val="apple-converted-space"/>
            <w:rFonts w:ascii="Verdana" w:hAnsi="Verdana"/>
            <w:color w:val="000000"/>
            <w:sz w:val="18"/>
            <w:szCs w:val="18"/>
          </w:rPr>
          <w:t> </w:t>
        </w:r>
        <w:r>
          <w:rPr>
            <w:rFonts w:ascii="Verdana" w:hAnsi="Verdana"/>
            <w:color w:val="000000"/>
            <w:sz w:val="18"/>
            <w:szCs w:val="18"/>
          </w:rPr>
          <w:t>of diamond class A and allow multiple inheritances we will</w:t>
        </w:r>
        <w:r>
          <w:rPr>
            <w:rStyle w:val="apple-converted-space"/>
            <w:rFonts w:ascii="Verdana" w:hAnsi="Verdana"/>
            <w:color w:val="000000"/>
            <w:sz w:val="18"/>
            <w:szCs w:val="18"/>
          </w:rPr>
          <w:t> </w:t>
        </w:r>
        <w:r>
          <w:rPr>
            <w:rStyle w:val="ilad"/>
            <w:rFonts w:ascii="Verdana" w:hAnsi="Verdana"/>
            <w:color w:val="000000"/>
            <w:sz w:val="18"/>
            <w:szCs w:val="18"/>
          </w:rPr>
          <w:t>see this</w:t>
        </w:r>
        <w:r>
          <w:rPr>
            <w:rStyle w:val="apple-converted-space"/>
            <w:rFonts w:ascii="Verdana" w:hAnsi="Verdana"/>
            <w:color w:val="000000"/>
            <w:sz w:val="18"/>
            <w:szCs w:val="18"/>
          </w:rPr>
          <w:t> </w:t>
        </w:r>
        <w:r>
          <w:rPr>
            <w:rFonts w:ascii="Verdana" w:hAnsi="Verdana"/>
            <w:color w:val="000000"/>
            <w:sz w:val="18"/>
            <w:szCs w:val="18"/>
          </w:rPr>
          <w:t>problem of ambiguity.</w:t>
        </w:r>
        <w:r>
          <w:rPr>
            <w:rFonts w:ascii="Trebuchet MS" w:hAnsi="Trebuchet MS"/>
            <w:color w:val="000000"/>
          </w:rPr>
          <w:br/>
        </w:r>
        <w:r>
          <w:rPr>
            <w:rFonts w:ascii="Trebuchet MS" w:hAnsi="Trebuchet MS"/>
            <w:color w:val="000000"/>
          </w:rPr>
          <w:br/>
        </w:r>
        <w:r>
          <w:rPr>
            <w:rFonts w:ascii="Verdana" w:hAnsi="Verdana"/>
            <w:color w:val="000000"/>
            <w:sz w:val="18"/>
            <w:szCs w:val="18"/>
          </w:rPr>
          <w:t>Some times if you give this reason to interviewer he asks if C++ can support</w:t>
        </w:r>
        <w:r>
          <w:rPr>
            <w:rStyle w:val="apple-converted-space"/>
            <w:rFonts w:ascii="Verdana" w:hAnsi="Verdana"/>
            <w:color w:val="000000"/>
            <w:sz w:val="18"/>
            <w:szCs w:val="18"/>
          </w:rPr>
          <w:t> </w:t>
        </w:r>
        <w:r>
          <w:rPr>
            <w:rFonts w:ascii="Verdana" w:hAnsi="Verdana"/>
            <w:i/>
            <w:iCs/>
            <w:color w:val="000000"/>
            <w:sz w:val="18"/>
            <w:szCs w:val="18"/>
          </w:rPr>
          <w:t>multiple</w:t>
        </w:r>
        <w:r>
          <w:rPr>
            <w:rStyle w:val="apple-converted-space"/>
            <w:rFonts w:ascii="Verdana" w:hAnsi="Verdana"/>
            <w:i/>
            <w:iCs/>
            <w:color w:val="000000"/>
            <w:sz w:val="18"/>
            <w:szCs w:val="18"/>
          </w:rPr>
          <w:t> </w:t>
        </w:r>
        <w:r>
          <w:rPr>
            <w:rFonts w:ascii="Verdana" w:hAnsi="Verdana"/>
            <w:i/>
            <w:iCs/>
            <w:color w:val="000000"/>
            <w:sz w:val="18"/>
            <w:szCs w:val="18"/>
          </w:rPr>
          <w:t>inheritance</w:t>
        </w:r>
        <w:r>
          <w:rPr>
            <w:rStyle w:val="apple-converted-space"/>
            <w:rFonts w:ascii="Verdana" w:hAnsi="Verdana"/>
            <w:color w:val="000000"/>
            <w:sz w:val="18"/>
            <w:szCs w:val="18"/>
          </w:rPr>
          <w:t> </w:t>
        </w:r>
        <w:r>
          <w:rPr>
            <w:rFonts w:ascii="Verdana" w:hAnsi="Verdana"/>
            <w:color w:val="000000"/>
            <w:sz w:val="18"/>
            <w:szCs w:val="18"/>
          </w:rPr>
          <w:t xml:space="preserve">than why not Java. </w:t>
        </w:r>
        <w:proofErr w:type="spellStart"/>
        <w:proofErr w:type="gramStart"/>
        <w:r>
          <w:rPr>
            <w:rFonts w:ascii="Verdana" w:hAnsi="Verdana"/>
            <w:color w:val="000000"/>
            <w:sz w:val="18"/>
            <w:szCs w:val="18"/>
          </w:rPr>
          <w:t>hmmmmm</w:t>
        </w:r>
        <w:proofErr w:type="spellEnd"/>
        <w:proofErr w:type="gramEnd"/>
        <w:r>
          <w:rPr>
            <w:rFonts w:ascii="Verdana" w:hAnsi="Verdana"/>
            <w:color w:val="000000"/>
            <w:sz w:val="18"/>
            <w:szCs w:val="18"/>
          </w:rPr>
          <w:t xml:space="preserve"> in that case I would try to explain him the second reason which I have given below that </w:t>
        </w:r>
        <w:proofErr w:type="spellStart"/>
        <w:r>
          <w:rPr>
            <w:rFonts w:ascii="Verdana" w:hAnsi="Verdana"/>
            <w:color w:val="000000"/>
            <w:sz w:val="18"/>
            <w:szCs w:val="18"/>
          </w:rPr>
          <w:t>its</w:t>
        </w:r>
        <w:proofErr w:type="spellEnd"/>
        <w:r>
          <w:rPr>
            <w:rFonts w:ascii="Verdana" w:hAnsi="Verdana"/>
            <w:color w:val="000000"/>
            <w:sz w:val="18"/>
            <w:szCs w:val="18"/>
          </w:rPr>
          <w:t xml:space="preserve"> not because of</w:t>
        </w:r>
        <w:r>
          <w:rPr>
            <w:rStyle w:val="apple-converted-space"/>
            <w:rFonts w:ascii="Verdana" w:hAnsi="Verdana"/>
            <w:color w:val="000000"/>
            <w:sz w:val="18"/>
            <w:szCs w:val="18"/>
          </w:rPr>
          <w:t> </w:t>
        </w:r>
        <w:r>
          <w:rPr>
            <w:rStyle w:val="ilad"/>
            <w:rFonts w:ascii="Verdana" w:hAnsi="Verdana"/>
            <w:color w:val="000000"/>
            <w:sz w:val="18"/>
            <w:szCs w:val="18"/>
          </w:rPr>
          <w:t>technical</w:t>
        </w:r>
        <w:r>
          <w:rPr>
            <w:rStyle w:val="apple-converted-space"/>
            <w:rFonts w:ascii="Verdana" w:hAnsi="Verdana"/>
            <w:color w:val="000000"/>
            <w:sz w:val="18"/>
            <w:szCs w:val="18"/>
          </w:rPr>
          <w:t> </w:t>
        </w:r>
        <w:r>
          <w:rPr>
            <w:rFonts w:ascii="Verdana" w:hAnsi="Verdana"/>
            <w:color w:val="000000"/>
            <w:sz w:val="18"/>
            <w:szCs w:val="18"/>
          </w:rPr>
          <w:t>difficulty but more to maintainable and clearer design was driving factor though this can only be confirmed by any of java designer and we can just speculate.</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"http://en.wikipedia.org/wiki/Diamond_problem" </w:instrText>
        </w:r>
        <w:r>
          <w:rPr>
            <w:rFonts w:ascii="Verdana" w:hAnsi="Verdana"/>
            <w:color w:val="000000"/>
            <w:sz w:val="18"/>
            <w:szCs w:val="18"/>
          </w:rPr>
          <w:fldChar w:fldCharType="separate"/>
        </w:r>
        <w:r>
          <w:rPr>
            <w:rStyle w:val="Hyperlink"/>
            <w:rFonts w:ascii="Verdana" w:hAnsi="Verdana"/>
            <w:color w:val="0066CC"/>
            <w:sz w:val="18"/>
            <w:szCs w:val="18"/>
          </w:rPr>
          <w:t xml:space="preserve">Wikipedia </w:t>
        </w:r>
        <w:proofErr w:type="spellStart"/>
        <w:r>
          <w:rPr>
            <w:rStyle w:val="Hyperlink"/>
            <w:rFonts w:ascii="Verdana" w:hAnsi="Verdana"/>
            <w:color w:val="0066CC"/>
            <w:sz w:val="18"/>
            <w:szCs w:val="18"/>
          </w:rPr>
          <w:t>link</w:t>
        </w:r>
        <w:r>
          <w:rPr>
            <w:rFonts w:ascii="Verdana" w:hAnsi="Verdana"/>
            <w:color w:val="000000"/>
            <w:sz w:val="18"/>
            <w:szCs w:val="18"/>
          </w:rPr>
          <w:fldChar w:fldCharType="end"/>
        </w:r>
        <w:r>
          <w:rPr>
            <w:rFonts w:ascii="Verdana" w:hAnsi="Verdana"/>
            <w:color w:val="000000"/>
            <w:sz w:val="18"/>
            <w:szCs w:val="18"/>
          </w:rPr>
          <w:t>has</w:t>
        </w:r>
        <w:proofErr w:type="spellEnd"/>
        <w:r>
          <w:rPr>
            <w:rFonts w:ascii="Verdana" w:hAnsi="Verdana"/>
            <w:color w:val="000000"/>
            <w:sz w:val="18"/>
            <w:szCs w:val="18"/>
          </w:rPr>
          <w:t xml:space="preserve"> some good explanation on how different language address problem arises due to diamond problem while using multiple inheritances.</w:t>
        </w:r>
        <w:r>
          <w:rPr>
            <w:rFonts w:ascii="Trebuchet MS" w:hAnsi="Trebuchet MS"/>
            <w:color w:val="000000"/>
          </w:rPr>
          <w:br/>
        </w:r>
        <w:r>
          <w:rPr>
            <w:rFonts w:ascii="Trebuchet MS" w:hAnsi="Trebuchet MS"/>
            <w:color w:val="000000"/>
          </w:rPr>
          <w:br/>
        </w:r>
        <w:r>
          <w:rPr>
            <w:rFonts w:ascii="Verdana" w:hAnsi="Verdana"/>
            <w:color w:val="000000"/>
            <w:sz w:val="18"/>
            <w:szCs w:val="18"/>
          </w:rPr>
          <w:t>2) Second and more convincing reason to me is that</w:t>
        </w:r>
        <w:r>
          <w:rPr>
            <w:rStyle w:val="apple-converted-space"/>
            <w:rFonts w:ascii="Verdana" w:hAnsi="Verdana"/>
            <w:color w:val="000000"/>
            <w:sz w:val="18"/>
            <w:szCs w:val="18"/>
          </w:rPr>
          <w:t> </w:t>
        </w:r>
        <w:r>
          <w:rPr>
            <w:rFonts w:ascii="Verdana" w:hAnsi="Verdana"/>
            <w:b/>
            <w:bCs/>
            <w:color w:val="000000"/>
            <w:sz w:val="18"/>
            <w:szCs w:val="18"/>
          </w:rPr>
          <w:t>multiple inheritances does complicate the design and creates problem during casting, constructor chaining etc</w:t>
        </w:r>
        <w:r>
          <w:rPr>
            <w:rStyle w:val="apple-converted-space"/>
            <w:rFonts w:ascii="Verdana" w:hAnsi="Verdana"/>
            <w:color w:val="000000"/>
            <w:sz w:val="18"/>
            <w:szCs w:val="18"/>
          </w:rPr>
          <w:t> </w:t>
        </w:r>
        <w:r>
          <w:rPr>
            <w:rFonts w:ascii="Verdana" w:hAnsi="Verdana"/>
            <w:color w:val="000000"/>
            <w:sz w:val="18"/>
            <w:szCs w:val="18"/>
          </w:rPr>
          <w:t>and given that there are not many scenario on which you need multiple</w:t>
        </w:r>
        <w:r>
          <w:rPr>
            <w:rStyle w:val="apple-converted-space"/>
            <w:rFonts w:ascii="Verdana" w:hAnsi="Verdana"/>
            <w:color w:val="000000"/>
            <w:sz w:val="18"/>
            <w:szCs w:val="18"/>
          </w:rPr>
          <w:t> </w:t>
        </w:r>
        <w:r>
          <w:rPr>
            <w:rFonts w:ascii="Verdana" w:hAnsi="Verdana"/>
            <w:color w:val="000000"/>
            <w:sz w:val="18"/>
            <w:szCs w:val="18"/>
          </w:rPr>
          <w:t>inheritance</w:t>
        </w:r>
        <w:r>
          <w:rPr>
            <w:rStyle w:val="apple-converted-space"/>
            <w:rFonts w:ascii="Verdana" w:hAnsi="Verdana"/>
            <w:color w:val="000000"/>
            <w:sz w:val="18"/>
            <w:szCs w:val="18"/>
          </w:rPr>
          <w:t> </w:t>
        </w:r>
        <w:r>
          <w:rPr>
            <w:rFonts w:ascii="Verdana" w:hAnsi="Verdana"/>
            <w:color w:val="000000"/>
            <w:sz w:val="18"/>
            <w:szCs w:val="18"/>
          </w:rPr>
          <w:t>its</w:t>
        </w:r>
        <w:r>
          <w:rPr>
            <w:rStyle w:val="apple-converted-space"/>
            <w:rFonts w:ascii="Verdana" w:hAnsi="Verdana"/>
            <w:color w:val="000000"/>
            <w:sz w:val="18"/>
            <w:szCs w:val="18"/>
          </w:rPr>
          <w:t> </w:t>
        </w:r>
        <w:r>
          <w:rPr>
            <w:rStyle w:val="ilad"/>
            <w:rFonts w:ascii="Verdana" w:hAnsi="Verdana"/>
            <w:color w:val="000000"/>
            <w:sz w:val="18"/>
            <w:szCs w:val="18"/>
          </w:rPr>
          <w:t>wise</w:t>
        </w:r>
        <w:r>
          <w:rPr>
            <w:rStyle w:val="apple-converted-space"/>
            <w:rFonts w:ascii="Verdana" w:hAnsi="Verdana"/>
            <w:color w:val="000000"/>
            <w:sz w:val="18"/>
            <w:szCs w:val="18"/>
          </w:rPr>
          <w:t> </w:t>
        </w:r>
        <w:r>
          <w:rPr>
            <w:rFonts w:ascii="Verdana" w:hAnsi="Verdana"/>
            <w:color w:val="000000"/>
            <w:sz w:val="18"/>
            <w:szCs w:val="18"/>
          </w:rPr>
          <w:t>decision to omit it for the sake of simplicity. Also java avoids this ambiguity by supporting</w:t>
        </w:r>
        <w:r>
          <w:rPr>
            <w:rStyle w:val="apple-converted-space"/>
            <w:rFonts w:ascii="Verdana" w:hAnsi="Verdana"/>
            <w:color w:val="000000"/>
            <w:sz w:val="18"/>
            <w:szCs w:val="18"/>
          </w:rPr>
          <w:t> </w:t>
        </w:r>
        <w:r>
          <w:rPr>
            <w:rStyle w:val="ilad"/>
            <w:rFonts w:ascii="Verdana" w:hAnsi="Verdana"/>
            <w:color w:val="000000"/>
            <w:sz w:val="18"/>
            <w:szCs w:val="18"/>
          </w:rPr>
          <w:t>single</w:t>
        </w:r>
        <w:r>
          <w:rPr>
            <w:rStyle w:val="apple-converted-space"/>
            <w:rFonts w:ascii="Verdana" w:hAnsi="Verdana"/>
            <w:color w:val="000000"/>
            <w:sz w:val="18"/>
            <w:szCs w:val="18"/>
          </w:rPr>
          <w:t> </w:t>
        </w:r>
        <w:r>
          <w:rPr>
            <w:rFonts w:ascii="Verdana" w:hAnsi="Verdana"/>
            <w:color w:val="000000"/>
            <w:sz w:val="18"/>
            <w:szCs w:val="18"/>
          </w:rPr>
          <w:t>inheritance</w:t>
        </w:r>
        <w:r>
          <w:rPr>
            <w:rStyle w:val="apple-converted-space"/>
            <w:rFonts w:ascii="Verdana" w:hAnsi="Verdana"/>
            <w:color w:val="000000"/>
            <w:sz w:val="18"/>
            <w:szCs w:val="18"/>
          </w:rPr>
          <w:t> </w:t>
        </w:r>
        <w:r>
          <w:rPr>
            <w:rFonts w:ascii="Verdana" w:hAnsi="Verdana"/>
            <w:color w:val="000000"/>
            <w:sz w:val="18"/>
            <w:szCs w:val="18"/>
          </w:rPr>
          <w:t>with interfaces. Since interface only have method declaration and doesn't provide any implementation there will only be just one implementation of specific method hence there would not be any ambiguity.</w:t>
        </w:r>
      </w:ins>
    </w:p>
    <w:p w:rsidR="00785492" w:rsidRDefault="00785492" w:rsidP="00785492">
      <w:pPr>
        <w:pBdr>
          <w:bottom w:val="double" w:sz="6" w:space="1" w:color="auto"/>
        </w:pBdr>
        <w:rPr>
          <w:rStyle w:val="apple-style-span"/>
          <w:rFonts w:ascii="Trebuchet MS" w:hAnsi="Trebuchet MS"/>
          <w:color w:val="000000"/>
        </w:rPr>
      </w:pPr>
      <w:ins w:id="281"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"http://javarevisited.blogspot.com/2011/07/why-multiple-inheritances-are-not.html" \l "ixzz2OL2cZ0aX"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http://javarevisited.blogspot.com/2011/07/why-multiple-inheritances-are-not.html#ixzz2OL2cZ0aX</w:t>
        </w:r>
        <w:r>
          <w:rPr>
            <w:rStyle w:val="apple-style-span"/>
            <w:rFonts w:ascii="Trebuchet MS" w:hAnsi="Trebuchet MS"/>
            <w:color w:val="000000"/>
          </w:rPr>
          <w:fldChar w:fldCharType="end"/>
        </w:r>
      </w:ins>
    </w:p>
    <w:p w:rsidR="00785492" w:rsidRDefault="00785492" w:rsidP="00785492">
      <w:pPr>
        <w:rPr>
          <w:rStyle w:val="apple-style-span"/>
          <w:rFonts w:ascii="Trebuchet MS" w:hAnsi="Trebuchet MS"/>
          <w:color w:val="000000"/>
        </w:rPr>
      </w:pP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22" w:tooltip="Why wait, notify and notifyAll is defined in Object Class and not on Thread class in Java" w:history="1">
        <w:r>
          <w:rPr>
            <w:rStyle w:val="Hyperlink"/>
            <w:rFonts w:ascii="Trebuchet MS" w:hAnsi="Trebuchet MS"/>
            <w:color w:val="333333"/>
            <w:sz w:val="32"/>
            <w:szCs w:val="32"/>
          </w:rPr>
          <w:t xml:space="preserve">Why wait, notify and </w:t>
        </w:r>
        <w:proofErr w:type="spellStart"/>
        <w:r>
          <w:rPr>
            <w:rStyle w:val="Hyperlink"/>
            <w:rFonts w:ascii="Trebuchet MS" w:hAnsi="Trebuchet MS"/>
            <w:color w:val="333333"/>
            <w:sz w:val="32"/>
            <w:szCs w:val="32"/>
          </w:rPr>
          <w:t>notifyAll</w:t>
        </w:r>
        <w:proofErr w:type="spellEnd"/>
        <w:r>
          <w:rPr>
            <w:rStyle w:val="Hyperlink"/>
            <w:rFonts w:ascii="Trebuchet MS" w:hAnsi="Trebuchet MS"/>
            <w:color w:val="333333"/>
            <w:sz w:val="32"/>
            <w:szCs w:val="32"/>
          </w:rPr>
          <w:t xml:space="preserve"> is defined in Object Class and not on Thread class in Java</w:t>
        </w:r>
      </w:hyperlink>
    </w:p>
    <w:p w:rsidR="00785492" w:rsidRDefault="00785492" w:rsidP="00785492">
      <w:pPr>
        <w:rPr>
          <w:ins w:id="282" w:author="Unknown"/>
          <w:rFonts w:ascii="Trebuchet MS" w:hAnsi="Trebuchet MS"/>
          <w:color w:val="000000"/>
          <w:sz w:val="24"/>
          <w:szCs w:val="24"/>
        </w:rPr>
      </w:pPr>
      <w:ins w:id="283" w:author="Unknown">
        <w:r>
          <w:rPr>
            <w:rStyle w:val="Hyperlink"/>
            <w:rFonts w:ascii="Arial" w:hAnsi="Arial" w:cs="Arial"/>
            <w:b/>
            <w:bCs/>
            <w:color w:val="000000"/>
            <w:sz w:val="18"/>
            <w:szCs w:val="18"/>
          </w:rPr>
          <w:t xml:space="preserve">Why wait, notify and </w:t>
        </w:r>
        <w:proofErr w:type="spellStart"/>
        <w:r>
          <w:rPr>
            <w:rStyle w:val="Hyperlink"/>
            <w:rFonts w:ascii="Arial" w:hAnsi="Arial" w:cs="Arial"/>
            <w:b/>
            <w:bCs/>
            <w:color w:val="000000"/>
            <w:sz w:val="18"/>
            <w:szCs w:val="18"/>
          </w:rPr>
          <w:t>notifyAll</w:t>
        </w:r>
        <w:proofErr w:type="spellEnd"/>
        <w:r>
          <w:rPr>
            <w:rStyle w:val="Hyperlink"/>
            <w:rFonts w:ascii="Arial" w:hAnsi="Arial" w:cs="Arial"/>
            <w:b/>
            <w:bCs/>
            <w:color w:val="000000"/>
            <w:sz w:val="18"/>
            <w:szCs w:val="18"/>
          </w:rPr>
          <w:t xml:space="preserve"> is declared in Object</w:t>
        </w:r>
        <w:r>
          <w:rPr>
            <w:rStyle w:val="apple-converted-space"/>
            <w:rFonts w:ascii="Arial" w:hAnsi="Arial" w:cs="Arial"/>
            <w:b/>
            <w:bCs/>
            <w:color w:val="000000"/>
            <w:sz w:val="18"/>
            <w:szCs w:val="18"/>
          </w:rPr>
          <w:t> </w:t>
        </w:r>
        <w:r>
          <w:rPr>
            <w:rStyle w:val="ilad"/>
            <w:rFonts w:ascii="Arial" w:hAnsi="Arial" w:cs="Arial"/>
            <w:b/>
            <w:bCs/>
            <w:color w:val="000000"/>
            <w:sz w:val="18"/>
            <w:szCs w:val="18"/>
          </w:rPr>
          <w:t>Class</w:t>
        </w:r>
        <w:r>
          <w:rPr>
            <w:rStyle w:val="apple-converted-space"/>
            <w:rFonts w:ascii="Arial" w:hAnsi="Arial" w:cs="Arial"/>
            <w:b/>
            <w:bCs/>
            <w:color w:val="000000"/>
            <w:sz w:val="18"/>
            <w:szCs w:val="18"/>
          </w:rPr>
          <w:t> </w:t>
        </w:r>
        <w:r>
          <w:rPr>
            <w:rStyle w:val="Hyperlink"/>
            <w:rFonts w:ascii="Arial" w:hAnsi="Arial" w:cs="Arial"/>
            <w:b/>
            <w:bCs/>
            <w:color w:val="000000"/>
            <w:sz w:val="18"/>
            <w:szCs w:val="18"/>
          </w:rPr>
          <w:t>instead of Thread</w:t>
        </w:r>
        <w:r>
          <w:rPr>
            <w:rStyle w:val="apple-converted-space"/>
            <w:rFonts w:ascii="Arial" w:hAnsi="Arial" w:cs="Arial"/>
            <w:color w:val="000000"/>
            <w:sz w:val="18"/>
            <w:szCs w:val="18"/>
          </w:rPr>
          <w:t> </w:t>
        </w:r>
        <w:r>
          <w:rPr>
            <w:rStyle w:val="Hyperlink"/>
            <w:rFonts w:ascii="Arial" w:hAnsi="Arial" w:cs="Arial"/>
            <w:color w:val="000000"/>
            <w:sz w:val="18"/>
            <w:szCs w:val="18"/>
          </w:rPr>
          <w:t>is famous core java</w:t>
        </w:r>
        <w:r>
          <w:rPr>
            <w:rStyle w:val="apple-converted-space"/>
            <w:rFonts w:ascii="Arial" w:hAnsi="Arial" w:cs="Arial"/>
            <w:color w:val="000000"/>
            <w:sz w:val="18"/>
            <w:szCs w:val="18"/>
          </w:rPr>
          <w:t> </w:t>
        </w:r>
        <w:r>
          <w:rPr>
            <w:rStyle w:val="ilad"/>
            <w:rFonts w:ascii="Arial" w:hAnsi="Arial" w:cs="Arial"/>
            <w:color w:val="000000"/>
            <w:sz w:val="18"/>
            <w:szCs w:val="18"/>
          </w:rPr>
          <w:t>interview</w:t>
        </w:r>
        <w:r>
          <w:rPr>
            <w:rStyle w:val="apple-converted-space"/>
            <w:rFonts w:ascii="Arial" w:hAnsi="Arial" w:cs="Arial"/>
            <w:color w:val="000000"/>
            <w:sz w:val="18"/>
            <w:szCs w:val="18"/>
          </w:rPr>
          <w:t> </w:t>
        </w:r>
        <w:r>
          <w:rPr>
            <w:rStyle w:val="ilad"/>
            <w:rFonts w:ascii="Arial" w:hAnsi="Arial" w:cs="Arial"/>
            <w:color w:val="000000"/>
            <w:sz w:val="18"/>
            <w:szCs w:val="18"/>
          </w:rPr>
          <w:t>question</w:t>
        </w:r>
        <w:r>
          <w:rPr>
            <w:rStyle w:val="apple-converted-space"/>
            <w:rFonts w:ascii="Arial" w:hAnsi="Arial" w:cs="Arial"/>
            <w:color w:val="000000"/>
            <w:sz w:val="18"/>
            <w:szCs w:val="18"/>
          </w:rPr>
          <w:t> </w:t>
        </w:r>
        <w:r>
          <w:rPr>
            <w:rStyle w:val="Hyperlink"/>
            <w:rFonts w:ascii="Arial" w:hAnsi="Arial" w:cs="Arial"/>
            <w:color w:val="000000"/>
            <w:sz w:val="18"/>
            <w:szCs w:val="18"/>
          </w:rPr>
          <w:t>which is asked during</w:t>
        </w:r>
        <w:r>
          <w:rPr>
            <w:rStyle w:val="apple-converted-space"/>
            <w:rFonts w:ascii="Trebuchet MS" w:hAnsi="Trebuchet MS"/>
            <w:color w:val="000000"/>
            <w:sz w:val="18"/>
            <w:szCs w:val="18"/>
          </w:rPr>
          <w:t> </w:t>
        </w:r>
        <w:r>
          <w:rPr>
            <w:rStyle w:val="Hyperlink"/>
            <w:rFonts w:ascii="Arial" w:hAnsi="Arial" w:cs="Arial"/>
            <w:color w:val="000000"/>
            <w:sz w:val="18"/>
            <w:szCs w:val="18"/>
          </w:rPr>
          <w:t>all levels of Java</w:t>
        </w:r>
        <w:r>
          <w:rPr>
            <w:rStyle w:val="apple-converted-space"/>
            <w:rFonts w:ascii="Arial" w:hAnsi="Arial" w:cs="Arial"/>
            <w:color w:val="000000"/>
            <w:sz w:val="18"/>
            <w:szCs w:val="18"/>
          </w:rPr>
          <w:t> </w:t>
        </w:r>
        <w:r>
          <w:rPr>
            <w:rStyle w:val="Hyperlink"/>
            <w:rFonts w:ascii="Arial" w:hAnsi="Arial" w:cs="Arial"/>
            <w:color w:val="000000"/>
            <w:sz w:val="18"/>
            <w:szCs w:val="18"/>
          </w:rPr>
          <w:t>interview</w:t>
        </w:r>
        <w:r>
          <w:rPr>
            <w:rStyle w:val="apple-converted-space"/>
            <w:rFonts w:ascii="Arial" w:hAnsi="Arial" w:cs="Arial"/>
            <w:color w:val="000000"/>
            <w:sz w:val="18"/>
            <w:szCs w:val="18"/>
          </w:rPr>
          <w:t> </w:t>
        </w:r>
        <w:r>
          <w:rPr>
            <w:rStyle w:val="Hyperlink"/>
            <w:rFonts w:ascii="Arial" w:hAnsi="Arial" w:cs="Arial"/>
            <w:color w:val="000000"/>
            <w:sz w:val="18"/>
            <w:szCs w:val="18"/>
          </w:rPr>
          <w:t>ranging from 2 years, 4years to quite senior level</w:t>
        </w:r>
        <w:r>
          <w:rPr>
            <w:rStyle w:val="apple-converted-space"/>
            <w:rFonts w:ascii="Arial" w:hAnsi="Arial" w:cs="Arial"/>
            <w:color w:val="000000"/>
            <w:sz w:val="18"/>
            <w:szCs w:val="18"/>
          </w:rPr>
          <w:t> </w:t>
        </w:r>
        <w:r>
          <w:rPr>
            <w:rStyle w:val="ilad"/>
            <w:rFonts w:ascii="Arial" w:hAnsi="Arial" w:cs="Arial"/>
            <w:color w:val="000000"/>
            <w:sz w:val="18"/>
            <w:szCs w:val="18"/>
          </w:rPr>
          <w:t>position</w:t>
        </w:r>
        <w:r>
          <w:rPr>
            <w:rStyle w:val="apple-converted-space"/>
            <w:rFonts w:ascii="Arial" w:hAnsi="Arial" w:cs="Arial"/>
            <w:color w:val="000000"/>
            <w:sz w:val="18"/>
            <w:szCs w:val="18"/>
          </w:rPr>
          <w:t> </w:t>
        </w:r>
        <w:r>
          <w:rPr>
            <w:rStyle w:val="Hyperlink"/>
            <w:rFonts w:ascii="Arial" w:hAnsi="Arial" w:cs="Arial"/>
            <w:color w:val="000000"/>
            <w:sz w:val="18"/>
            <w:szCs w:val="18"/>
          </w:rPr>
          <w:t>on java development. Beauty of</w:t>
        </w:r>
        <w:r>
          <w:rPr>
            <w:rStyle w:val="apple-converted-space"/>
            <w:rFonts w:ascii="Trebuchet MS" w:hAnsi="Trebuchet MS"/>
            <w:color w:val="000000"/>
            <w:sz w:val="18"/>
            <w:szCs w:val="18"/>
          </w:rPr>
          <w:t> </w:t>
        </w:r>
        <w:r>
          <w:rPr>
            <w:rStyle w:val="Hyperlink"/>
            <w:rFonts w:ascii="Arial" w:hAnsi="Arial" w:cs="Arial"/>
            <w:color w:val="000000"/>
            <w:sz w:val="18"/>
            <w:szCs w:val="18"/>
          </w:rPr>
          <w:t>this</w:t>
        </w:r>
        <w:r>
          <w:rPr>
            <w:rStyle w:val="apple-converted-space"/>
            <w:rFonts w:ascii="Arial" w:hAnsi="Arial" w:cs="Arial"/>
            <w:color w:val="000000"/>
            <w:sz w:val="18"/>
            <w:szCs w:val="18"/>
          </w:rPr>
          <w:t> </w:t>
        </w:r>
        <w:r>
          <w:rPr>
            <w:rStyle w:val="Hyperlink"/>
            <w:rFonts w:ascii="Arial" w:hAnsi="Arial" w:cs="Arial"/>
            <w:color w:val="000000"/>
            <w:sz w:val="18"/>
            <w:szCs w:val="18"/>
          </w:rPr>
          <w:t>question</w:t>
        </w:r>
        <w:r>
          <w:rPr>
            <w:rStyle w:val="apple-converted-space"/>
            <w:rFonts w:ascii="Arial" w:hAnsi="Arial" w:cs="Arial"/>
            <w:color w:val="000000"/>
            <w:sz w:val="18"/>
            <w:szCs w:val="18"/>
          </w:rPr>
          <w:t> </w:t>
        </w:r>
        <w:r>
          <w:rPr>
            <w:rStyle w:val="Hyperlink"/>
            <w:rFonts w:ascii="Arial" w:hAnsi="Arial" w:cs="Arial"/>
            <w:color w:val="000000"/>
            <w:sz w:val="18"/>
            <w:szCs w:val="18"/>
          </w:rPr>
          <w:t>is that it reflect what does interviewee knows about wait notify mechanism, how does it sees whole wait and</w:t>
        </w:r>
        <w:r>
          <w:rPr>
            <w:rStyle w:val="apple-converted-space"/>
            <w:rFonts w:ascii="Trebuchet MS" w:hAnsi="Trebuchet MS"/>
            <w:color w:val="000000"/>
            <w:sz w:val="18"/>
            <w:szCs w:val="18"/>
          </w:rPr>
          <w:t> </w:t>
        </w:r>
        <w:r>
          <w:rPr>
            <w:rStyle w:val="Hyperlink"/>
            <w:rFonts w:ascii="Arial" w:hAnsi="Arial" w:cs="Arial"/>
            <w:color w:val="000000"/>
            <w:sz w:val="18"/>
            <w:szCs w:val="18"/>
          </w:rPr>
          <w:t>notify feature and whether his understanding is not shallow on this topic. Like</w:t>
        </w:r>
        <w:r>
          <w:rPr>
            <w:rStyle w:val="apple-converted-space"/>
            <w:rFonts w:ascii="Arial" w:hAnsi="Arial" w:cs="Arial"/>
            <w:color w:val="000000"/>
            <w:sz w:val="18"/>
            <w:szCs w:val="18"/>
          </w:rPr>
          <w:t> </w:t>
        </w:r>
        <w:r>
          <w:rPr>
            <w:rStyle w:val="Hyperlink"/>
            <w:rFonts w:ascii="Trebuchet MS" w:hAnsi="Trebuchet MS"/>
            <w:color w:val="000000"/>
            <w:sz w:val="18"/>
            <w:szCs w:val="18"/>
          </w:rPr>
          <w:fldChar w:fldCharType="begin"/>
        </w:r>
        <w:r>
          <w:rPr>
            <w:rStyle w:val="Hyperlink"/>
            <w:rFonts w:ascii="Trebuchet MS" w:hAnsi="Trebuchet MS"/>
            <w:color w:val="000000"/>
            <w:sz w:val="18"/>
            <w:szCs w:val="18"/>
          </w:rPr>
          <w:instrText xml:space="preserve"> HYPERLINK "http://javarevisited.blogspot.com/2011/07/why-multiple-inheritances-are-not.html" </w:instrText>
        </w:r>
        <w:r>
          <w:rPr>
            <w:rStyle w:val="Hyperlink"/>
            <w:rFonts w:ascii="Trebuchet MS" w:hAnsi="Trebuchet MS"/>
            <w:color w:val="000000"/>
            <w:sz w:val="18"/>
            <w:szCs w:val="18"/>
          </w:rPr>
          <w:fldChar w:fldCharType="separate"/>
        </w:r>
        <w:r>
          <w:rPr>
            <w:rStyle w:val="Hyperlink"/>
            <w:rFonts w:ascii="Arial" w:hAnsi="Arial" w:cs="Arial"/>
            <w:color w:val="660099"/>
            <w:sz w:val="18"/>
            <w:szCs w:val="18"/>
          </w:rPr>
          <w:t>Why Multiple inheritance is not supported in Java</w:t>
        </w:r>
        <w:r>
          <w:rPr>
            <w:rStyle w:val="Hyperlink"/>
            <w:rFonts w:ascii="Trebuchet MS" w:hAnsi="Trebuchet MS"/>
            <w:color w:val="000000"/>
            <w:sz w:val="18"/>
            <w:szCs w:val="18"/>
          </w:rPr>
          <w:fldChar w:fldCharType="end"/>
        </w:r>
        <w:r>
          <w:rPr>
            <w:rStyle w:val="apple-converted-space"/>
            <w:rFonts w:ascii="Trebuchet MS" w:hAnsi="Trebuchet MS"/>
            <w:color w:val="000000"/>
            <w:sz w:val="18"/>
            <w:szCs w:val="18"/>
          </w:rPr>
          <w:t> </w:t>
        </w:r>
        <w:r>
          <w:rPr>
            <w:rStyle w:val="Hyperlink"/>
            <w:rFonts w:ascii="Arial" w:hAnsi="Arial" w:cs="Arial"/>
            <w:color w:val="000000"/>
            <w:sz w:val="18"/>
            <w:szCs w:val="18"/>
          </w:rPr>
          <w:t>or</w:t>
        </w:r>
        <w:r>
          <w:rPr>
            <w:rStyle w:val="apple-converted-space"/>
            <w:rFonts w:ascii="Arial" w:hAnsi="Arial" w:cs="Arial"/>
            <w:color w:val="000000"/>
            <w:sz w:val="18"/>
            <w:szCs w:val="18"/>
          </w:rPr>
          <w:t> </w:t>
        </w:r>
        <w:r>
          <w:rPr>
            <w:rStyle w:val="Hyperlink"/>
            <w:rFonts w:ascii="Trebuchet MS" w:hAnsi="Trebuchet MS"/>
            <w:color w:val="000000"/>
            <w:sz w:val="18"/>
            <w:szCs w:val="18"/>
          </w:rPr>
          <w:fldChar w:fldCharType="begin"/>
        </w:r>
        <w:r>
          <w:rPr>
            <w:rStyle w:val="Hyperlink"/>
            <w:rFonts w:ascii="Trebuchet MS" w:hAnsi="Trebuchet MS"/>
            <w:color w:val="000000"/>
            <w:sz w:val="18"/>
            <w:szCs w:val="18"/>
          </w:rPr>
          <w:instrText xml:space="preserve"> HYPERLINK "http://javarevisited.blogspot.com/2010/10/why-string-is-immutable-in-java.html" </w:instrText>
        </w:r>
        <w:r>
          <w:rPr>
            <w:rStyle w:val="Hyperlink"/>
            <w:rFonts w:ascii="Trebuchet MS" w:hAnsi="Trebuchet MS"/>
            <w:color w:val="000000"/>
            <w:sz w:val="18"/>
            <w:szCs w:val="18"/>
          </w:rPr>
          <w:fldChar w:fldCharType="separate"/>
        </w:r>
        <w:r>
          <w:rPr>
            <w:rStyle w:val="Hyperlink"/>
            <w:rFonts w:ascii="Arial" w:hAnsi="Arial" w:cs="Arial"/>
            <w:color w:val="0066CC"/>
            <w:sz w:val="18"/>
            <w:szCs w:val="18"/>
          </w:rPr>
          <w:t>why String is final in java</w:t>
        </w:r>
        <w:r>
          <w:rPr>
            <w:rStyle w:val="Hyperlink"/>
            <w:rFonts w:ascii="Trebuchet MS" w:hAnsi="Trebuchet MS"/>
            <w:color w:val="000000"/>
            <w:sz w:val="18"/>
            <w:szCs w:val="18"/>
          </w:rPr>
          <w:fldChar w:fldCharType="end"/>
        </w:r>
        <w:r>
          <w:rPr>
            <w:rStyle w:val="apple-converted-space"/>
            <w:rFonts w:ascii="Arial" w:hAnsi="Arial" w:cs="Arial"/>
            <w:color w:val="000000"/>
            <w:sz w:val="18"/>
            <w:szCs w:val="18"/>
          </w:rPr>
          <w:t> </w:t>
        </w:r>
        <w:r>
          <w:rPr>
            <w:rStyle w:val="Hyperlink"/>
            <w:rFonts w:ascii="Arial" w:hAnsi="Arial" w:cs="Arial"/>
            <w:color w:val="000000"/>
            <w:sz w:val="18"/>
            <w:szCs w:val="18"/>
          </w:rPr>
          <w:t>there could be multiple answers of</w:t>
        </w:r>
        <w:r>
          <w:rPr>
            <w:rStyle w:val="apple-converted-space"/>
            <w:rFonts w:ascii="Arial" w:hAnsi="Arial" w:cs="Arial"/>
            <w:color w:val="000000"/>
            <w:sz w:val="18"/>
            <w:szCs w:val="18"/>
          </w:rPr>
          <w:t> </w:t>
        </w:r>
        <w:r>
          <w:rPr>
            <w:rStyle w:val="Hyperlink"/>
            <w:rFonts w:ascii="Arial" w:hAnsi="Arial" w:cs="Arial"/>
            <w:i/>
            <w:iCs/>
            <w:color w:val="000000"/>
            <w:sz w:val="18"/>
            <w:szCs w:val="18"/>
          </w:rPr>
          <w:t>why wait and notify is defined in Object</w:t>
        </w:r>
        <w:r>
          <w:rPr>
            <w:rStyle w:val="apple-converted-space"/>
            <w:rFonts w:ascii="Arial" w:hAnsi="Arial" w:cs="Arial"/>
            <w:i/>
            <w:iCs/>
            <w:color w:val="000000"/>
            <w:sz w:val="18"/>
            <w:szCs w:val="18"/>
          </w:rPr>
          <w:t> </w:t>
        </w:r>
        <w:r>
          <w:rPr>
            <w:rStyle w:val="Hyperlink"/>
            <w:rFonts w:ascii="Arial" w:hAnsi="Arial" w:cs="Arial"/>
            <w:i/>
            <w:iCs/>
            <w:color w:val="000000"/>
            <w:sz w:val="18"/>
            <w:szCs w:val="18"/>
          </w:rPr>
          <w:t>class</w:t>
        </w:r>
        <w:r>
          <w:rPr>
            <w:rStyle w:val="apple-converted-space"/>
            <w:rFonts w:ascii="Arial" w:hAnsi="Arial" w:cs="Arial"/>
            <w:color w:val="000000"/>
            <w:sz w:val="18"/>
            <w:szCs w:val="18"/>
          </w:rPr>
          <w:t> </w:t>
        </w:r>
        <w:r>
          <w:rPr>
            <w:rStyle w:val="Hyperlink"/>
            <w:rFonts w:ascii="Arial" w:hAnsi="Arial" w:cs="Arial"/>
            <w:color w:val="000000"/>
            <w:sz w:val="18"/>
            <w:szCs w:val="18"/>
          </w:rPr>
          <w:t xml:space="preserve">and every one could justify </w:t>
        </w:r>
        <w:proofErr w:type="spellStart"/>
        <w:r>
          <w:rPr>
            <w:rStyle w:val="Hyperlink"/>
            <w:rFonts w:ascii="Arial" w:hAnsi="Arial" w:cs="Arial"/>
            <w:color w:val="000000"/>
            <w:sz w:val="18"/>
            <w:szCs w:val="18"/>
          </w:rPr>
          <w:t>there</w:t>
        </w:r>
        <w:proofErr w:type="spellEnd"/>
        <w:r>
          <w:rPr>
            <w:rStyle w:val="Hyperlink"/>
            <w:rFonts w:ascii="Arial" w:hAnsi="Arial" w:cs="Arial"/>
            <w:color w:val="000000"/>
            <w:sz w:val="18"/>
            <w:szCs w:val="18"/>
          </w:rPr>
          <w:t xml:space="preserve"> reason.</w:t>
        </w:r>
        <w:r>
          <w:rPr>
            <w:rStyle w:val="apple-converted-space"/>
            <w:rFonts w:ascii="Arial" w:hAnsi="Arial" w:cs="Arial"/>
            <w:color w:val="000000"/>
            <w:sz w:val="18"/>
            <w:szCs w:val="18"/>
          </w:rPr>
          <w:t> </w:t>
        </w:r>
        <w:r>
          <w:rPr>
            <w:rStyle w:val="Hyperlink"/>
            <w:rFonts w:ascii="Trebuchet MS" w:hAnsi="Trebuchet MS"/>
            <w:color w:val="000000"/>
            <w:sz w:val="18"/>
            <w:szCs w:val="18"/>
          </w:rPr>
          <w:t> </w:t>
        </w:r>
      </w:ins>
    </w:p>
    <w:p w:rsidR="00785492" w:rsidRDefault="00785492" w:rsidP="00785492">
      <w:pPr>
        <w:rPr>
          <w:ins w:id="284" w:author="Unknown"/>
          <w:rFonts w:ascii="Trebuchet MS" w:hAnsi="Trebuchet MS"/>
          <w:color w:val="000000"/>
        </w:rPr>
      </w:pPr>
    </w:p>
    <w:p w:rsidR="00785492" w:rsidRDefault="00785492" w:rsidP="00785492">
      <w:pPr>
        <w:rPr>
          <w:ins w:id="285" w:author="Unknown"/>
          <w:rFonts w:ascii="Arial" w:hAnsi="Arial" w:cs="Arial"/>
          <w:color w:val="000000"/>
        </w:rPr>
      </w:pPr>
      <w:r>
        <w:rPr>
          <w:rFonts w:ascii="Arial" w:hAnsi="Arial" w:cs="Arial"/>
          <w:noProof/>
          <w:color w:val="0066CC"/>
        </w:rPr>
        <w:lastRenderedPageBreak/>
        <w:drawing>
          <wp:inline distT="0" distB="0" distL="0" distR="0">
            <wp:extent cx="382270" cy="382270"/>
            <wp:effectExtent l="19050" t="0" r="0" b="0"/>
            <wp:docPr id="11" name="Picture 11" descr="Why Wait notify method is declared in Object Class and not in Thread in Jav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Wait notify method is declared in Object Class and not in Thread in Java">
                      <a:hlinkClick r:id="rId23"/>
                    </pic:cNvPr>
                    <pic:cNvPicPr>
                      <a:picLocks noChangeAspect="1" noChangeArrowheads="1"/>
                    </pic:cNvPicPr>
                  </pic:nvPicPr>
                  <pic:blipFill>
                    <a:blip r:embed="rId8"/>
                    <a:srcRect/>
                    <a:stretch>
                      <a:fillRect/>
                    </a:stretch>
                  </pic:blipFill>
                  <pic:spPr bwMode="auto">
                    <a:xfrm>
                      <a:off x="0" y="0"/>
                      <a:ext cx="382270" cy="382270"/>
                    </a:xfrm>
                    <a:prstGeom prst="rect">
                      <a:avLst/>
                    </a:prstGeom>
                    <a:noFill/>
                    <a:ln w="9525">
                      <a:noFill/>
                      <a:miter lim="800000"/>
                      <a:headEnd/>
                      <a:tailEnd/>
                    </a:ln>
                  </pic:spPr>
                </pic:pic>
              </a:graphicData>
            </a:graphic>
          </wp:inline>
        </w:drawing>
      </w:r>
      <w:ins w:id="286" w:author="Unknown">
        <w:r>
          <w:rPr>
            <w:rStyle w:val="Hyperlink"/>
            <w:rFonts w:ascii="Arial" w:hAnsi="Arial" w:cs="Arial"/>
            <w:color w:val="000000"/>
            <w:sz w:val="18"/>
            <w:szCs w:val="18"/>
          </w:rPr>
          <w:t>In my all</w:t>
        </w:r>
        <w:r>
          <w:rPr>
            <w:rStyle w:val="apple-converted-space"/>
            <w:rFonts w:ascii="Arial" w:hAnsi="Arial" w:cs="Arial"/>
            <w:color w:val="000000"/>
            <w:sz w:val="18"/>
            <w:szCs w:val="18"/>
          </w:rPr>
          <w:t> </w:t>
        </w:r>
        <w:r>
          <w:rPr>
            <w:rStyle w:val="Hyperlink"/>
            <w:rFonts w:ascii="Arial" w:hAnsi="Arial" w:cs="Arial"/>
            <w:color w:val="000000"/>
            <w:sz w:val="18"/>
            <w:szCs w:val="18"/>
          </w:rPr>
          <w:t>interview</w:t>
        </w:r>
        <w:r>
          <w:rPr>
            <w:rStyle w:val="apple-converted-space"/>
            <w:rFonts w:ascii="Arial" w:hAnsi="Arial" w:cs="Arial"/>
            <w:color w:val="000000"/>
            <w:sz w:val="18"/>
            <w:szCs w:val="18"/>
          </w:rPr>
          <w:t> </w:t>
        </w:r>
        <w:r>
          <w:rPr>
            <w:rStyle w:val="Hyperlink"/>
            <w:rFonts w:ascii="Arial" w:hAnsi="Arial" w:cs="Arial"/>
            <w:color w:val="000000"/>
            <w:sz w:val="18"/>
            <w:szCs w:val="18"/>
          </w:rPr>
          <w:t>experience I found that wait and notify still remains most confusing for most of Java programmer specially up-to 2 to 3 years and if they asked to write code using wait and notify they often struggle. So if you are going for any Java</w:t>
        </w:r>
        <w:r>
          <w:rPr>
            <w:rStyle w:val="apple-converted-space"/>
            <w:rFonts w:ascii="Arial" w:hAnsi="Arial" w:cs="Arial"/>
            <w:color w:val="000000"/>
            <w:sz w:val="18"/>
            <w:szCs w:val="18"/>
          </w:rPr>
          <w:t> </w:t>
        </w:r>
        <w:r>
          <w:rPr>
            <w:rStyle w:val="Hyperlink"/>
            <w:rFonts w:ascii="Arial" w:hAnsi="Arial" w:cs="Arial"/>
            <w:color w:val="000000"/>
            <w:sz w:val="18"/>
            <w:szCs w:val="18"/>
          </w:rPr>
          <w:t>interview</w:t>
        </w:r>
        <w:r>
          <w:rPr>
            <w:rStyle w:val="apple-converted-space"/>
            <w:rFonts w:ascii="Arial" w:hAnsi="Arial" w:cs="Arial"/>
            <w:color w:val="000000"/>
            <w:sz w:val="18"/>
            <w:szCs w:val="18"/>
          </w:rPr>
          <w:t> </w:t>
        </w:r>
        <w:r>
          <w:rPr>
            <w:rStyle w:val="Hyperlink"/>
            <w:rFonts w:ascii="Arial" w:hAnsi="Arial" w:cs="Arial"/>
            <w:color w:val="000000"/>
            <w:sz w:val="18"/>
            <w:szCs w:val="18"/>
          </w:rPr>
          <w:t>make sure you have sound knowledge of wait and notify mechanism as well as you are comfortable</w:t>
        </w:r>
        <w:r>
          <w:rPr>
            <w:rStyle w:val="apple-converted-space"/>
            <w:rFonts w:ascii="Arial" w:hAnsi="Arial" w:cs="Arial"/>
            <w:color w:val="000000"/>
            <w:sz w:val="18"/>
            <w:szCs w:val="18"/>
          </w:rPr>
          <w:t> </w:t>
        </w:r>
        <w:r>
          <w:rPr>
            <w:rStyle w:val="ilad"/>
            <w:rFonts w:ascii="Arial" w:hAnsi="Arial" w:cs="Arial"/>
            <w:color w:val="000000"/>
            <w:sz w:val="18"/>
            <w:szCs w:val="18"/>
          </w:rPr>
          <w:t>writing</w:t>
        </w:r>
        <w:r>
          <w:rPr>
            <w:rStyle w:val="apple-converted-space"/>
            <w:rFonts w:ascii="Arial" w:hAnsi="Arial" w:cs="Arial"/>
            <w:color w:val="000000"/>
            <w:sz w:val="18"/>
            <w:szCs w:val="18"/>
          </w:rPr>
          <w:t> </w:t>
        </w:r>
        <w:r>
          <w:rPr>
            <w:rStyle w:val="Hyperlink"/>
            <w:rFonts w:ascii="Arial" w:hAnsi="Arial" w:cs="Arial"/>
            <w:color w:val="000000"/>
            <w:sz w:val="18"/>
            <w:szCs w:val="18"/>
          </w:rPr>
          <w:t>code using wait and notify like Produce Consumer problem or implementing Blocking queue etc. by the way This article is in continuation of  my earlier article related to wait and notify e.g.</w:t>
        </w:r>
        <w:r>
          <w:rPr>
            <w:rStyle w:val="apple-converted-space"/>
            <w:rFonts w:ascii="Arial" w:hAnsi="Arial" w:cs="Arial"/>
            <w:color w:val="000000"/>
            <w:sz w:val="18"/>
            <w:szCs w:val="18"/>
          </w:rPr>
          <w:t> </w:t>
        </w:r>
        <w:r>
          <w:rPr>
            <w:rStyle w:val="Hyperlink"/>
            <w:rFonts w:ascii="Arial" w:hAnsi="Arial" w:cs="Arial"/>
            <w:color w:val="000000"/>
            <w:sz w:val="18"/>
            <w:szCs w:val="18"/>
          </w:rPr>
          <w:fldChar w:fldCharType="begin"/>
        </w:r>
        <w:r>
          <w:rPr>
            <w:rStyle w:val="Hyperlink"/>
            <w:rFonts w:ascii="Arial" w:hAnsi="Arial" w:cs="Arial"/>
            <w:color w:val="000000"/>
            <w:sz w:val="18"/>
            <w:szCs w:val="18"/>
          </w:rPr>
          <w:instrText xml:space="preserve"> HYPERLINK "http://javarevisited.blogspot.com/2011/05/wait-notify-and-notifyall-in-java.html" </w:instrText>
        </w:r>
        <w:r>
          <w:rPr>
            <w:rStyle w:val="Hyperlink"/>
            <w:rFonts w:ascii="Arial" w:hAnsi="Arial" w:cs="Arial"/>
            <w:color w:val="000000"/>
            <w:sz w:val="18"/>
            <w:szCs w:val="18"/>
          </w:rPr>
          <w:fldChar w:fldCharType="separate"/>
        </w:r>
        <w:r>
          <w:rPr>
            <w:rStyle w:val="Hyperlink"/>
            <w:rFonts w:ascii="Arial" w:hAnsi="Arial" w:cs="Arial"/>
            <w:color w:val="0066CC"/>
            <w:sz w:val="18"/>
            <w:szCs w:val="18"/>
          </w:rPr>
          <w:t>Why Wait and notify requires to be called from Synchronized block or method</w:t>
        </w:r>
        <w:r>
          <w:rPr>
            <w:rStyle w:val="Hyperlink"/>
            <w:rFonts w:ascii="Arial" w:hAnsi="Arial" w:cs="Arial"/>
            <w:color w:val="000000"/>
            <w:sz w:val="18"/>
            <w:szCs w:val="18"/>
          </w:rPr>
          <w:fldChar w:fldCharType="end"/>
        </w:r>
        <w:r>
          <w:rPr>
            <w:rStyle w:val="apple-converted-space"/>
            <w:rFonts w:ascii="Arial" w:hAnsi="Arial" w:cs="Arial"/>
            <w:color w:val="000000"/>
            <w:sz w:val="18"/>
            <w:szCs w:val="18"/>
          </w:rPr>
          <w:t> </w:t>
        </w:r>
        <w:r>
          <w:rPr>
            <w:rStyle w:val="Hyperlink"/>
            <w:rFonts w:ascii="Arial" w:hAnsi="Arial" w:cs="Arial"/>
            <w:color w:val="000000"/>
            <w:sz w:val="18"/>
            <w:szCs w:val="18"/>
          </w:rPr>
          <w:t>and </w:t>
        </w:r>
        <w:r>
          <w:rPr>
            <w:rStyle w:val="apple-converted-space"/>
            <w:rFonts w:ascii="Arial" w:hAnsi="Arial" w:cs="Arial"/>
            <w:color w:val="000000"/>
            <w:sz w:val="18"/>
            <w:szCs w:val="18"/>
          </w:rPr>
          <w:t> </w:t>
        </w:r>
        <w:r>
          <w:rPr>
            <w:rStyle w:val="Hyperlink"/>
            <w:rFonts w:ascii="Arial" w:hAnsi="Arial" w:cs="Arial"/>
            <w:color w:val="000000"/>
            <w:sz w:val="18"/>
            <w:szCs w:val="18"/>
          </w:rPr>
          <w:fldChar w:fldCharType="begin"/>
        </w:r>
        <w:r>
          <w:rPr>
            <w:rStyle w:val="Hyperlink"/>
            <w:rFonts w:ascii="Arial" w:hAnsi="Arial" w:cs="Arial"/>
            <w:color w:val="000000"/>
            <w:sz w:val="18"/>
            <w:szCs w:val="18"/>
          </w:rPr>
          <w:instrText xml:space="preserve"> HYPERLINK "http://javarevisited.blogspot.com/2011/12/difference-between-wait-sleep-yield.html" </w:instrText>
        </w:r>
        <w:r>
          <w:rPr>
            <w:rStyle w:val="Hyperlink"/>
            <w:rFonts w:ascii="Arial" w:hAnsi="Arial" w:cs="Arial"/>
            <w:color w:val="000000"/>
            <w:sz w:val="18"/>
            <w:szCs w:val="18"/>
          </w:rPr>
          <w:fldChar w:fldCharType="separate"/>
        </w:r>
        <w:r>
          <w:rPr>
            <w:rStyle w:val="Hyperlink"/>
            <w:rFonts w:ascii="Arial" w:hAnsi="Arial" w:cs="Arial"/>
            <w:color w:val="0066CC"/>
            <w:sz w:val="18"/>
            <w:szCs w:val="18"/>
          </w:rPr>
          <w:t>Difference between wait, sleep and yield method in Java</w:t>
        </w:r>
        <w:r>
          <w:rPr>
            <w:rStyle w:val="Hyperlink"/>
            <w:rFonts w:ascii="Arial" w:hAnsi="Arial" w:cs="Arial"/>
            <w:color w:val="000000"/>
            <w:sz w:val="18"/>
            <w:szCs w:val="18"/>
          </w:rPr>
          <w:fldChar w:fldCharType="end"/>
        </w:r>
        <w:r>
          <w:rPr>
            <w:rStyle w:val="apple-converted-space"/>
            <w:rFonts w:ascii="Arial" w:hAnsi="Arial" w:cs="Arial"/>
            <w:color w:val="000000"/>
            <w:sz w:val="18"/>
            <w:szCs w:val="18"/>
          </w:rPr>
          <w:t> </w:t>
        </w:r>
        <w:r>
          <w:rPr>
            <w:rStyle w:val="Hyperlink"/>
            <w:rFonts w:ascii="Arial" w:hAnsi="Arial" w:cs="Arial"/>
            <w:color w:val="000000"/>
            <w:sz w:val="18"/>
            <w:szCs w:val="18"/>
          </w:rPr>
          <w:t>, if you haven’t read you may found interesting.</w:t>
        </w:r>
      </w:ins>
    </w:p>
    <w:p w:rsidR="00785492" w:rsidRDefault="00785492" w:rsidP="00785492">
      <w:pPr>
        <w:rPr>
          <w:ins w:id="287" w:author="Unknown"/>
          <w:rFonts w:ascii="Trebuchet MS" w:hAnsi="Trebuchet MS" w:cs="Times New Roman"/>
          <w:color w:val="000000"/>
        </w:rPr>
      </w:pPr>
    </w:p>
    <w:p w:rsidR="00785492" w:rsidRDefault="00785492" w:rsidP="00785492">
      <w:pPr>
        <w:rPr>
          <w:ins w:id="288" w:author="Unknown"/>
          <w:rFonts w:ascii="Trebuchet MS" w:hAnsi="Trebuchet MS"/>
          <w:color w:val="000000"/>
        </w:rPr>
      </w:pPr>
    </w:p>
    <w:p w:rsidR="00785492" w:rsidRDefault="00785492" w:rsidP="00785492">
      <w:pPr>
        <w:pStyle w:val="Heading2"/>
        <w:rPr>
          <w:ins w:id="289" w:author="Unknown"/>
          <w:rFonts w:ascii="Trebuchet MS" w:hAnsi="Trebuchet MS"/>
          <w:color w:val="000000"/>
        </w:rPr>
      </w:pPr>
      <w:ins w:id="290" w:author="Unknown">
        <w:r>
          <w:rPr>
            <w:rStyle w:val="Hyperlink"/>
            <w:rFonts w:ascii="Trebuchet MS" w:hAnsi="Trebuchet MS"/>
            <w:b w:val="0"/>
            <w:bCs w:val="0"/>
          </w:rPr>
          <w:t xml:space="preserve">Reason Why </w:t>
        </w:r>
        <w:proofErr w:type="gramStart"/>
        <w:r>
          <w:rPr>
            <w:rStyle w:val="Hyperlink"/>
            <w:rFonts w:ascii="Trebuchet MS" w:hAnsi="Trebuchet MS"/>
            <w:b w:val="0"/>
            <w:bCs w:val="0"/>
          </w:rPr>
          <w:t>Wait ,</w:t>
        </w:r>
        <w:proofErr w:type="gramEnd"/>
        <w:r>
          <w:rPr>
            <w:rStyle w:val="Hyperlink"/>
            <w:rFonts w:ascii="Trebuchet MS" w:hAnsi="Trebuchet MS"/>
            <w:b w:val="0"/>
            <w:bCs w:val="0"/>
          </w:rPr>
          <w:t xml:space="preserve"> Notify and </w:t>
        </w:r>
        <w:proofErr w:type="spellStart"/>
        <w:r>
          <w:rPr>
            <w:rStyle w:val="Hyperlink"/>
            <w:rFonts w:ascii="Trebuchet MS" w:hAnsi="Trebuchet MS"/>
            <w:b w:val="0"/>
            <w:bCs w:val="0"/>
          </w:rPr>
          <w:t>NotifyAll</w:t>
        </w:r>
        <w:proofErr w:type="spellEnd"/>
        <w:r>
          <w:rPr>
            <w:rStyle w:val="Hyperlink"/>
            <w:rFonts w:ascii="Trebuchet MS" w:hAnsi="Trebuchet MS"/>
            <w:b w:val="0"/>
            <w:bCs w:val="0"/>
          </w:rPr>
          <w:t xml:space="preserve"> are in Object Class.</w:t>
        </w:r>
      </w:ins>
    </w:p>
    <w:p w:rsidR="00785492" w:rsidRDefault="00785492" w:rsidP="00785492">
      <w:pPr>
        <w:rPr>
          <w:ins w:id="291" w:author="Unknown"/>
          <w:rFonts w:ascii="Trebuchet MS" w:hAnsi="Trebuchet MS"/>
          <w:color w:val="000000"/>
        </w:rPr>
      </w:pPr>
      <w:ins w:id="292" w:author="Unknown">
        <w:r>
          <w:rPr>
            <w:rStyle w:val="Hyperlink"/>
            <w:rFonts w:ascii="Arial" w:hAnsi="Arial" w:cs="Arial"/>
            <w:color w:val="000000"/>
            <w:sz w:val="18"/>
            <w:szCs w:val="18"/>
          </w:rPr>
          <w:t>Here</w:t>
        </w:r>
        <w:r>
          <w:rPr>
            <w:rStyle w:val="apple-converted-space"/>
            <w:rFonts w:ascii="Arial" w:hAnsi="Arial" w:cs="Arial"/>
            <w:color w:val="000000"/>
            <w:sz w:val="18"/>
            <w:szCs w:val="18"/>
          </w:rPr>
          <w:t> </w:t>
        </w:r>
        <w:r>
          <w:rPr>
            <w:rStyle w:val="Hyperlink"/>
            <w:rFonts w:ascii="Trebuchet MS" w:hAnsi="Trebuchet MS"/>
            <w:color w:val="000000"/>
            <w:sz w:val="18"/>
            <w:szCs w:val="18"/>
          </w:rPr>
          <w:t>are some thoughts on why they should not be in Thread</w:t>
        </w:r>
        <w:r>
          <w:rPr>
            <w:rStyle w:val="apple-converted-space"/>
            <w:rFonts w:ascii="Trebuchet MS" w:hAnsi="Trebuchet MS"/>
            <w:color w:val="000000"/>
            <w:sz w:val="18"/>
            <w:szCs w:val="18"/>
          </w:rPr>
          <w:t> </w:t>
        </w:r>
        <w:r>
          <w:rPr>
            <w:rStyle w:val="Hyperlink"/>
            <w:rFonts w:ascii="Trebuchet MS" w:hAnsi="Trebuchet MS"/>
            <w:color w:val="000000"/>
            <w:sz w:val="18"/>
            <w:szCs w:val="18"/>
          </w:rPr>
          <w:t>class</w:t>
        </w:r>
        <w:r>
          <w:rPr>
            <w:rStyle w:val="apple-converted-space"/>
            <w:rFonts w:ascii="Trebuchet MS" w:hAnsi="Trebuchet MS"/>
            <w:color w:val="000000"/>
            <w:sz w:val="18"/>
            <w:szCs w:val="18"/>
          </w:rPr>
          <w:t> </w:t>
        </w:r>
        <w:r>
          <w:rPr>
            <w:rStyle w:val="Hyperlink"/>
            <w:rFonts w:ascii="Arial" w:hAnsi="Arial" w:cs="Arial"/>
            <w:color w:val="000000"/>
            <w:sz w:val="18"/>
            <w:szCs w:val="18"/>
          </w:rPr>
          <w:t>which</w:t>
        </w:r>
        <w:r>
          <w:rPr>
            <w:rStyle w:val="apple-converted-space"/>
            <w:rFonts w:ascii="Trebuchet MS" w:hAnsi="Trebuchet MS"/>
            <w:color w:val="000000"/>
            <w:sz w:val="18"/>
            <w:szCs w:val="18"/>
          </w:rPr>
          <w:t> </w:t>
        </w:r>
        <w:r>
          <w:rPr>
            <w:rStyle w:val="Hyperlink"/>
            <w:rFonts w:ascii="Arial" w:hAnsi="Arial" w:cs="Arial"/>
            <w:color w:val="000000"/>
            <w:sz w:val="18"/>
            <w:szCs w:val="18"/>
          </w:rPr>
          <w:t xml:space="preserve">make sense to </w:t>
        </w:r>
        <w:proofErr w:type="gramStart"/>
        <w:r>
          <w:rPr>
            <w:rStyle w:val="Hyperlink"/>
            <w:rFonts w:ascii="Arial" w:hAnsi="Arial" w:cs="Arial"/>
            <w:color w:val="000000"/>
            <w:sz w:val="18"/>
            <w:szCs w:val="18"/>
          </w:rPr>
          <w:t>me :</w:t>
        </w:r>
        <w:proofErr w:type="gramEnd"/>
      </w:ins>
    </w:p>
    <w:p w:rsidR="00785492" w:rsidRDefault="00785492" w:rsidP="00785492">
      <w:pPr>
        <w:rPr>
          <w:ins w:id="293" w:author="Unknown"/>
          <w:rFonts w:ascii="Trebuchet MS" w:hAnsi="Trebuchet MS"/>
          <w:color w:val="000000"/>
        </w:rPr>
      </w:pPr>
    </w:p>
    <w:p w:rsidR="00785492" w:rsidRDefault="00785492" w:rsidP="00785492">
      <w:pPr>
        <w:rPr>
          <w:ins w:id="294" w:author="Unknown"/>
          <w:rFonts w:ascii="Trebuchet MS" w:hAnsi="Trebuchet MS"/>
          <w:color w:val="000000"/>
        </w:rPr>
      </w:pPr>
      <w:ins w:id="295" w:author="Unknown">
        <w:r>
          <w:rPr>
            <w:rStyle w:val="Hyperlink"/>
            <w:rFonts w:ascii="Arial" w:hAnsi="Arial" w:cs="Arial"/>
            <w:color w:val="000000"/>
            <w:sz w:val="18"/>
            <w:szCs w:val="18"/>
          </w:rPr>
          <w:t>1)</w:t>
        </w:r>
        <w:r>
          <w:rPr>
            <w:rStyle w:val="apple-converted-space"/>
            <w:rFonts w:ascii="Arial" w:hAnsi="Arial" w:cs="Arial"/>
            <w:color w:val="000000"/>
            <w:sz w:val="18"/>
            <w:szCs w:val="18"/>
          </w:rPr>
          <w:t> </w:t>
        </w:r>
        <w:r>
          <w:rPr>
            <w:rStyle w:val="Hyperlink"/>
            <w:rFonts w:ascii="Trebuchet MS" w:hAnsi="Trebuchet MS"/>
            <w:color w:val="000000"/>
            <w:sz w:val="18"/>
            <w:szCs w:val="18"/>
          </w:rPr>
          <w:t>W</w:t>
        </w:r>
        <w:r>
          <w:rPr>
            <w:rStyle w:val="Hyperlink"/>
            <w:rFonts w:ascii="Arial" w:hAnsi="Arial" w:cs="Arial"/>
            <w:color w:val="000000"/>
            <w:sz w:val="18"/>
            <w:szCs w:val="18"/>
          </w:rPr>
          <w:t>ait and notify is not just normal meth</w:t>
        </w:r>
        <w:r>
          <w:rPr>
            <w:rStyle w:val="Hyperlink"/>
            <w:rFonts w:ascii="Trebuchet MS" w:hAnsi="Trebuchet MS"/>
            <w:color w:val="000000"/>
            <w:sz w:val="18"/>
            <w:szCs w:val="18"/>
          </w:rPr>
          <w:t>ods or synchronization utility,</w:t>
        </w:r>
        <w:r>
          <w:rPr>
            <w:rStyle w:val="apple-converted-space"/>
            <w:rFonts w:ascii="Trebuchet MS" w:hAnsi="Trebuchet MS"/>
            <w:color w:val="000000"/>
            <w:sz w:val="18"/>
            <w:szCs w:val="18"/>
          </w:rPr>
          <w:t> </w:t>
        </w:r>
        <w:r>
          <w:rPr>
            <w:rStyle w:val="Hyperlink"/>
            <w:rFonts w:ascii="Arial" w:hAnsi="Arial" w:cs="Arial"/>
            <w:color w:val="000000"/>
            <w:sz w:val="18"/>
            <w:szCs w:val="18"/>
          </w:rPr>
          <w:t>more than that</w:t>
        </w:r>
        <w:r>
          <w:rPr>
            <w:rStyle w:val="apple-converted-space"/>
            <w:rFonts w:ascii="Trebuchet MS" w:hAnsi="Trebuchet MS"/>
            <w:color w:val="000000"/>
            <w:sz w:val="18"/>
            <w:szCs w:val="18"/>
          </w:rPr>
          <w:t> </w:t>
        </w:r>
        <w:r>
          <w:rPr>
            <w:rStyle w:val="Hyperlink"/>
            <w:rFonts w:ascii="Arial" w:hAnsi="Arial" w:cs="Arial"/>
            <w:color w:val="000000"/>
            <w:sz w:val="18"/>
            <w:szCs w:val="18"/>
          </w:rPr>
          <w:t>they are</w:t>
        </w:r>
        <w:r>
          <w:rPr>
            <w:rStyle w:val="apple-converted-space"/>
            <w:rFonts w:ascii="Arial" w:hAnsi="Arial" w:cs="Arial"/>
            <w:color w:val="000000"/>
            <w:sz w:val="18"/>
            <w:szCs w:val="18"/>
          </w:rPr>
          <w:t> </w:t>
        </w:r>
        <w:r>
          <w:rPr>
            <w:rStyle w:val="Hyperlink"/>
            <w:rFonts w:ascii="Arial" w:hAnsi="Arial" w:cs="Arial"/>
            <w:b/>
            <w:bCs/>
            <w:color w:val="000000"/>
            <w:sz w:val="18"/>
            <w:szCs w:val="18"/>
          </w:rPr>
          <w:t>communication mechanism between two threads in Java</w:t>
        </w:r>
        <w:r>
          <w:rPr>
            <w:rStyle w:val="Hyperlink"/>
            <w:rFonts w:ascii="Arial" w:hAnsi="Arial" w:cs="Arial"/>
            <w:color w:val="000000"/>
            <w:sz w:val="18"/>
            <w:szCs w:val="18"/>
          </w:rPr>
          <w:t>. And Object</w:t>
        </w:r>
        <w:r>
          <w:rPr>
            <w:rStyle w:val="apple-converted-space"/>
            <w:rFonts w:ascii="Arial" w:hAnsi="Arial" w:cs="Arial"/>
            <w:color w:val="000000"/>
            <w:sz w:val="18"/>
            <w:szCs w:val="18"/>
          </w:rPr>
          <w:t> </w:t>
        </w:r>
        <w:r>
          <w:rPr>
            <w:rStyle w:val="Hyperlink"/>
            <w:rFonts w:ascii="Arial" w:hAnsi="Arial" w:cs="Arial"/>
            <w:color w:val="000000"/>
            <w:sz w:val="18"/>
            <w:szCs w:val="18"/>
          </w:rPr>
          <w:t>class</w:t>
        </w:r>
        <w:r>
          <w:rPr>
            <w:rStyle w:val="apple-converted-space"/>
            <w:rFonts w:ascii="Arial" w:hAnsi="Arial" w:cs="Arial"/>
            <w:color w:val="000000"/>
            <w:sz w:val="18"/>
            <w:szCs w:val="18"/>
          </w:rPr>
          <w:t> </w:t>
        </w:r>
        <w:r>
          <w:rPr>
            <w:rStyle w:val="Hyperlink"/>
            <w:rFonts w:ascii="Arial" w:hAnsi="Arial" w:cs="Arial"/>
            <w:color w:val="000000"/>
            <w:sz w:val="18"/>
            <w:szCs w:val="18"/>
          </w:rPr>
          <w:t>is correct</w:t>
        </w:r>
        <w:r>
          <w:rPr>
            <w:rStyle w:val="apple-converted-space"/>
            <w:rFonts w:ascii="Trebuchet MS" w:hAnsi="Trebuchet MS"/>
            <w:color w:val="000000"/>
            <w:sz w:val="18"/>
            <w:szCs w:val="18"/>
          </w:rPr>
          <w:t> </w:t>
        </w:r>
        <w:r>
          <w:rPr>
            <w:rStyle w:val="Hyperlink"/>
            <w:rFonts w:ascii="Arial" w:hAnsi="Arial" w:cs="Arial"/>
            <w:color w:val="000000"/>
            <w:sz w:val="18"/>
            <w:szCs w:val="18"/>
          </w:rPr>
          <w:t>place to make them</w:t>
        </w:r>
        <w:r>
          <w:rPr>
            <w:rStyle w:val="apple-converted-space"/>
            <w:rFonts w:ascii="Arial" w:hAnsi="Arial" w:cs="Arial"/>
            <w:color w:val="000000"/>
            <w:sz w:val="18"/>
            <w:szCs w:val="18"/>
          </w:rPr>
          <w:t> </w:t>
        </w:r>
        <w:r>
          <w:rPr>
            <w:rStyle w:val="ilad"/>
            <w:rFonts w:ascii="Arial" w:hAnsi="Arial" w:cs="Arial"/>
            <w:color w:val="000000"/>
            <w:sz w:val="18"/>
            <w:szCs w:val="18"/>
          </w:rPr>
          <w:t>available</w:t>
        </w:r>
        <w:r>
          <w:rPr>
            <w:rStyle w:val="apple-converted-space"/>
            <w:rFonts w:ascii="Arial" w:hAnsi="Arial" w:cs="Arial"/>
            <w:color w:val="000000"/>
            <w:sz w:val="18"/>
            <w:szCs w:val="18"/>
          </w:rPr>
          <w:t> </w:t>
        </w:r>
        <w:r>
          <w:rPr>
            <w:rStyle w:val="Hyperlink"/>
            <w:rFonts w:ascii="Arial" w:hAnsi="Arial" w:cs="Arial"/>
            <w:color w:val="000000"/>
            <w:sz w:val="18"/>
            <w:szCs w:val="18"/>
          </w:rPr>
          <w:t>for every object if this mechanism is not</w:t>
        </w:r>
        <w:r>
          <w:rPr>
            <w:rStyle w:val="apple-converted-space"/>
            <w:rFonts w:ascii="Arial" w:hAnsi="Arial" w:cs="Arial"/>
            <w:color w:val="000000"/>
            <w:sz w:val="18"/>
            <w:szCs w:val="18"/>
          </w:rPr>
          <w:t> </w:t>
        </w:r>
        <w:r>
          <w:rPr>
            <w:rStyle w:val="Hyperlink"/>
            <w:rFonts w:ascii="Arial" w:hAnsi="Arial" w:cs="Arial"/>
            <w:color w:val="000000"/>
            <w:sz w:val="18"/>
            <w:szCs w:val="18"/>
          </w:rPr>
          <w:t>available</w:t>
        </w:r>
        <w:r>
          <w:rPr>
            <w:rStyle w:val="apple-converted-space"/>
            <w:rFonts w:ascii="Arial" w:hAnsi="Arial" w:cs="Arial"/>
            <w:color w:val="000000"/>
            <w:sz w:val="18"/>
            <w:szCs w:val="18"/>
          </w:rPr>
          <w:t> </w:t>
        </w:r>
        <w:r>
          <w:rPr>
            <w:rStyle w:val="Hyperlink"/>
            <w:rFonts w:ascii="Arial" w:hAnsi="Arial" w:cs="Arial"/>
            <w:color w:val="000000"/>
            <w:sz w:val="18"/>
            <w:szCs w:val="18"/>
          </w:rPr>
          <w:t>via</w:t>
        </w:r>
        <w:r>
          <w:rPr>
            <w:rStyle w:val="apple-converted-space"/>
            <w:rFonts w:ascii="Arial" w:hAnsi="Arial" w:cs="Arial"/>
            <w:color w:val="000000"/>
            <w:sz w:val="18"/>
            <w:szCs w:val="18"/>
          </w:rPr>
          <w:t> </w:t>
        </w:r>
        <w:r>
          <w:rPr>
            <w:rStyle w:val="Hyperlink"/>
            <w:rFonts w:ascii="Trebuchet MS" w:hAnsi="Trebuchet MS"/>
            <w:color w:val="000000"/>
            <w:sz w:val="18"/>
            <w:szCs w:val="18"/>
          </w:rPr>
          <w:t>any java</w:t>
        </w:r>
        <w:r>
          <w:rPr>
            <w:rStyle w:val="apple-converted-space"/>
            <w:rFonts w:ascii="Trebuchet MS" w:hAnsi="Trebuchet MS"/>
            <w:color w:val="000000"/>
            <w:sz w:val="18"/>
            <w:szCs w:val="18"/>
          </w:rPr>
          <w:t> </w:t>
        </w:r>
        <w:r>
          <w:rPr>
            <w:rStyle w:val="Hyperlink"/>
            <w:rFonts w:ascii="Arial" w:hAnsi="Arial" w:cs="Arial"/>
            <w:color w:val="000000"/>
            <w:sz w:val="18"/>
            <w:szCs w:val="18"/>
          </w:rPr>
          <w:t>keyword like synchronized.</w:t>
        </w:r>
        <w:r>
          <w:rPr>
            <w:rStyle w:val="apple-converted-space"/>
            <w:rFonts w:ascii="Trebuchet MS" w:hAnsi="Trebuchet MS"/>
            <w:color w:val="000000"/>
            <w:sz w:val="18"/>
            <w:szCs w:val="18"/>
          </w:rPr>
          <w:t> </w:t>
        </w:r>
        <w:r>
          <w:rPr>
            <w:rStyle w:val="Hyperlink"/>
            <w:rFonts w:ascii="Arial" w:hAnsi="Arial" w:cs="Arial"/>
            <w:color w:val="000000"/>
            <w:sz w:val="18"/>
            <w:szCs w:val="18"/>
          </w:rPr>
          <w:t>Remember synchronized and wait notify are two different area and don’t confuse that they are same or related. Synchronized is to provide mutual exclusion and ensuring</w:t>
        </w:r>
        <w:r>
          <w:rPr>
            <w:rStyle w:val="apple-converted-space"/>
            <w:rFonts w:ascii="Arial" w:hAnsi="Arial" w:cs="Arial"/>
            <w:color w:val="000000"/>
            <w:sz w:val="18"/>
            <w:szCs w:val="18"/>
          </w:rPr>
          <w:t> </w:t>
        </w:r>
        <w:r>
          <w:rPr>
            <w:rStyle w:val="Hyperlink"/>
            <w:rFonts w:ascii="Trebuchet MS" w:hAnsi="Trebuchet MS"/>
            <w:color w:val="000000"/>
            <w:sz w:val="18"/>
            <w:szCs w:val="18"/>
          </w:rPr>
          <w:fldChar w:fldCharType="begin"/>
        </w:r>
        <w:r>
          <w:rPr>
            <w:rStyle w:val="Hyperlink"/>
            <w:rFonts w:ascii="Trebuchet MS" w:hAnsi="Trebuchet MS"/>
            <w:color w:val="000000"/>
            <w:sz w:val="18"/>
            <w:szCs w:val="18"/>
          </w:rPr>
          <w:instrText xml:space="preserve"> HYPERLINK "http://javarevisited.blogspot.com/2012/01/how-to-write-thread-safe-code-in-java.html" </w:instrText>
        </w:r>
        <w:r>
          <w:rPr>
            <w:rStyle w:val="Hyperlink"/>
            <w:rFonts w:ascii="Trebuchet MS" w:hAnsi="Trebuchet MS"/>
            <w:color w:val="000000"/>
            <w:sz w:val="18"/>
            <w:szCs w:val="18"/>
          </w:rPr>
          <w:fldChar w:fldCharType="separate"/>
        </w:r>
        <w:r>
          <w:rPr>
            <w:rStyle w:val="Hyperlink"/>
            <w:rFonts w:ascii="Arial" w:hAnsi="Arial" w:cs="Arial"/>
            <w:color w:val="0066CC"/>
            <w:sz w:val="18"/>
            <w:szCs w:val="18"/>
          </w:rPr>
          <w:t>thread safety of Java class</w:t>
        </w:r>
        <w:r>
          <w:rPr>
            <w:rStyle w:val="Hyperlink"/>
            <w:rFonts w:ascii="Trebuchet MS" w:hAnsi="Trebuchet MS"/>
            <w:color w:val="000000"/>
            <w:sz w:val="18"/>
            <w:szCs w:val="18"/>
          </w:rPr>
          <w:fldChar w:fldCharType="end"/>
        </w:r>
        <w:r>
          <w:rPr>
            <w:rStyle w:val="apple-converted-space"/>
            <w:rFonts w:ascii="Arial" w:hAnsi="Arial" w:cs="Arial"/>
            <w:color w:val="000000"/>
            <w:sz w:val="18"/>
            <w:szCs w:val="18"/>
          </w:rPr>
          <w:t> </w:t>
        </w:r>
        <w:r>
          <w:rPr>
            <w:rStyle w:val="Hyperlink"/>
            <w:rFonts w:ascii="Arial" w:hAnsi="Arial" w:cs="Arial"/>
            <w:color w:val="000000"/>
            <w:sz w:val="18"/>
            <w:szCs w:val="18"/>
          </w:rPr>
          <w:t>like race condition while wait and notify are communication mechanism between two thread.</w:t>
        </w:r>
      </w:ins>
    </w:p>
    <w:p w:rsidR="00785492" w:rsidRDefault="00785492" w:rsidP="00785492">
      <w:pPr>
        <w:rPr>
          <w:ins w:id="296" w:author="Unknown"/>
          <w:rFonts w:ascii="Trebuchet MS" w:hAnsi="Trebuchet MS"/>
          <w:color w:val="000000"/>
        </w:rPr>
      </w:pPr>
    </w:p>
    <w:p w:rsidR="00785492" w:rsidRDefault="00785492" w:rsidP="00785492">
      <w:pPr>
        <w:rPr>
          <w:ins w:id="297" w:author="Unknown"/>
          <w:rFonts w:ascii="Trebuchet MS" w:hAnsi="Trebuchet MS"/>
          <w:color w:val="000000"/>
        </w:rPr>
      </w:pPr>
      <w:proofErr w:type="gramStart"/>
      <w:ins w:id="298" w:author="Unknown">
        <w:r>
          <w:rPr>
            <w:rStyle w:val="Hyperlink"/>
            <w:rFonts w:ascii="Arial" w:hAnsi="Arial" w:cs="Arial"/>
            <w:color w:val="000000"/>
            <w:sz w:val="18"/>
            <w:szCs w:val="18"/>
          </w:rPr>
          <w:t>2</w:t>
        </w:r>
        <w:r>
          <w:rPr>
            <w:rStyle w:val="apple-converted-space"/>
            <w:rFonts w:ascii="Trebuchet MS" w:hAnsi="Trebuchet MS"/>
            <w:color w:val="000000"/>
            <w:sz w:val="18"/>
            <w:szCs w:val="18"/>
          </w:rPr>
          <w:t> </w:t>
        </w:r>
        <w:r>
          <w:rPr>
            <w:rStyle w:val="Hyperlink"/>
            <w:rFonts w:ascii="Arial" w:hAnsi="Arial" w:cs="Arial"/>
            <w:color w:val="000000"/>
            <w:sz w:val="18"/>
            <w:szCs w:val="18"/>
          </w:rPr>
          <w:t>)</w:t>
        </w:r>
        <w:proofErr w:type="gramEnd"/>
        <w:r>
          <w:rPr>
            <w:rStyle w:val="Hyperlink"/>
            <w:rFonts w:ascii="Arial" w:hAnsi="Arial" w:cs="Arial"/>
            <w:b/>
            <w:bCs/>
            <w:color w:val="000000"/>
            <w:sz w:val="18"/>
            <w:szCs w:val="18"/>
          </w:rPr>
          <w:t>Locks are made</w:t>
        </w:r>
        <w:r>
          <w:rPr>
            <w:rStyle w:val="apple-converted-space"/>
            <w:rFonts w:ascii="Arial" w:hAnsi="Arial" w:cs="Arial"/>
            <w:b/>
            <w:bCs/>
            <w:color w:val="000000"/>
            <w:sz w:val="18"/>
            <w:szCs w:val="18"/>
          </w:rPr>
          <w:t> </w:t>
        </w:r>
        <w:r>
          <w:rPr>
            <w:rStyle w:val="Hyperlink"/>
            <w:rFonts w:ascii="Arial" w:hAnsi="Arial" w:cs="Arial"/>
            <w:b/>
            <w:bCs/>
            <w:color w:val="000000"/>
            <w:sz w:val="18"/>
            <w:szCs w:val="18"/>
          </w:rPr>
          <w:t>available</w:t>
        </w:r>
        <w:r>
          <w:rPr>
            <w:rStyle w:val="apple-converted-space"/>
            <w:rFonts w:ascii="Arial" w:hAnsi="Arial" w:cs="Arial"/>
            <w:b/>
            <w:bCs/>
            <w:color w:val="000000"/>
            <w:sz w:val="18"/>
            <w:szCs w:val="18"/>
          </w:rPr>
          <w:t> </w:t>
        </w:r>
        <w:r>
          <w:rPr>
            <w:rStyle w:val="Hyperlink"/>
            <w:rFonts w:ascii="Arial" w:hAnsi="Arial" w:cs="Arial"/>
            <w:b/>
            <w:bCs/>
            <w:color w:val="000000"/>
            <w:sz w:val="18"/>
            <w:szCs w:val="18"/>
          </w:rPr>
          <w:t>on per Object basis</w:t>
        </w:r>
        <w:r>
          <w:rPr>
            <w:rStyle w:val="Hyperlink"/>
            <w:rFonts w:ascii="Arial" w:hAnsi="Arial" w:cs="Arial"/>
            <w:color w:val="000000"/>
            <w:sz w:val="18"/>
            <w:szCs w:val="18"/>
          </w:rPr>
          <w:t>, which is another reason wait and notify is</w:t>
        </w:r>
        <w:r>
          <w:rPr>
            <w:rStyle w:val="apple-converted-space"/>
            <w:rFonts w:ascii="Trebuchet MS" w:hAnsi="Trebuchet MS"/>
            <w:color w:val="000000"/>
            <w:sz w:val="18"/>
            <w:szCs w:val="18"/>
          </w:rPr>
          <w:t> </w:t>
        </w:r>
        <w:r>
          <w:rPr>
            <w:rStyle w:val="Hyperlink"/>
            <w:rFonts w:ascii="Arial" w:hAnsi="Arial" w:cs="Arial"/>
            <w:color w:val="000000"/>
            <w:sz w:val="18"/>
            <w:szCs w:val="18"/>
          </w:rPr>
          <w:t>declared in Object</w:t>
        </w:r>
        <w:r>
          <w:rPr>
            <w:rStyle w:val="apple-converted-space"/>
            <w:rFonts w:ascii="Arial" w:hAnsi="Arial" w:cs="Arial"/>
            <w:color w:val="000000"/>
            <w:sz w:val="18"/>
            <w:szCs w:val="18"/>
          </w:rPr>
          <w:t> </w:t>
        </w:r>
        <w:r>
          <w:rPr>
            <w:rStyle w:val="Hyperlink"/>
            <w:rFonts w:ascii="Arial" w:hAnsi="Arial" w:cs="Arial"/>
            <w:color w:val="000000"/>
            <w:sz w:val="18"/>
            <w:szCs w:val="18"/>
          </w:rPr>
          <w:t>class</w:t>
        </w:r>
        <w:r>
          <w:rPr>
            <w:rStyle w:val="apple-converted-space"/>
            <w:rFonts w:ascii="Arial" w:hAnsi="Arial" w:cs="Arial"/>
            <w:color w:val="000000"/>
            <w:sz w:val="18"/>
            <w:szCs w:val="18"/>
          </w:rPr>
          <w:t> </w:t>
        </w:r>
        <w:r>
          <w:rPr>
            <w:rStyle w:val="Hyperlink"/>
            <w:rFonts w:ascii="Arial" w:hAnsi="Arial" w:cs="Arial"/>
            <w:color w:val="000000"/>
            <w:sz w:val="18"/>
            <w:szCs w:val="18"/>
          </w:rPr>
          <w:t xml:space="preserve">rather </w:t>
        </w:r>
        <w:proofErr w:type="spellStart"/>
        <w:r>
          <w:rPr>
            <w:rStyle w:val="Hyperlink"/>
            <w:rFonts w:ascii="Arial" w:hAnsi="Arial" w:cs="Arial"/>
            <w:color w:val="000000"/>
            <w:sz w:val="18"/>
            <w:szCs w:val="18"/>
          </w:rPr>
          <w:t>then</w:t>
        </w:r>
        <w:proofErr w:type="spellEnd"/>
        <w:r>
          <w:rPr>
            <w:rStyle w:val="Hyperlink"/>
            <w:rFonts w:ascii="Arial" w:hAnsi="Arial" w:cs="Arial"/>
            <w:color w:val="000000"/>
            <w:sz w:val="18"/>
            <w:szCs w:val="18"/>
          </w:rPr>
          <w:t xml:space="preserve"> Thread</w:t>
        </w:r>
        <w:r>
          <w:rPr>
            <w:rStyle w:val="apple-converted-space"/>
            <w:rFonts w:ascii="Arial" w:hAnsi="Arial" w:cs="Arial"/>
            <w:color w:val="000000"/>
            <w:sz w:val="18"/>
            <w:szCs w:val="18"/>
          </w:rPr>
          <w:t> </w:t>
        </w:r>
        <w:r>
          <w:rPr>
            <w:rStyle w:val="Hyperlink"/>
            <w:rFonts w:ascii="Arial" w:hAnsi="Arial" w:cs="Arial"/>
            <w:color w:val="000000"/>
            <w:sz w:val="18"/>
            <w:szCs w:val="18"/>
          </w:rPr>
          <w:t>class.</w:t>
        </w:r>
      </w:ins>
    </w:p>
    <w:p w:rsidR="00785492" w:rsidRDefault="00785492" w:rsidP="00785492">
      <w:pPr>
        <w:rPr>
          <w:ins w:id="299" w:author="Unknown"/>
          <w:rFonts w:ascii="Trebuchet MS" w:hAnsi="Trebuchet MS"/>
          <w:color w:val="000000"/>
        </w:rPr>
      </w:pPr>
    </w:p>
    <w:p w:rsidR="00785492" w:rsidRDefault="00785492" w:rsidP="00785492">
      <w:pPr>
        <w:rPr>
          <w:ins w:id="300" w:author="Unknown"/>
          <w:rFonts w:ascii="Trebuchet MS" w:hAnsi="Trebuchet MS"/>
          <w:color w:val="000000"/>
        </w:rPr>
      </w:pPr>
      <w:ins w:id="301" w:author="Unknown">
        <w:r>
          <w:rPr>
            <w:rStyle w:val="Hyperlink"/>
            <w:rFonts w:ascii="Arial" w:hAnsi="Arial" w:cs="Arial"/>
            <w:color w:val="000000"/>
            <w:sz w:val="18"/>
            <w:szCs w:val="18"/>
          </w:rPr>
          <w:t>3)</w:t>
        </w:r>
        <w:r>
          <w:rPr>
            <w:rStyle w:val="apple-converted-space"/>
            <w:rFonts w:ascii="Trebuchet MS" w:hAnsi="Trebuchet MS"/>
            <w:color w:val="000000"/>
            <w:sz w:val="18"/>
            <w:szCs w:val="18"/>
          </w:rPr>
          <w:t> </w:t>
        </w:r>
        <w:r>
          <w:rPr>
            <w:rStyle w:val="Hyperlink"/>
            <w:rFonts w:ascii="Arial" w:hAnsi="Arial" w:cs="Arial"/>
            <w:color w:val="000000"/>
            <w:sz w:val="18"/>
            <w:szCs w:val="18"/>
          </w:rPr>
          <w:t>In Java in order to enter critical section of code, Threads needs lock and they wait for</w:t>
        </w:r>
        <w:r>
          <w:rPr>
            <w:rStyle w:val="apple-converted-space"/>
            <w:rFonts w:ascii="Trebuchet MS" w:hAnsi="Trebuchet MS"/>
            <w:color w:val="000000"/>
            <w:sz w:val="18"/>
            <w:szCs w:val="18"/>
          </w:rPr>
          <w:t> </w:t>
        </w:r>
        <w:r>
          <w:rPr>
            <w:rStyle w:val="Hyperlink"/>
            <w:rFonts w:ascii="Arial" w:hAnsi="Arial" w:cs="Arial"/>
            <w:color w:val="000000"/>
            <w:sz w:val="18"/>
            <w:szCs w:val="18"/>
          </w:rPr>
          <w:t>lock, they don't know which threads holds lock instead they just know the lock is hold by</w:t>
        </w:r>
        <w:r>
          <w:rPr>
            <w:rStyle w:val="apple-converted-space"/>
            <w:rFonts w:ascii="Trebuchet MS" w:hAnsi="Trebuchet MS"/>
            <w:color w:val="000000"/>
            <w:sz w:val="18"/>
            <w:szCs w:val="18"/>
          </w:rPr>
          <w:t> </w:t>
        </w:r>
        <w:r>
          <w:rPr>
            <w:rStyle w:val="Hyperlink"/>
            <w:rFonts w:ascii="Arial" w:hAnsi="Arial" w:cs="Arial"/>
            <w:color w:val="000000"/>
            <w:sz w:val="18"/>
            <w:szCs w:val="18"/>
          </w:rPr>
          <w:t>some thread and they should wait for lock instead of knowing which thread is inside the synchronized block</w:t>
        </w:r>
        <w:r>
          <w:rPr>
            <w:rStyle w:val="apple-converted-space"/>
            <w:rFonts w:ascii="Trebuchet MS" w:hAnsi="Trebuchet MS"/>
            <w:color w:val="000000"/>
            <w:sz w:val="18"/>
            <w:szCs w:val="18"/>
          </w:rPr>
          <w:t> </w:t>
        </w:r>
        <w:r>
          <w:rPr>
            <w:rStyle w:val="Hyperlink"/>
            <w:rFonts w:ascii="Arial" w:hAnsi="Arial" w:cs="Arial"/>
            <w:color w:val="000000"/>
            <w:sz w:val="18"/>
            <w:szCs w:val="18"/>
          </w:rPr>
          <w:t xml:space="preserve">and asking them to release lock. </w:t>
        </w:r>
        <w:proofErr w:type="gramStart"/>
        <w:r>
          <w:rPr>
            <w:rStyle w:val="Hyperlink"/>
            <w:rFonts w:ascii="Arial" w:hAnsi="Arial" w:cs="Arial"/>
            <w:color w:val="000000"/>
            <w:sz w:val="18"/>
            <w:szCs w:val="18"/>
          </w:rPr>
          <w:t>this</w:t>
        </w:r>
        <w:proofErr w:type="gramEnd"/>
        <w:r>
          <w:rPr>
            <w:rStyle w:val="Hyperlink"/>
            <w:rFonts w:ascii="Arial" w:hAnsi="Arial" w:cs="Arial"/>
            <w:color w:val="000000"/>
            <w:sz w:val="18"/>
            <w:szCs w:val="18"/>
          </w:rPr>
          <w:t xml:space="preserve"> analogy fits with wait and notify being on object</w:t>
        </w:r>
        <w:r>
          <w:rPr>
            <w:rStyle w:val="apple-converted-space"/>
            <w:rFonts w:ascii="Arial" w:hAnsi="Arial" w:cs="Arial"/>
            <w:color w:val="000000"/>
            <w:sz w:val="18"/>
            <w:szCs w:val="18"/>
          </w:rPr>
          <w:t> </w:t>
        </w:r>
        <w:r>
          <w:rPr>
            <w:rStyle w:val="Hyperlink"/>
            <w:rFonts w:ascii="Arial" w:hAnsi="Arial" w:cs="Arial"/>
            <w:color w:val="000000"/>
            <w:sz w:val="18"/>
            <w:szCs w:val="18"/>
          </w:rPr>
          <w:t>class</w:t>
        </w:r>
        <w:r>
          <w:rPr>
            <w:rStyle w:val="apple-converted-space"/>
            <w:rFonts w:ascii="Arial" w:hAnsi="Arial" w:cs="Arial"/>
            <w:color w:val="000000"/>
            <w:sz w:val="18"/>
            <w:szCs w:val="18"/>
          </w:rPr>
          <w:t> </w:t>
        </w:r>
        <w:r>
          <w:rPr>
            <w:rStyle w:val="Hyperlink"/>
            <w:rFonts w:ascii="Arial" w:hAnsi="Arial" w:cs="Arial"/>
            <w:color w:val="000000"/>
            <w:sz w:val="18"/>
            <w:szCs w:val="18"/>
          </w:rPr>
          <w:t>rather than thread in Java.</w:t>
        </w:r>
      </w:ins>
    </w:p>
    <w:p w:rsidR="00785492" w:rsidRDefault="00785492" w:rsidP="00785492">
      <w:pPr>
        <w:rPr>
          <w:ins w:id="302" w:author="Unknown"/>
          <w:rFonts w:ascii="Trebuchet MS" w:hAnsi="Trebuchet MS"/>
          <w:color w:val="000000"/>
        </w:rPr>
      </w:pPr>
    </w:p>
    <w:p w:rsidR="00785492" w:rsidRDefault="00785492" w:rsidP="00785492">
      <w:pPr>
        <w:rPr>
          <w:ins w:id="303" w:author="Unknown"/>
          <w:rFonts w:ascii="Trebuchet MS" w:hAnsi="Trebuchet MS"/>
          <w:color w:val="000000"/>
        </w:rPr>
      </w:pPr>
      <w:ins w:id="304" w:author="Unknown">
        <w:r>
          <w:rPr>
            <w:rStyle w:val="Hyperlink"/>
            <w:rFonts w:ascii="Arial" w:hAnsi="Arial" w:cs="Arial"/>
            <w:color w:val="000000"/>
            <w:sz w:val="18"/>
            <w:szCs w:val="18"/>
          </w:rPr>
          <w:t>These are just my thoughts on</w:t>
        </w:r>
        <w:r>
          <w:rPr>
            <w:rStyle w:val="apple-converted-space"/>
            <w:rFonts w:ascii="Arial" w:hAnsi="Arial" w:cs="Arial"/>
            <w:color w:val="000000"/>
            <w:sz w:val="18"/>
            <w:szCs w:val="18"/>
          </w:rPr>
          <w:t> </w:t>
        </w:r>
        <w:r>
          <w:rPr>
            <w:rStyle w:val="Hyperlink"/>
            <w:rFonts w:ascii="Arial" w:hAnsi="Arial" w:cs="Arial"/>
            <w:b/>
            <w:bCs/>
            <w:color w:val="000000"/>
            <w:sz w:val="18"/>
            <w:szCs w:val="18"/>
          </w:rPr>
          <w:t>why wait and notify method is declared in Object</w:t>
        </w:r>
        <w:r>
          <w:rPr>
            <w:rStyle w:val="apple-converted-space"/>
            <w:rFonts w:ascii="Arial" w:hAnsi="Arial" w:cs="Arial"/>
            <w:b/>
            <w:bCs/>
            <w:color w:val="000000"/>
            <w:sz w:val="18"/>
            <w:szCs w:val="18"/>
          </w:rPr>
          <w:t> </w:t>
        </w:r>
        <w:r>
          <w:rPr>
            <w:rStyle w:val="Hyperlink"/>
            <w:rFonts w:ascii="Arial" w:hAnsi="Arial" w:cs="Arial"/>
            <w:b/>
            <w:bCs/>
            <w:color w:val="000000"/>
            <w:sz w:val="18"/>
            <w:szCs w:val="18"/>
          </w:rPr>
          <w:t>class</w:t>
        </w:r>
        <w:r>
          <w:rPr>
            <w:rStyle w:val="apple-converted-space"/>
            <w:rFonts w:ascii="Arial" w:hAnsi="Arial" w:cs="Arial"/>
            <w:b/>
            <w:bCs/>
            <w:color w:val="000000"/>
            <w:sz w:val="18"/>
            <w:szCs w:val="18"/>
          </w:rPr>
          <w:t> </w:t>
        </w:r>
        <w:r>
          <w:rPr>
            <w:rStyle w:val="Hyperlink"/>
            <w:rFonts w:ascii="Arial" w:hAnsi="Arial" w:cs="Arial"/>
            <w:b/>
            <w:bCs/>
            <w:color w:val="000000"/>
            <w:sz w:val="18"/>
            <w:szCs w:val="18"/>
          </w:rPr>
          <w:t>rather than Thread in Java</w:t>
        </w:r>
        <w:r>
          <w:rPr>
            <w:rStyle w:val="apple-converted-space"/>
            <w:rFonts w:ascii="Arial" w:hAnsi="Arial" w:cs="Arial"/>
            <w:color w:val="000000"/>
            <w:sz w:val="18"/>
            <w:szCs w:val="18"/>
          </w:rPr>
          <w:t> </w:t>
        </w:r>
        <w:r>
          <w:rPr>
            <w:rStyle w:val="Hyperlink"/>
            <w:rFonts w:ascii="Arial" w:hAnsi="Arial" w:cs="Arial"/>
            <w:color w:val="000000"/>
            <w:sz w:val="18"/>
            <w:szCs w:val="18"/>
          </w:rPr>
          <w:t>and you</w:t>
        </w:r>
        <w:r>
          <w:rPr>
            <w:rStyle w:val="apple-converted-space"/>
            <w:rFonts w:ascii="Trebuchet MS" w:hAnsi="Trebuchet MS"/>
            <w:color w:val="000000"/>
            <w:sz w:val="18"/>
            <w:szCs w:val="18"/>
          </w:rPr>
          <w:t> </w:t>
        </w:r>
        <w:r>
          <w:rPr>
            <w:rStyle w:val="Hyperlink"/>
            <w:rFonts w:ascii="Arial" w:hAnsi="Arial" w:cs="Arial"/>
            <w:color w:val="000000"/>
            <w:sz w:val="18"/>
            <w:szCs w:val="18"/>
          </w:rPr>
          <w:t xml:space="preserve">have different version than me. In reality </w:t>
        </w:r>
        <w:proofErr w:type="spellStart"/>
        <w:proofErr w:type="gramStart"/>
        <w:r>
          <w:rPr>
            <w:rStyle w:val="Hyperlink"/>
            <w:rFonts w:ascii="Arial" w:hAnsi="Arial" w:cs="Arial"/>
            <w:color w:val="000000"/>
            <w:sz w:val="18"/>
            <w:szCs w:val="18"/>
          </w:rPr>
          <w:t>its</w:t>
        </w:r>
        <w:proofErr w:type="spellEnd"/>
        <w:proofErr w:type="gramEnd"/>
        <w:r>
          <w:rPr>
            <w:rStyle w:val="Hyperlink"/>
            <w:rFonts w:ascii="Arial" w:hAnsi="Arial" w:cs="Arial"/>
            <w:color w:val="000000"/>
            <w:sz w:val="18"/>
            <w:szCs w:val="18"/>
          </w:rPr>
          <w:t xml:space="preserve"> another</w:t>
        </w:r>
        <w:r>
          <w:rPr>
            <w:rStyle w:val="apple-converted-space"/>
            <w:rFonts w:ascii="Arial" w:hAnsi="Arial" w:cs="Arial"/>
            <w:color w:val="000000"/>
            <w:sz w:val="18"/>
            <w:szCs w:val="18"/>
          </w:rPr>
          <w:t> </w:t>
        </w:r>
        <w:r>
          <w:rPr>
            <w:rStyle w:val="ilad"/>
            <w:rFonts w:ascii="Arial" w:hAnsi="Arial" w:cs="Arial"/>
            <w:color w:val="000000"/>
            <w:sz w:val="18"/>
            <w:szCs w:val="18"/>
          </w:rPr>
          <w:t>design</w:t>
        </w:r>
        <w:r>
          <w:rPr>
            <w:rStyle w:val="apple-converted-space"/>
            <w:rFonts w:ascii="Arial" w:hAnsi="Arial" w:cs="Arial"/>
            <w:color w:val="000000"/>
            <w:sz w:val="18"/>
            <w:szCs w:val="18"/>
          </w:rPr>
          <w:t> </w:t>
        </w:r>
        <w:r>
          <w:rPr>
            <w:rStyle w:val="Hyperlink"/>
            <w:rFonts w:ascii="Arial" w:hAnsi="Arial" w:cs="Arial"/>
            <w:color w:val="000000"/>
            <w:sz w:val="18"/>
            <w:szCs w:val="18"/>
          </w:rPr>
          <w:t>decision made by Java designer like</w:t>
        </w:r>
        <w:r>
          <w:rPr>
            <w:rStyle w:val="apple-converted-space"/>
            <w:rFonts w:ascii="Arial" w:hAnsi="Arial" w:cs="Arial"/>
            <w:color w:val="000000"/>
            <w:sz w:val="18"/>
            <w:szCs w:val="18"/>
          </w:rPr>
          <w:t> </w:t>
        </w:r>
        <w:r>
          <w:rPr>
            <w:rStyle w:val="Hyperlink"/>
            <w:rFonts w:ascii="Trebuchet MS" w:hAnsi="Trebuchet MS"/>
            <w:color w:val="000000"/>
            <w:sz w:val="18"/>
            <w:szCs w:val="18"/>
          </w:rPr>
          <w:fldChar w:fldCharType="begin"/>
        </w:r>
        <w:r>
          <w:rPr>
            <w:rStyle w:val="Hyperlink"/>
            <w:rFonts w:ascii="Trebuchet MS" w:hAnsi="Trebuchet MS"/>
            <w:color w:val="000000"/>
            <w:sz w:val="18"/>
            <w:szCs w:val="18"/>
          </w:rPr>
          <w:instrText xml:space="preserve"> HYPERLINK "http://javarevisited.blogspot.com/2011/08/why-java-does-not-support-operator.html" </w:instrText>
        </w:r>
        <w:r>
          <w:rPr>
            <w:rStyle w:val="Hyperlink"/>
            <w:rFonts w:ascii="Trebuchet MS" w:hAnsi="Trebuchet MS"/>
            <w:color w:val="000000"/>
            <w:sz w:val="18"/>
            <w:szCs w:val="18"/>
          </w:rPr>
          <w:fldChar w:fldCharType="separate"/>
        </w:r>
        <w:r>
          <w:rPr>
            <w:rStyle w:val="Hyperlink"/>
            <w:rFonts w:ascii="Arial" w:hAnsi="Arial" w:cs="Arial"/>
            <w:color w:val="0066CC"/>
            <w:sz w:val="18"/>
            <w:szCs w:val="18"/>
          </w:rPr>
          <w:t>not supporting Operator overloading in Java</w:t>
        </w:r>
        <w:r>
          <w:rPr>
            <w:rStyle w:val="Hyperlink"/>
            <w:rFonts w:ascii="Trebuchet MS" w:hAnsi="Trebuchet MS"/>
            <w:color w:val="000000"/>
            <w:sz w:val="18"/>
            <w:szCs w:val="18"/>
          </w:rPr>
          <w:fldChar w:fldCharType="end"/>
        </w:r>
        <w:r>
          <w:rPr>
            <w:rStyle w:val="Hyperlink"/>
            <w:rFonts w:ascii="Arial" w:hAnsi="Arial" w:cs="Arial"/>
            <w:color w:val="000000"/>
            <w:sz w:val="18"/>
            <w:szCs w:val="18"/>
          </w:rPr>
          <w:t>. Anyway please post if you have any other convincing reason</w:t>
        </w:r>
        <w:r>
          <w:rPr>
            <w:rStyle w:val="apple-converted-space"/>
            <w:rFonts w:ascii="Arial" w:hAnsi="Arial" w:cs="Arial"/>
            <w:color w:val="000000"/>
            <w:sz w:val="18"/>
            <w:szCs w:val="18"/>
          </w:rPr>
          <w:t> </w:t>
        </w:r>
        <w:r>
          <w:rPr>
            <w:rStyle w:val="Hyperlink"/>
            <w:rFonts w:ascii="Arial" w:hAnsi="Arial" w:cs="Arial"/>
            <w:i/>
            <w:iCs/>
            <w:color w:val="000000"/>
            <w:sz w:val="18"/>
            <w:szCs w:val="18"/>
          </w:rPr>
          <w:t>why wait and notify method should be in</w:t>
        </w:r>
        <w:r>
          <w:rPr>
            <w:rStyle w:val="apple-converted-space"/>
            <w:rFonts w:ascii="Trebuchet MS" w:hAnsi="Trebuchet MS"/>
            <w:i/>
            <w:iCs/>
            <w:color w:val="000000"/>
            <w:sz w:val="18"/>
            <w:szCs w:val="18"/>
          </w:rPr>
          <w:t> </w:t>
        </w:r>
        <w:r>
          <w:rPr>
            <w:rStyle w:val="Hyperlink"/>
            <w:rFonts w:ascii="Arial" w:hAnsi="Arial" w:cs="Arial"/>
            <w:i/>
            <w:iCs/>
            <w:color w:val="000000"/>
            <w:sz w:val="18"/>
            <w:szCs w:val="18"/>
          </w:rPr>
          <w:t>Object</w:t>
        </w:r>
        <w:r>
          <w:rPr>
            <w:rStyle w:val="apple-converted-space"/>
            <w:rFonts w:ascii="Arial" w:hAnsi="Arial" w:cs="Arial"/>
            <w:i/>
            <w:iCs/>
            <w:color w:val="000000"/>
            <w:sz w:val="18"/>
            <w:szCs w:val="18"/>
          </w:rPr>
          <w:t> </w:t>
        </w:r>
        <w:r>
          <w:rPr>
            <w:rStyle w:val="Hyperlink"/>
            <w:rFonts w:ascii="Arial" w:hAnsi="Arial" w:cs="Arial"/>
            <w:i/>
            <w:iCs/>
            <w:color w:val="000000"/>
            <w:sz w:val="18"/>
            <w:szCs w:val="18"/>
          </w:rPr>
          <w:t>class</w:t>
        </w:r>
        <w:r>
          <w:rPr>
            <w:rStyle w:val="apple-converted-space"/>
            <w:rFonts w:ascii="Arial" w:hAnsi="Arial" w:cs="Arial"/>
            <w:i/>
            <w:iCs/>
            <w:color w:val="000000"/>
            <w:sz w:val="18"/>
            <w:szCs w:val="18"/>
          </w:rPr>
          <w:t> </w:t>
        </w:r>
        <w:r>
          <w:rPr>
            <w:rStyle w:val="Hyperlink"/>
            <w:rFonts w:ascii="Arial" w:hAnsi="Arial" w:cs="Arial"/>
            <w:i/>
            <w:iCs/>
            <w:color w:val="000000"/>
            <w:sz w:val="18"/>
            <w:szCs w:val="18"/>
          </w:rPr>
          <w:t>and not on Thread</w:t>
        </w:r>
        <w:r>
          <w:rPr>
            <w:rStyle w:val="Hyperlink"/>
            <w:rFonts w:ascii="Arial" w:hAnsi="Arial" w:cs="Arial"/>
            <w:color w:val="000000"/>
            <w:sz w:val="18"/>
            <w:szCs w:val="18"/>
          </w:rPr>
          <w:t>.</w:t>
        </w:r>
      </w:ins>
    </w:p>
    <w:p w:rsidR="00785492" w:rsidRDefault="00785492" w:rsidP="00785492">
      <w:pPr>
        <w:spacing w:after="240"/>
        <w:rPr>
          <w:ins w:id="305" w:author="Unknown"/>
          <w:rFonts w:ascii="Trebuchet MS" w:hAnsi="Trebuchet MS"/>
          <w:color w:val="000000"/>
        </w:rPr>
      </w:pPr>
      <w:ins w:id="306" w:author="Unknown">
        <w:r>
          <w:rPr>
            <w:rFonts w:ascii="Trebuchet MS" w:hAnsi="Trebuchet MS"/>
            <w:color w:val="000000"/>
          </w:rPr>
          <w:br/>
          <w:t>Update</w:t>
        </w:r>
        <w:proofErr w:type="gramStart"/>
        <w:r>
          <w:rPr>
            <w:rFonts w:ascii="Trebuchet MS" w:hAnsi="Trebuchet MS"/>
            <w:color w:val="000000"/>
          </w:rPr>
          <w:t>:</w:t>
        </w:r>
        <w:proofErr w:type="gramEnd"/>
        <w:r>
          <w:rPr>
            <w:rFonts w:ascii="Trebuchet MS" w:hAnsi="Trebuchet MS"/>
            <w:color w:val="000000"/>
          </w:rPr>
          <w:br/>
          <w:t>@</w:t>
        </w:r>
        <w:proofErr w:type="spellStart"/>
        <w:r>
          <w:rPr>
            <w:rFonts w:ascii="Trebuchet MS" w:hAnsi="Trebuchet MS"/>
            <w:color w:val="000000"/>
          </w:rPr>
          <w:t>Lipido</w:t>
        </w:r>
        <w:proofErr w:type="spellEnd"/>
        <w:r>
          <w:rPr>
            <w:rFonts w:ascii="Trebuchet MS" w:hAnsi="Trebuchet MS"/>
            <w:color w:val="000000"/>
          </w:rPr>
          <w:t xml:space="preserve"> has made an insightful comment , which is worth adding here. </w:t>
        </w:r>
        <w:proofErr w:type="gramStart"/>
        <w:r>
          <w:rPr>
            <w:rFonts w:ascii="Trebuchet MS" w:hAnsi="Trebuchet MS"/>
            <w:color w:val="000000"/>
          </w:rPr>
          <w:t>read</w:t>
        </w:r>
        <w:proofErr w:type="gramEnd"/>
        <w:r>
          <w:rPr>
            <w:rFonts w:ascii="Trebuchet MS" w:hAnsi="Trebuchet MS"/>
            <w:color w:val="000000"/>
          </w:rPr>
          <w:t xml:space="preserve"> his comment for</w:t>
        </w:r>
        <w:r>
          <w:rPr>
            <w:rStyle w:val="apple-converted-space"/>
            <w:rFonts w:ascii="Trebuchet MS" w:hAnsi="Trebuchet MS"/>
            <w:color w:val="000000"/>
          </w:rPr>
          <w:t> </w:t>
        </w:r>
        <w:r>
          <w:rPr>
            <w:rStyle w:val="ilad"/>
            <w:rFonts w:ascii="Trebuchet MS" w:hAnsi="Trebuchet MS"/>
            <w:color w:val="000000"/>
          </w:rPr>
          <w:t>full text</w:t>
        </w:r>
      </w:ins>
    </w:p>
    <w:p w:rsidR="00785492" w:rsidRDefault="00785492" w:rsidP="00785492">
      <w:pPr>
        <w:spacing w:after="0" w:line="312" w:lineRule="atLeast"/>
        <w:rPr>
          <w:ins w:id="307" w:author="Unknown"/>
          <w:rFonts w:ascii="Trebuchet MS" w:hAnsi="Trebuchet MS"/>
          <w:color w:val="558866"/>
        </w:rPr>
      </w:pPr>
      <w:ins w:id="308" w:author="Unknown">
        <w:r>
          <w:rPr>
            <w:rFonts w:ascii="Trebuchet MS" w:hAnsi="Trebuchet MS"/>
            <w:color w:val="558866"/>
          </w:rPr>
          <w:t xml:space="preserve">"Java is based on Hoare's </w:t>
        </w:r>
        <w:proofErr w:type="gramStart"/>
        <w:r>
          <w:rPr>
            <w:rFonts w:ascii="Trebuchet MS" w:hAnsi="Trebuchet MS"/>
            <w:color w:val="558866"/>
          </w:rPr>
          <w:t>monitors</w:t>
        </w:r>
        <w:proofErr w:type="gramEnd"/>
        <w:r>
          <w:rPr>
            <w:rFonts w:ascii="Trebuchet MS" w:hAnsi="Trebuchet MS"/>
            <w:color w:val="558866"/>
          </w:rPr>
          <w:t xml:space="preserve"> idea (http://en.wikipedia.org/wiki/Monitor_%28synchronization%29). In Java all object has </w:t>
        </w:r>
        <w:r>
          <w:rPr>
            <w:rFonts w:ascii="Trebuchet MS" w:hAnsi="Trebuchet MS"/>
            <w:color w:val="558866"/>
          </w:rPr>
          <w:lastRenderedPageBreak/>
          <w:t>a</w:t>
        </w:r>
        <w:r>
          <w:rPr>
            <w:rStyle w:val="apple-converted-space"/>
            <w:rFonts w:ascii="Trebuchet MS" w:hAnsi="Trebuchet MS"/>
            <w:color w:val="558866"/>
          </w:rPr>
          <w:t> </w:t>
        </w:r>
        <w:r>
          <w:rPr>
            <w:rStyle w:val="ilad"/>
            <w:rFonts w:ascii="Trebuchet MS" w:hAnsi="Trebuchet MS"/>
            <w:color w:val="558866"/>
          </w:rPr>
          <w:t>monitor</w:t>
        </w:r>
        <w:r>
          <w:rPr>
            <w:rFonts w:ascii="Trebuchet MS" w:hAnsi="Trebuchet MS"/>
            <w:color w:val="558866"/>
          </w:rPr>
          <w:t>. Threads waits on monitors so, to perform a wait, we need 2 parameters</w:t>
        </w:r>
        <w:proofErr w:type="gramStart"/>
        <w:r>
          <w:rPr>
            <w:rFonts w:ascii="Trebuchet MS" w:hAnsi="Trebuchet MS"/>
            <w:color w:val="558866"/>
          </w:rPr>
          <w:t>:</w:t>
        </w:r>
        <w:proofErr w:type="gramEnd"/>
        <w:r>
          <w:rPr>
            <w:rFonts w:ascii="Trebuchet MS" w:hAnsi="Trebuchet MS"/>
            <w:color w:val="558866"/>
          </w:rPr>
          <w:br/>
          <w:t>- a Thread</w:t>
        </w:r>
        <w:r>
          <w:rPr>
            <w:rFonts w:ascii="Trebuchet MS" w:hAnsi="Trebuchet MS"/>
            <w:color w:val="558866"/>
          </w:rPr>
          <w:br/>
          <w:t>- a</w:t>
        </w:r>
        <w:r>
          <w:rPr>
            <w:rStyle w:val="apple-converted-space"/>
            <w:rFonts w:ascii="Trebuchet MS" w:hAnsi="Trebuchet MS"/>
            <w:color w:val="558866"/>
          </w:rPr>
          <w:t> </w:t>
        </w:r>
        <w:r>
          <w:rPr>
            <w:rFonts w:ascii="Trebuchet MS" w:hAnsi="Trebuchet MS"/>
            <w:color w:val="558866"/>
          </w:rPr>
          <w:t>monitor</w:t>
        </w:r>
        <w:r>
          <w:rPr>
            <w:rStyle w:val="apple-converted-space"/>
            <w:rFonts w:ascii="Trebuchet MS" w:hAnsi="Trebuchet MS"/>
            <w:color w:val="558866"/>
          </w:rPr>
          <w:t> </w:t>
        </w:r>
        <w:r>
          <w:rPr>
            <w:rFonts w:ascii="Trebuchet MS" w:hAnsi="Trebuchet MS"/>
            <w:color w:val="558866"/>
          </w:rPr>
          <w:t>(any object)</w:t>
        </w:r>
        <w:r>
          <w:rPr>
            <w:rFonts w:ascii="Trebuchet MS" w:hAnsi="Trebuchet MS"/>
            <w:color w:val="558866"/>
          </w:rPr>
          <w:br/>
        </w:r>
        <w:r>
          <w:rPr>
            <w:rFonts w:ascii="Trebuchet MS" w:hAnsi="Trebuchet MS"/>
            <w:color w:val="558866"/>
          </w:rPr>
          <w:br/>
          <w:t>In the</w:t>
        </w:r>
        <w:r>
          <w:rPr>
            <w:rStyle w:val="apple-converted-space"/>
            <w:rFonts w:ascii="Trebuchet MS" w:hAnsi="Trebuchet MS"/>
            <w:color w:val="558866"/>
          </w:rPr>
          <w:t> </w:t>
        </w:r>
        <w:r>
          <w:rPr>
            <w:rStyle w:val="ilad"/>
            <w:rFonts w:ascii="Trebuchet MS" w:hAnsi="Trebuchet MS"/>
            <w:color w:val="558866"/>
          </w:rPr>
          <w:t>Java design</w:t>
        </w:r>
        <w:r>
          <w:rPr>
            <w:rFonts w:ascii="Trebuchet MS" w:hAnsi="Trebuchet MS"/>
            <w:color w:val="558866"/>
          </w:rPr>
          <w:t xml:space="preserve">, the thread </w:t>
        </w:r>
        <w:proofErr w:type="spellStart"/>
        <w:r>
          <w:rPr>
            <w:rFonts w:ascii="Trebuchet MS" w:hAnsi="Trebuchet MS"/>
            <w:color w:val="558866"/>
          </w:rPr>
          <w:t>can not</w:t>
        </w:r>
        <w:proofErr w:type="spellEnd"/>
        <w:r>
          <w:rPr>
            <w:rFonts w:ascii="Trebuchet MS" w:hAnsi="Trebuchet MS"/>
            <w:color w:val="558866"/>
          </w:rPr>
          <w:t xml:space="preserve"> be specified, it is always the current thread running the code. However, we can specify</w:t>
        </w:r>
        <w:r>
          <w:rPr>
            <w:rStyle w:val="apple-converted-space"/>
            <w:rFonts w:ascii="Trebuchet MS" w:hAnsi="Trebuchet MS"/>
            <w:color w:val="558866"/>
          </w:rPr>
          <w:t> </w:t>
        </w:r>
        <w:r>
          <w:rPr>
            <w:rStyle w:val="ilad"/>
            <w:rFonts w:ascii="Trebuchet MS" w:hAnsi="Trebuchet MS"/>
            <w:color w:val="558866"/>
          </w:rPr>
          <w:t>the monitor</w:t>
        </w:r>
        <w:r>
          <w:rPr>
            <w:rStyle w:val="apple-converted-space"/>
            <w:rFonts w:ascii="Trebuchet MS" w:hAnsi="Trebuchet MS"/>
            <w:color w:val="558866"/>
          </w:rPr>
          <w:t> </w:t>
        </w:r>
        <w:r>
          <w:rPr>
            <w:rFonts w:ascii="Trebuchet MS" w:hAnsi="Trebuchet MS"/>
            <w:color w:val="558866"/>
          </w:rPr>
          <w:t>(which is the object we call wait on). This is a good</w:t>
        </w:r>
        <w:r>
          <w:rPr>
            <w:rStyle w:val="apple-converted-space"/>
            <w:rFonts w:ascii="Trebuchet MS" w:hAnsi="Trebuchet MS"/>
            <w:color w:val="558866"/>
          </w:rPr>
          <w:t> </w:t>
        </w:r>
        <w:r>
          <w:rPr>
            <w:rFonts w:ascii="Trebuchet MS" w:hAnsi="Trebuchet MS"/>
            <w:color w:val="558866"/>
          </w:rPr>
          <w:t>design, because if we could make any other thread to wait on a desired</w:t>
        </w:r>
        <w:r>
          <w:rPr>
            <w:rStyle w:val="apple-converted-space"/>
            <w:rFonts w:ascii="Trebuchet MS" w:hAnsi="Trebuchet MS"/>
            <w:color w:val="558866"/>
          </w:rPr>
          <w:t> </w:t>
        </w:r>
        <w:r>
          <w:rPr>
            <w:rFonts w:ascii="Trebuchet MS" w:hAnsi="Trebuchet MS"/>
            <w:color w:val="558866"/>
          </w:rPr>
          <w:t xml:space="preserve">monitor, this would lead to an "intrusion", posing difficulties on designing/programming concurrent programs. Remember that in Java all operations that are intrusive in another thread's execution are deprecated (e.g. </w:t>
        </w:r>
        <w:proofErr w:type="gramStart"/>
        <w:r>
          <w:rPr>
            <w:rFonts w:ascii="Trebuchet MS" w:hAnsi="Trebuchet MS"/>
            <w:color w:val="558866"/>
          </w:rPr>
          <w:t>stop(</w:t>
        </w:r>
        <w:proofErr w:type="gramEnd"/>
        <w:r>
          <w:rPr>
            <w:rFonts w:ascii="Trebuchet MS" w:hAnsi="Trebuchet MS"/>
            <w:color w:val="558866"/>
          </w:rPr>
          <w:t>))."</w:t>
        </w:r>
      </w:ins>
    </w:p>
    <w:p w:rsidR="00785492" w:rsidRDefault="00785492" w:rsidP="00785492">
      <w:pPr>
        <w:pBdr>
          <w:bottom w:val="double" w:sz="6" w:space="1" w:color="auto"/>
        </w:pBdr>
        <w:rPr>
          <w:rStyle w:val="apple-style-span"/>
          <w:rFonts w:ascii="Trebuchet MS" w:hAnsi="Trebuchet MS"/>
          <w:color w:val="000000"/>
        </w:rPr>
      </w:pPr>
      <w:ins w:id="309"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"http://javarevisited.blogspot.com/2012/02/why-wait-notify-and-notifyall-is.html" \l "ixzz2OL2gdK4U"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http://javarevisited.blogspot.com/2012/02/why-wait-notify-and-notifyall-is.html#ixzz2OL2gdK4U</w:t>
        </w:r>
        <w:r>
          <w:rPr>
            <w:rStyle w:val="apple-style-span"/>
            <w:rFonts w:ascii="Trebuchet MS" w:hAnsi="Trebuchet MS"/>
            <w:color w:val="000000"/>
          </w:rPr>
          <w:fldChar w:fldCharType="end"/>
        </w:r>
      </w:ins>
    </w:p>
    <w:p w:rsidR="00785492" w:rsidRPr="00785492" w:rsidRDefault="00785492" w:rsidP="00785492">
      <w:pPr>
        <w:pBdr>
          <w:top w:val="dotted" w:sz="2" w:space="1" w:color="BBBBBB"/>
          <w:left w:val="dotted" w:sz="4" w:space="16" w:color="BBBBBB"/>
          <w:bottom w:val="dotted" w:sz="4" w:space="1" w:color="BBBBBB"/>
          <w:right w:val="dotted" w:sz="4" w:space="8" w:color="BBBBBB"/>
        </w:pBdr>
        <w:spacing w:after="0" w:line="240" w:lineRule="auto"/>
        <w:outlineLvl w:val="0"/>
        <w:rPr>
          <w:rFonts w:ascii="Trebuchet MS" w:eastAsia="Times New Roman" w:hAnsi="Trebuchet MS" w:cs="Times New Roman"/>
          <w:b/>
          <w:bCs/>
          <w:color w:val="333333"/>
          <w:kern w:val="36"/>
          <w:sz w:val="32"/>
          <w:szCs w:val="32"/>
        </w:rPr>
      </w:pPr>
      <w:hyperlink r:id="rId24" w:tooltip="Why character array is better than String for Storing password in Java" w:history="1">
        <w:r w:rsidRPr="00785492">
          <w:rPr>
            <w:rFonts w:ascii="Trebuchet MS" w:eastAsia="Times New Roman" w:hAnsi="Trebuchet MS" w:cs="Times New Roman"/>
            <w:b/>
            <w:bCs/>
            <w:color w:val="333333"/>
            <w:kern w:val="36"/>
            <w:sz w:val="32"/>
          </w:rPr>
          <w:t>Why character array is better than String for Storing password in Java</w:t>
        </w:r>
      </w:hyperlink>
    </w:p>
    <w:p w:rsidR="00785492" w:rsidRPr="00785492" w:rsidRDefault="00785492" w:rsidP="00785492">
      <w:pPr>
        <w:spacing w:after="0" w:line="240" w:lineRule="auto"/>
        <w:rPr>
          <w:ins w:id="310" w:author="Unknown"/>
          <w:rFonts w:ascii="Trebuchet MS" w:eastAsia="Times New Roman" w:hAnsi="Trebuchet MS" w:cs="Times New Roman"/>
          <w:color w:val="000000"/>
          <w:sz w:val="24"/>
          <w:szCs w:val="24"/>
        </w:rPr>
      </w:pPr>
      <w:ins w:id="311" w:author="Unknown">
        <w:r w:rsidRPr="00785492">
          <w:rPr>
            <w:rFonts w:ascii="Arial" w:eastAsia="Times New Roman" w:hAnsi="Arial" w:cs="Arial"/>
            <w:b/>
            <w:bCs/>
            <w:color w:val="000000"/>
            <w:sz w:val="18"/>
            <w:szCs w:val="18"/>
          </w:rPr>
          <w:t>Why character array is better than</w:t>
        </w:r>
        <w:r w:rsidRPr="00785492">
          <w:rPr>
            <w:rFonts w:ascii="Arial" w:eastAsia="Times New Roman" w:hAnsi="Arial" w:cs="Arial"/>
            <w:b/>
            <w:bCs/>
            <w:color w:val="000000"/>
            <w:sz w:val="18"/>
          </w:rPr>
          <w:t> String </w:t>
        </w:r>
        <w:r w:rsidRPr="00785492">
          <w:rPr>
            <w:rFonts w:ascii="Arial" w:eastAsia="Times New Roman" w:hAnsi="Arial" w:cs="Arial"/>
            <w:b/>
            <w:bCs/>
            <w:color w:val="000000"/>
            <w:sz w:val="18"/>
            <w:szCs w:val="18"/>
          </w:rPr>
          <w:t>for storing password in Java</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was recent</w:t>
        </w:r>
        <w:r w:rsidRPr="00785492">
          <w:rPr>
            <w:rFonts w:ascii="Arial" w:eastAsia="Times New Roman" w:hAnsi="Arial" w:cs="Arial"/>
            <w:color w:val="000000"/>
            <w:sz w:val="18"/>
          </w:rPr>
          <w:t> question </w:t>
        </w:r>
        <w:r w:rsidRPr="00785492">
          <w:rPr>
            <w:rFonts w:ascii="Arial" w:eastAsia="Times New Roman" w:hAnsi="Arial" w:cs="Arial"/>
            <w:color w:val="000000"/>
            <w:sz w:val="18"/>
            <w:szCs w:val="18"/>
          </w:rPr>
          <w:t>asked to one of</w:t>
        </w:r>
        <w:r w:rsidRPr="00785492">
          <w:rPr>
            <w:rFonts w:ascii="Arial" w:eastAsia="Times New Roman" w:hAnsi="Arial" w:cs="Arial"/>
            <w:color w:val="000000"/>
            <w:sz w:val="18"/>
          </w:rPr>
          <w:t> my friend </w:t>
        </w:r>
        <w:r w:rsidRPr="00785492">
          <w:rPr>
            <w:rFonts w:ascii="Arial" w:eastAsia="Times New Roman" w:hAnsi="Arial" w:cs="Arial"/>
            <w:color w:val="000000"/>
            <w:sz w:val="18"/>
            <w:szCs w:val="18"/>
          </w:rPr>
          <w:t xml:space="preserve">in a java interview. </w:t>
        </w:r>
        <w:proofErr w:type="gramStart"/>
        <w:r w:rsidRPr="00785492">
          <w:rPr>
            <w:rFonts w:ascii="Arial" w:eastAsia="Times New Roman" w:hAnsi="Arial" w:cs="Arial"/>
            <w:color w:val="000000"/>
            <w:sz w:val="18"/>
            <w:szCs w:val="18"/>
          </w:rPr>
          <w:t>he</w:t>
        </w:r>
        <w:proofErr w:type="gramEnd"/>
        <w:r w:rsidRPr="00785492">
          <w:rPr>
            <w:rFonts w:ascii="Arial" w:eastAsia="Times New Roman" w:hAnsi="Arial" w:cs="Arial"/>
            <w:color w:val="000000"/>
            <w:sz w:val="18"/>
            <w:szCs w:val="18"/>
          </w:rPr>
          <w:t xml:space="preserve"> was interviewing for a Technical lead position and has over 6 years of </w:t>
        </w:r>
        <w:proofErr w:type="spellStart"/>
        <w:r w:rsidRPr="00785492">
          <w:rPr>
            <w:rFonts w:ascii="Arial" w:eastAsia="Times New Roman" w:hAnsi="Arial" w:cs="Arial"/>
            <w:color w:val="000000"/>
            <w:sz w:val="18"/>
            <w:szCs w:val="18"/>
          </w:rPr>
          <w:t>experience.Both</w:t>
        </w:r>
        <w:proofErr w:type="spellEnd"/>
        <w:r w:rsidRPr="00785492">
          <w:rPr>
            <w:rFonts w:ascii="Arial" w:eastAsia="Times New Roman" w:hAnsi="Arial" w:cs="Arial"/>
            <w:color w:val="000000"/>
            <w:sz w:val="18"/>
          </w:rPr>
          <w:t> </w:t>
        </w:r>
        <w:r w:rsidRPr="00785492">
          <w:rPr>
            <w:rFonts w:ascii="Arial" w:eastAsia="Times New Roman" w:hAnsi="Arial" w:cs="Arial"/>
            <w:color w:val="000000"/>
            <w:sz w:val="18"/>
            <w:szCs w:val="18"/>
          </w:rPr>
          <w:fldChar w:fldCharType="begin"/>
        </w:r>
        <w:r w:rsidRPr="00785492">
          <w:rPr>
            <w:rFonts w:ascii="Arial" w:eastAsia="Times New Roman" w:hAnsi="Arial" w:cs="Arial"/>
            <w:color w:val="000000"/>
            <w:sz w:val="18"/>
            <w:szCs w:val="18"/>
          </w:rPr>
          <w:instrText xml:space="preserve"> HYPERLINK "http://javarevisited.blogspot.com/2012/02/how-to-convert-char-to-string-in-java.html" </w:instrText>
        </w:r>
        <w:r w:rsidRPr="00785492">
          <w:rPr>
            <w:rFonts w:ascii="Arial" w:eastAsia="Times New Roman" w:hAnsi="Arial" w:cs="Arial"/>
            <w:color w:val="000000"/>
            <w:sz w:val="18"/>
            <w:szCs w:val="18"/>
          </w:rPr>
          <w:fldChar w:fldCharType="separate"/>
        </w:r>
        <w:r w:rsidRPr="00785492">
          <w:rPr>
            <w:rFonts w:ascii="Arial" w:eastAsia="Times New Roman" w:hAnsi="Arial" w:cs="Arial"/>
            <w:color w:val="0066CC"/>
            <w:sz w:val="18"/>
            <w:u w:val="single"/>
          </w:rPr>
          <w:t>Character array and String</w:t>
        </w:r>
        <w:r w:rsidRPr="00785492">
          <w:rPr>
            <w:rFonts w:ascii="Arial" w:eastAsia="Times New Roman" w:hAnsi="Arial" w:cs="Arial"/>
            <w:color w:val="000000"/>
            <w:sz w:val="18"/>
            <w:szCs w:val="18"/>
          </w:rPr>
          <w:fldChar w:fldCharType="end"/>
        </w:r>
        <w:r w:rsidRPr="00785492">
          <w:rPr>
            <w:rFonts w:ascii="Arial" w:eastAsia="Times New Roman" w:hAnsi="Arial" w:cs="Arial"/>
            <w:color w:val="000000"/>
            <w:sz w:val="18"/>
          </w:rPr>
          <w:t> </w:t>
        </w:r>
        <w:r w:rsidRPr="00785492">
          <w:rPr>
            <w:rFonts w:ascii="Arial" w:eastAsia="Times New Roman" w:hAnsi="Arial" w:cs="Arial"/>
            <w:color w:val="000000"/>
            <w:sz w:val="18"/>
            <w:szCs w:val="18"/>
          </w:rPr>
          <w:t>can be used to store text data but choosing one over other is difficult</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question</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if you haven't faced the situation already. But as</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my friend</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said any</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question</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related to</w:t>
        </w:r>
        <w:r w:rsidRPr="00785492">
          <w:rPr>
            <w:rFonts w:ascii="Arial" w:eastAsia="Times New Roman" w:hAnsi="Arial" w:cs="Arial"/>
            <w:color w:val="000000"/>
            <w:sz w:val="18"/>
          </w:rPr>
          <w:t> </w:t>
        </w:r>
        <w:proofErr w:type="spellStart"/>
        <w:r w:rsidRPr="00785492">
          <w:rPr>
            <w:rFonts w:ascii="Courier New" w:eastAsia="Times New Roman" w:hAnsi="Courier New" w:cs="Courier New"/>
            <w:color w:val="000000"/>
            <w:sz w:val="18"/>
            <w:szCs w:val="18"/>
          </w:rPr>
          <w:t>String</w:t>
        </w:r>
        <w:r w:rsidRPr="00785492">
          <w:rPr>
            <w:rFonts w:ascii="Arial" w:eastAsia="Times New Roman" w:hAnsi="Arial" w:cs="Arial"/>
            <w:color w:val="000000"/>
            <w:sz w:val="18"/>
            <w:szCs w:val="18"/>
          </w:rPr>
          <w:t>must</w:t>
        </w:r>
        <w:proofErr w:type="spellEnd"/>
        <w:r w:rsidRPr="00785492">
          <w:rPr>
            <w:rFonts w:ascii="Arial" w:eastAsia="Times New Roman" w:hAnsi="Arial" w:cs="Arial"/>
            <w:color w:val="000000"/>
            <w:sz w:val="18"/>
            <w:szCs w:val="18"/>
          </w:rPr>
          <w:t xml:space="preserve"> have a clue on special property of</w:t>
        </w:r>
        <w:r w:rsidRPr="00785492">
          <w:rPr>
            <w:rFonts w:ascii="Arial" w:eastAsia="Times New Roman" w:hAnsi="Arial" w:cs="Arial"/>
            <w:color w:val="000000"/>
            <w:sz w:val="18"/>
          </w:rPr>
          <w:t> </w:t>
        </w:r>
        <w:r w:rsidRPr="00785492">
          <w:rPr>
            <w:rFonts w:ascii="Courier New" w:eastAsia="Times New Roman" w:hAnsi="Courier New" w:cs="Courier New"/>
            <w:color w:val="000000"/>
            <w:sz w:val="18"/>
            <w:szCs w:val="18"/>
          </w:rPr>
          <w:t>Strings</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 xml:space="preserve">like immutability and he used that to convince interviewer. </w:t>
        </w:r>
        <w:proofErr w:type="gramStart"/>
        <w:r w:rsidRPr="00785492">
          <w:rPr>
            <w:rFonts w:ascii="Arial" w:eastAsia="Times New Roman" w:hAnsi="Arial" w:cs="Arial"/>
            <w:color w:val="000000"/>
            <w:sz w:val="18"/>
            <w:szCs w:val="18"/>
          </w:rPr>
          <w:t>here</w:t>
        </w:r>
        <w:proofErr w:type="gramEnd"/>
        <w:r w:rsidRPr="00785492">
          <w:rPr>
            <w:rFonts w:ascii="Arial" w:eastAsia="Times New Roman" w:hAnsi="Arial" w:cs="Arial"/>
            <w:color w:val="000000"/>
            <w:sz w:val="18"/>
            <w:szCs w:val="18"/>
          </w:rPr>
          <w:t xml:space="preserve"> we will explore some reasons on why should you used</w:t>
        </w:r>
        <w:r w:rsidRPr="00785492">
          <w:rPr>
            <w:rFonts w:ascii="Arial" w:eastAsia="Times New Roman" w:hAnsi="Arial" w:cs="Arial"/>
            <w:color w:val="000000"/>
            <w:sz w:val="18"/>
          </w:rPr>
          <w:t> </w:t>
        </w:r>
        <w:r w:rsidRPr="00785492">
          <w:rPr>
            <w:rFonts w:ascii="Courier New" w:eastAsia="Times New Roman" w:hAnsi="Courier New" w:cs="Courier New"/>
            <w:color w:val="000000"/>
            <w:sz w:val="18"/>
            <w:szCs w:val="18"/>
          </w:rPr>
          <w:t>char[]</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for storing password than</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String.</w:t>
        </w:r>
        <w:r w:rsidRPr="00785492">
          <w:rPr>
            <w:rFonts w:ascii="Trebuchet MS" w:eastAsia="Times New Roman" w:hAnsi="Trebuchet MS" w:cs="Times New Roman"/>
            <w:color w:val="000000"/>
            <w:sz w:val="24"/>
            <w:szCs w:val="24"/>
          </w:rPr>
          <w:br/>
        </w:r>
        <w:r w:rsidRPr="00785492">
          <w:rPr>
            <w:rFonts w:ascii="Trebuchet MS" w:eastAsia="Times New Roman" w:hAnsi="Trebuchet MS" w:cs="Times New Roman"/>
            <w:color w:val="000000"/>
            <w:sz w:val="24"/>
            <w:szCs w:val="24"/>
          </w:rPr>
          <w:br/>
        </w:r>
      </w:ins>
      <w:r>
        <w:rPr>
          <w:rFonts w:ascii="Trebuchet MS" w:eastAsia="Times New Roman" w:hAnsi="Trebuchet MS" w:cs="Times New Roman"/>
          <w:noProof/>
          <w:color w:val="0066CC"/>
          <w:sz w:val="24"/>
          <w:szCs w:val="24"/>
        </w:rPr>
        <w:drawing>
          <wp:inline distT="0" distB="0" distL="0" distR="0">
            <wp:extent cx="382270" cy="382270"/>
            <wp:effectExtent l="19050" t="0" r="0" b="0"/>
            <wp:docPr id="13" name="Picture 13" descr="character array over string storing password jav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acter array over string storing password java">
                      <a:hlinkClick r:id="rId25"/>
                    </pic:cNvPr>
                    <pic:cNvPicPr>
                      <a:picLocks noChangeAspect="1" noChangeArrowheads="1"/>
                    </pic:cNvPicPr>
                  </pic:nvPicPr>
                  <pic:blipFill>
                    <a:blip r:embed="rId8"/>
                    <a:srcRect/>
                    <a:stretch>
                      <a:fillRect/>
                    </a:stretch>
                  </pic:blipFill>
                  <pic:spPr bwMode="auto">
                    <a:xfrm>
                      <a:off x="0" y="0"/>
                      <a:ext cx="382270" cy="382270"/>
                    </a:xfrm>
                    <a:prstGeom prst="rect">
                      <a:avLst/>
                    </a:prstGeom>
                    <a:noFill/>
                    <a:ln w="9525">
                      <a:noFill/>
                      <a:miter lim="800000"/>
                      <a:headEnd/>
                      <a:tailEnd/>
                    </a:ln>
                  </pic:spPr>
                </pic:pic>
              </a:graphicData>
            </a:graphic>
          </wp:inline>
        </w:drawing>
      </w:r>
      <w:ins w:id="312" w:author="Unknown">
        <w:r w:rsidRPr="00785492">
          <w:rPr>
            <w:rFonts w:ascii="Arial" w:eastAsia="Times New Roman" w:hAnsi="Arial" w:cs="Arial"/>
            <w:color w:val="000000"/>
            <w:sz w:val="18"/>
            <w:szCs w:val="18"/>
          </w:rPr>
          <w:t>This article is in continuation of my earlier</w:t>
        </w:r>
        <w:r w:rsidRPr="00785492">
          <w:rPr>
            <w:rFonts w:ascii="Arial" w:eastAsia="Times New Roman" w:hAnsi="Arial" w:cs="Arial"/>
            <w:color w:val="000000"/>
            <w:sz w:val="18"/>
          </w:rPr>
          <w:t> interview question </w:t>
        </w:r>
        <w:r w:rsidRPr="00785492">
          <w:rPr>
            <w:rFonts w:ascii="Arial" w:eastAsia="Times New Roman" w:hAnsi="Arial" w:cs="Arial"/>
            <w:color w:val="000000"/>
            <w:sz w:val="18"/>
            <w:szCs w:val="18"/>
          </w:rPr>
          <w:t>post on</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String</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e.g.</w:t>
        </w:r>
        <w:r w:rsidRPr="00785492">
          <w:rPr>
            <w:rFonts w:ascii="Arial" w:eastAsia="Times New Roman" w:hAnsi="Arial" w:cs="Arial"/>
            <w:color w:val="000000"/>
            <w:sz w:val="18"/>
          </w:rPr>
          <w:t> </w:t>
        </w:r>
        <w:r w:rsidRPr="00785492">
          <w:rPr>
            <w:rFonts w:ascii="Arial" w:eastAsia="Times New Roman" w:hAnsi="Arial" w:cs="Arial"/>
            <w:color w:val="000000"/>
            <w:sz w:val="18"/>
            <w:szCs w:val="18"/>
          </w:rPr>
          <w:fldChar w:fldCharType="begin"/>
        </w:r>
        <w:r w:rsidRPr="00785492">
          <w:rPr>
            <w:rFonts w:ascii="Arial" w:eastAsia="Times New Roman" w:hAnsi="Arial" w:cs="Arial"/>
            <w:color w:val="000000"/>
            <w:sz w:val="18"/>
            <w:szCs w:val="18"/>
          </w:rPr>
          <w:instrText xml:space="preserve"> HYPERLINK "http://javarevisited.blogspot.com/2010/10/why-string-is-immutable-in-java.html" </w:instrText>
        </w:r>
        <w:r w:rsidRPr="00785492">
          <w:rPr>
            <w:rFonts w:ascii="Arial" w:eastAsia="Times New Roman" w:hAnsi="Arial" w:cs="Arial"/>
            <w:color w:val="000000"/>
            <w:sz w:val="18"/>
            <w:szCs w:val="18"/>
          </w:rPr>
          <w:fldChar w:fldCharType="separate"/>
        </w:r>
        <w:r w:rsidRPr="00785492">
          <w:rPr>
            <w:rFonts w:ascii="Arial" w:eastAsia="Times New Roman" w:hAnsi="Arial" w:cs="Arial"/>
            <w:color w:val="0066CC"/>
            <w:sz w:val="18"/>
            <w:u w:val="single"/>
          </w:rPr>
          <w:t>Why String is immutable in Java</w:t>
        </w:r>
        <w:r w:rsidRPr="00785492">
          <w:rPr>
            <w:rFonts w:ascii="Arial" w:eastAsia="Times New Roman" w:hAnsi="Arial" w:cs="Arial"/>
            <w:color w:val="000000"/>
            <w:sz w:val="18"/>
            <w:szCs w:val="18"/>
          </w:rPr>
          <w:fldChar w:fldCharType="end"/>
        </w:r>
        <w:r w:rsidRPr="00785492">
          <w:rPr>
            <w:rFonts w:ascii="Arial" w:eastAsia="Times New Roman" w:hAnsi="Arial" w:cs="Arial"/>
            <w:color w:val="000000"/>
            <w:sz w:val="18"/>
          </w:rPr>
          <w:t> </w:t>
        </w:r>
        <w:r w:rsidRPr="00785492">
          <w:rPr>
            <w:rFonts w:ascii="Arial" w:eastAsia="Times New Roman" w:hAnsi="Arial" w:cs="Arial"/>
            <w:color w:val="000000"/>
            <w:sz w:val="18"/>
            <w:szCs w:val="18"/>
          </w:rPr>
          <w:t>or</w:t>
        </w:r>
        <w:r w:rsidRPr="00785492">
          <w:rPr>
            <w:rFonts w:ascii="Arial" w:eastAsia="Times New Roman" w:hAnsi="Arial" w:cs="Arial"/>
            <w:color w:val="000000"/>
            <w:sz w:val="18"/>
          </w:rPr>
          <w:t> </w:t>
        </w:r>
        <w:r w:rsidRPr="00785492">
          <w:rPr>
            <w:rFonts w:ascii="Arial" w:eastAsia="Times New Roman" w:hAnsi="Arial" w:cs="Arial"/>
            <w:color w:val="000000"/>
            <w:sz w:val="18"/>
            <w:szCs w:val="18"/>
          </w:rPr>
          <w:fldChar w:fldCharType="begin"/>
        </w:r>
        <w:r w:rsidRPr="00785492">
          <w:rPr>
            <w:rFonts w:ascii="Arial" w:eastAsia="Times New Roman" w:hAnsi="Arial" w:cs="Arial"/>
            <w:color w:val="000000"/>
            <w:sz w:val="18"/>
            <w:szCs w:val="18"/>
          </w:rPr>
          <w:instrText xml:space="preserve"> HYPERLINK "http://javarevisited.blogspot.com/2011/10/how-substring-in-java-works.html" </w:instrText>
        </w:r>
        <w:r w:rsidRPr="00785492">
          <w:rPr>
            <w:rFonts w:ascii="Arial" w:eastAsia="Times New Roman" w:hAnsi="Arial" w:cs="Arial"/>
            <w:color w:val="000000"/>
            <w:sz w:val="18"/>
            <w:szCs w:val="18"/>
          </w:rPr>
          <w:fldChar w:fldCharType="separate"/>
        </w:r>
        <w:r w:rsidRPr="00785492">
          <w:rPr>
            <w:rFonts w:ascii="Arial" w:eastAsia="Times New Roman" w:hAnsi="Arial" w:cs="Arial"/>
            <w:color w:val="0066CC"/>
            <w:sz w:val="18"/>
            <w:u w:val="single"/>
          </w:rPr>
          <w:t>How Substring can cause memory leak in Java</w:t>
        </w:r>
        <w:r w:rsidRPr="00785492">
          <w:rPr>
            <w:rFonts w:ascii="Arial" w:eastAsia="Times New Roman" w:hAnsi="Arial" w:cs="Arial"/>
            <w:color w:val="000000"/>
            <w:sz w:val="18"/>
            <w:szCs w:val="18"/>
          </w:rPr>
          <w:fldChar w:fldCharType="end"/>
        </w:r>
        <w:r w:rsidRPr="00785492">
          <w:rPr>
            <w:rFonts w:ascii="Arial" w:eastAsia="Times New Roman" w:hAnsi="Arial" w:cs="Arial"/>
            <w:color w:val="000000"/>
            <w:sz w:val="18"/>
            <w:szCs w:val="18"/>
          </w:rPr>
          <w:t>, if you haven't read those you may</w:t>
        </w:r>
        <w:r w:rsidRPr="00785492">
          <w:rPr>
            <w:rFonts w:ascii="Arial" w:eastAsia="Times New Roman" w:hAnsi="Arial" w:cs="Arial"/>
            <w:color w:val="000000"/>
            <w:sz w:val="18"/>
          </w:rPr>
          <w:t> find them </w:t>
        </w:r>
        <w:proofErr w:type="spellStart"/>
        <w:r w:rsidRPr="00785492">
          <w:rPr>
            <w:rFonts w:ascii="Arial" w:eastAsia="Times New Roman" w:hAnsi="Arial" w:cs="Arial"/>
            <w:color w:val="000000"/>
            <w:sz w:val="18"/>
            <w:szCs w:val="18"/>
          </w:rPr>
          <w:t>interesting.Here</w:t>
        </w:r>
        <w:proofErr w:type="spellEnd"/>
        <w:r w:rsidRPr="00785492">
          <w:rPr>
            <w:rFonts w:ascii="Arial" w:eastAsia="Times New Roman" w:hAnsi="Arial" w:cs="Arial"/>
            <w:color w:val="000000"/>
            <w:sz w:val="18"/>
            <w:szCs w:val="18"/>
          </w:rPr>
          <w:t xml:space="preserve"> are few reasons which makes sense to believe that character array is better choice for storing password in Java than</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String:</w:t>
        </w:r>
      </w:ins>
    </w:p>
    <w:p w:rsidR="00785492" w:rsidRPr="00785492" w:rsidRDefault="00785492" w:rsidP="00785492">
      <w:pPr>
        <w:spacing w:after="0" w:line="240" w:lineRule="auto"/>
        <w:rPr>
          <w:ins w:id="313" w:author="Unknown"/>
          <w:rFonts w:ascii="Trebuchet MS" w:eastAsia="Times New Roman" w:hAnsi="Trebuchet MS" w:cs="Times New Roman"/>
          <w:color w:val="000000"/>
          <w:sz w:val="24"/>
          <w:szCs w:val="24"/>
        </w:rPr>
      </w:pPr>
    </w:p>
    <w:p w:rsidR="00785492" w:rsidRPr="00785492" w:rsidRDefault="00785492" w:rsidP="00785492">
      <w:pPr>
        <w:spacing w:after="0" w:line="240" w:lineRule="auto"/>
        <w:rPr>
          <w:ins w:id="314" w:author="Unknown"/>
          <w:rFonts w:ascii="Trebuchet MS" w:eastAsia="Times New Roman" w:hAnsi="Trebuchet MS" w:cs="Times New Roman"/>
          <w:color w:val="000000"/>
          <w:sz w:val="24"/>
          <w:szCs w:val="24"/>
        </w:rPr>
      </w:pPr>
      <w:ins w:id="315" w:author="Unknown">
        <w:r w:rsidRPr="00785492">
          <w:rPr>
            <w:rFonts w:ascii="Arial" w:eastAsia="Times New Roman" w:hAnsi="Arial" w:cs="Arial"/>
            <w:color w:val="000000"/>
            <w:sz w:val="18"/>
            <w:szCs w:val="18"/>
          </w:rPr>
          <w:t>1) Since</w:t>
        </w:r>
        <w:r w:rsidRPr="00785492">
          <w:rPr>
            <w:rFonts w:ascii="Arial" w:eastAsia="Times New Roman" w:hAnsi="Arial" w:cs="Arial"/>
            <w:color w:val="000000"/>
            <w:sz w:val="18"/>
          </w:rPr>
          <w:t> </w:t>
        </w:r>
        <w:r w:rsidRPr="00785492">
          <w:rPr>
            <w:rFonts w:ascii="Arial" w:eastAsia="Times New Roman" w:hAnsi="Arial" w:cs="Arial"/>
            <w:b/>
            <w:bCs/>
            <w:color w:val="000000"/>
            <w:sz w:val="18"/>
            <w:szCs w:val="18"/>
          </w:rPr>
          <w:t>Strings are immutable in Java</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if you store password as plain text it will be available in memory until Garbage collector clears it and since</w:t>
        </w:r>
        <w:r w:rsidRPr="00785492">
          <w:rPr>
            <w:rFonts w:ascii="Arial" w:eastAsia="Times New Roman" w:hAnsi="Arial" w:cs="Arial"/>
            <w:color w:val="000000"/>
            <w:sz w:val="18"/>
          </w:rPr>
          <w:t> </w:t>
        </w:r>
        <w:r w:rsidRPr="00785492">
          <w:rPr>
            <w:rFonts w:ascii="Courier New" w:eastAsia="Times New Roman" w:hAnsi="Courier New" w:cs="Courier New"/>
            <w:color w:val="000000"/>
            <w:sz w:val="18"/>
            <w:szCs w:val="18"/>
          </w:rPr>
          <w:t>String</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are used in String pool for reusability there is pretty high chance that it will be remain in memory for long duration, which pose a</w:t>
        </w:r>
        <w:r w:rsidRPr="00785492">
          <w:rPr>
            <w:rFonts w:ascii="Arial" w:eastAsia="Times New Roman" w:hAnsi="Arial" w:cs="Arial"/>
            <w:color w:val="000000"/>
            <w:sz w:val="18"/>
          </w:rPr>
          <w:t> security </w:t>
        </w:r>
        <w:r w:rsidRPr="00785492">
          <w:rPr>
            <w:rFonts w:ascii="Arial" w:eastAsia="Times New Roman" w:hAnsi="Arial" w:cs="Arial"/>
            <w:color w:val="000000"/>
            <w:sz w:val="18"/>
            <w:szCs w:val="18"/>
          </w:rPr>
          <w:t xml:space="preserve">threat. Since </w:t>
        </w:r>
        <w:proofErr w:type="spellStart"/>
        <w:r w:rsidRPr="00785492">
          <w:rPr>
            <w:rFonts w:ascii="Arial" w:eastAsia="Times New Roman" w:hAnsi="Arial" w:cs="Arial"/>
            <w:color w:val="000000"/>
            <w:sz w:val="18"/>
            <w:szCs w:val="18"/>
          </w:rPr>
          <w:t>any one</w:t>
        </w:r>
        <w:proofErr w:type="spellEnd"/>
        <w:r w:rsidRPr="00785492">
          <w:rPr>
            <w:rFonts w:ascii="Arial" w:eastAsia="Times New Roman" w:hAnsi="Arial" w:cs="Arial"/>
            <w:color w:val="000000"/>
            <w:sz w:val="18"/>
            <w:szCs w:val="18"/>
          </w:rPr>
          <w:t xml:space="preserve"> who has access to</w:t>
        </w:r>
        <w:r w:rsidRPr="00785492">
          <w:rPr>
            <w:rFonts w:ascii="Arial" w:eastAsia="Times New Roman" w:hAnsi="Arial" w:cs="Arial"/>
            <w:color w:val="000000"/>
            <w:sz w:val="18"/>
          </w:rPr>
          <w:t> memory dump </w:t>
        </w:r>
        <w:r w:rsidRPr="00785492">
          <w:rPr>
            <w:rFonts w:ascii="Arial" w:eastAsia="Times New Roman" w:hAnsi="Arial" w:cs="Arial"/>
            <w:color w:val="000000"/>
            <w:sz w:val="18"/>
            <w:szCs w:val="18"/>
          </w:rPr>
          <w:t>can find the password in clear text and that's another reason you should always used an encrypted password than plain text. Since Strings are immutable there is no way contents of Strings can be changed because</w:t>
        </w:r>
        <w:r w:rsidRPr="00785492">
          <w:rPr>
            <w:rFonts w:ascii="Arial" w:eastAsia="Times New Roman" w:hAnsi="Arial" w:cs="Arial"/>
            <w:color w:val="000000"/>
            <w:sz w:val="18"/>
          </w:rPr>
          <w:t> </w:t>
        </w:r>
        <w:r w:rsidRPr="00785492">
          <w:rPr>
            <w:rFonts w:ascii="Arial" w:eastAsia="Times New Roman" w:hAnsi="Arial" w:cs="Arial"/>
            <w:color w:val="000000"/>
            <w:sz w:val="18"/>
            <w:szCs w:val="18"/>
          </w:rPr>
          <w:fldChar w:fldCharType="begin"/>
        </w:r>
        <w:r w:rsidRPr="00785492">
          <w:rPr>
            <w:rFonts w:ascii="Arial" w:eastAsia="Times New Roman" w:hAnsi="Arial" w:cs="Arial"/>
            <w:color w:val="000000"/>
            <w:sz w:val="18"/>
            <w:szCs w:val="18"/>
          </w:rPr>
          <w:instrText xml:space="preserve"> HYPERLINK "http://javarevisited.blogspot.com/2011/07/string-vs-stringbuffer-vs-stringbuilder.html" </w:instrText>
        </w:r>
        <w:r w:rsidRPr="00785492">
          <w:rPr>
            <w:rFonts w:ascii="Arial" w:eastAsia="Times New Roman" w:hAnsi="Arial" w:cs="Arial"/>
            <w:color w:val="000000"/>
            <w:sz w:val="18"/>
            <w:szCs w:val="18"/>
          </w:rPr>
          <w:fldChar w:fldCharType="separate"/>
        </w:r>
        <w:r w:rsidRPr="00785492">
          <w:rPr>
            <w:rFonts w:ascii="Arial" w:eastAsia="Times New Roman" w:hAnsi="Arial" w:cs="Arial"/>
            <w:color w:val="0066CC"/>
            <w:sz w:val="18"/>
            <w:u w:val="single"/>
          </w:rPr>
          <w:t>any change will produce new String</w:t>
        </w:r>
        <w:r w:rsidRPr="00785492">
          <w:rPr>
            <w:rFonts w:ascii="Arial" w:eastAsia="Times New Roman" w:hAnsi="Arial" w:cs="Arial"/>
            <w:color w:val="000000"/>
            <w:sz w:val="18"/>
            <w:szCs w:val="18"/>
          </w:rPr>
          <w:fldChar w:fldCharType="end"/>
        </w:r>
        <w:r w:rsidRPr="00785492">
          <w:rPr>
            <w:rFonts w:ascii="Arial" w:eastAsia="Times New Roman" w:hAnsi="Arial" w:cs="Arial"/>
            <w:color w:val="000000"/>
            <w:sz w:val="18"/>
            <w:szCs w:val="18"/>
          </w:rPr>
          <w:t xml:space="preserve">, while if you </w:t>
        </w:r>
        <w:proofErr w:type="gramStart"/>
        <w:r w:rsidRPr="00785492">
          <w:rPr>
            <w:rFonts w:ascii="Arial" w:eastAsia="Times New Roman" w:hAnsi="Arial" w:cs="Arial"/>
            <w:color w:val="000000"/>
            <w:sz w:val="18"/>
            <w:szCs w:val="18"/>
          </w:rPr>
          <w:t>char[</w:t>
        </w:r>
        <w:proofErr w:type="gramEnd"/>
        <w:r w:rsidRPr="00785492">
          <w:rPr>
            <w:rFonts w:ascii="Arial" w:eastAsia="Times New Roman" w:hAnsi="Arial" w:cs="Arial"/>
            <w:color w:val="000000"/>
            <w:sz w:val="18"/>
            <w:szCs w:val="18"/>
          </w:rPr>
          <w:t xml:space="preserve">] you can still set all his element as blank or zero. </w:t>
        </w:r>
        <w:proofErr w:type="gramStart"/>
        <w:r w:rsidRPr="00785492">
          <w:rPr>
            <w:rFonts w:ascii="Arial" w:eastAsia="Times New Roman" w:hAnsi="Arial" w:cs="Arial"/>
            <w:color w:val="000000"/>
            <w:sz w:val="18"/>
            <w:szCs w:val="18"/>
          </w:rPr>
          <w:t>So</w:t>
        </w:r>
        <w:r w:rsidRPr="00785492">
          <w:rPr>
            <w:rFonts w:ascii="Arial" w:eastAsia="Times New Roman" w:hAnsi="Arial" w:cs="Arial"/>
            <w:color w:val="000000"/>
            <w:sz w:val="18"/>
          </w:rPr>
          <w:t> </w:t>
        </w:r>
        <w:r w:rsidRPr="00785492">
          <w:rPr>
            <w:rFonts w:ascii="Arial" w:eastAsia="Times New Roman" w:hAnsi="Arial" w:cs="Arial"/>
            <w:b/>
            <w:bCs/>
            <w:color w:val="000000"/>
            <w:sz w:val="18"/>
            <w:szCs w:val="18"/>
          </w:rPr>
          <w:t>Storing password in character array clearly mitigates</w:t>
        </w:r>
        <w:r w:rsidRPr="00785492">
          <w:rPr>
            <w:rFonts w:ascii="Arial" w:eastAsia="Times New Roman" w:hAnsi="Arial" w:cs="Arial"/>
            <w:b/>
            <w:bCs/>
            <w:color w:val="000000"/>
            <w:sz w:val="18"/>
          </w:rPr>
          <w:t> </w:t>
        </w:r>
        <w:r w:rsidRPr="00785492">
          <w:rPr>
            <w:rFonts w:ascii="Arial" w:eastAsia="Times New Roman" w:hAnsi="Arial" w:cs="Arial"/>
            <w:b/>
            <w:bCs/>
            <w:color w:val="000000"/>
            <w:sz w:val="18"/>
            <w:szCs w:val="18"/>
          </w:rPr>
          <w:t>security</w:t>
        </w:r>
        <w:r w:rsidRPr="00785492">
          <w:rPr>
            <w:rFonts w:ascii="Arial" w:eastAsia="Times New Roman" w:hAnsi="Arial" w:cs="Arial"/>
            <w:b/>
            <w:bCs/>
            <w:color w:val="000000"/>
            <w:sz w:val="18"/>
          </w:rPr>
          <w:t> </w:t>
        </w:r>
        <w:r w:rsidRPr="00785492">
          <w:rPr>
            <w:rFonts w:ascii="Arial" w:eastAsia="Times New Roman" w:hAnsi="Arial" w:cs="Arial"/>
            <w:b/>
            <w:bCs/>
            <w:color w:val="000000"/>
            <w:sz w:val="18"/>
            <w:szCs w:val="18"/>
          </w:rPr>
          <w:t>risk of stealing password</w:t>
        </w:r>
        <w:r w:rsidRPr="00785492">
          <w:rPr>
            <w:rFonts w:ascii="Arial" w:eastAsia="Times New Roman" w:hAnsi="Arial" w:cs="Arial"/>
            <w:color w:val="000000"/>
            <w:sz w:val="18"/>
            <w:szCs w:val="18"/>
          </w:rPr>
          <w:t>.</w:t>
        </w:r>
        <w:proofErr w:type="gramEnd"/>
      </w:ins>
    </w:p>
    <w:p w:rsidR="00785492" w:rsidRPr="00785492" w:rsidRDefault="00785492" w:rsidP="00785492">
      <w:pPr>
        <w:spacing w:after="0" w:line="240" w:lineRule="auto"/>
        <w:rPr>
          <w:ins w:id="316" w:author="Unknown"/>
          <w:rFonts w:ascii="Trebuchet MS" w:eastAsia="Times New Roman" w:hAnsi="Trebuchet MS" w:cs="Times New Roman"/>
          <w:color w:val="000000"/>
          <w:sz w:val="24"/>
          <w:szCs w:val="24"/>
        </w:rPr>
      </w:pPr>
    </w:p>
    <w:p w:rsidR="00785492" w:rsidRPr="00785492" w:rsidRDefault="00785492" w:rsidP="00785492">
      <w:pPr>
        <w:spacing w:after="0" w:line="240" w:lineRule="auto"/>
        <w:rPr>
          <w:ins w:id="317" w:author="Unknown"/>
          <w:rFonts w:ascii="Trebuchet MS" w:eastAsia="Times New Roman" w:hAnsi="Trebuchet MS" w:cs="Times New Roman"/>
          <w:color w:val="000000"/>
          <w:sz w:val="24"/>
          <w:szCs w:val="24"/>
        </w:rPr>
      </w:pPr>
      <w:ins w:id="318" w:author="Unknown">
        <w:r w:rsidRPr="00785492">
          <w:rPr>
            <w:rFonts w:ascii="Arial" w:eastAsia="Times New Roman" w:hAnsi="Arial" w:cs="Arial"/>
            <w:color w:val="000000"/>
            <w:sz w:val="18"/>
            <w:szCs w:val="18"/>
          </w:rPr>
          <w:t>2)</w:t>
        </w:r>
        <w:r w:rsidRPr="00785492">
          <w:rPr>
            <w:rFonts w:ascii="Arial" w:eastAsia="Times New Roman" w:hAnsi="Arial" w:cs="Arial"/>
            <w:color w:val="000000"/>
            <w:sz w:val="18"/>
          </w:rPr>
          <w:t> </w:t>
        </w:r>
        <w:r w:rsidRPr="00785492">
          <w:rPr>
            <w:rFonts w:ascii="Arial" w:eastAsia="Times New Roman" w:hAnsi="Arial" w:cs="Arial"/>
            <w:b/>
            <w:bCs/>
            <w:color w:val="000000"/>
            <w:sz w:val="18"/>
            <w:szCs w:val="18"/>
          </w:rPr>
          <w:t>Java itself recommends</w:t>
        </w:r>
        <w:r w:rsidRPr="00785492">
          <w:rPr>
            <w:rFonts w:ascii="Arial" w:eastAsia="Times New Roman" w:hAnsi="Arial" w:cs="Arial"/>
            <w:b/>
            <w:bCs/>
            <w:color w:val="000000"/>
            <w:sz w:val="18"/>
          </w:rPr>
          <w:t> </w:t>
        </w:r>
        <w:r w:rsidRPr="00785492">
          <w:rPr>
            <w:rFonts w:ascii="Arial" w:eastAsia="Times New Roman" w:hAnsi="Arial" w:cs="Arial"/>
            <w:color w:val="000000"/>
            <w:sz w:val="18"/>
            <w:szCs w:val="18"/>
          </w:rPr>
          <w:t>using</w:t>
        </w:r>
        <w:r w:rsidRPr="00785492">
          <w:rPr>
            <w:rFonts w:ascii="Arial" w:eastAsia="Times New Roman" w:hAnsi="Arial" w:cs="Arial"/>
            <w:color w:val="000000"/>
            <w:sz w:val="18"/>
          </w:rPr>
          <w:t> </w:t>
        </w:r>
        <w:proofErr w:type="spellStart"/>
        <w:proofErr w:type="gramStart"/>
        <w:r w:rsidRPr="00785492">
          <w:rPr>
            <w:rFonts w:ascii="Courier New" w:eastAsia="Times New Roman" w:hAnsi="Courier New" w:cs="Courier New"/>
            <w:color w:val="000000"/>
            <w:sz w:val="18"/>
            <w:szCs w:val="18"/>
          </w:rPr>
          <w:t>getPassword</w:t>
        </w:r>
        <w:proofErr w:type="spellEnd"/>
        <w:r w:rsidRPr="00785492">
          <w:rPr>
            <w:rFonts w:ascii="Courier New" w:eastAsia="Times New Roman" w:hAnsi="Courier New" w:cs="Courier New"/>
            <w:color w:val="000000"/>
            <w:sz w:val="18"/>
            <w:szCs w:val="18"/>
          </w:rPr>
          <w:t>(</w:t>
        </w:r>
        <w:proofErr w:type="gramEnd"/>
        <w:r w:rsidRPr="00785492">
          <w:rPr>
            <w:rFonts w:ascii="Courier New" w:eastAsia="Times New Roman" w:hAnsi="Courier New" w:cs="Courier New"/>
            <w:color w:val="000000"/>
            <w:sz w:val="18"/>
            <w:szCs w:val="18"/>
          </w:rPr>
          <w:t>)</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method of</w:t>
        </w:r>
        <w:r w:rsidRPr="00785492">
          <w:rPr>
            <w:rFonts w:ascii="Arial" w:eastAsia="Times New Roman" w:hAnsi="Arial" w:cs="Arial"/>
            <w:color w:val="000000"/>
            <w:sz w:val="18"/>
          </w:rPr>
          <w:t> </w:t>
        </w:r>
        <w:proofErr w:type="spellStart"/>
        <w:r w:rsidRPr="00785492">
          <w:rPr>
            <w:rFonts w:ascii="Courier New" w:eastAsia="Times New Roman" w:hAnsi="Courier New" w:cs="Courier New"/>
            <w:color w:val="000000"/>
            <w:sz w:val="18"/>
            <w:szCs w:val="18"/>
          </w:rPr>
          <w:t>JPasswordField</w:t>
        </w:r>
        <w:proofErr w:type="spellEnd"/>
        <w:r w:rsidRPr="00785492">
          <w:rPr>
            <w:rFonts w:ascii="Arial" w:eastAsia="Times New Roman" w:hAnsi="Arial" w:cs="Arial"/>
            <w:color w:val="000000"/>
            <w:sz w:val="18"/>
          </w:rPr>
          <w:t> </w:t>
        </w:r>
        <w:r w:rsidRPr="00785492">
          <w:rPr>
            <w:rFonts w:ascii="Arial" w:eastAsia="Times New Roman" w:hAnsi="Arial" w:cs="Arial"/>
            <w:color w:val="000000"/>
            <w:sz w:val="18"/>
            <w:szCs w:val="18"/>
          </w:rPr>
          <w:t>which returns a</w:t>
        </w:r>
        <w:r w:rsidRPr="00785492">
          <w:rPr>
            <w:rFonts w:ascii="Arial" w:eastAsia="Times New Roman" w:hAnsi="Arial" w:cs="Arial"/>
            <w:color w:val="000000"/>
            <w:sz w:val="18"/>
          </w:rPr>
          <w:t> </w:t>
        </w:r>
        <w:r w:rsidRPr="00785492">
          <w:rPr>
            <w:rFonts w:ascii="Courier New" w:eastAsia="Times New Roman" w:hAnsi="Courier New" w:cs="Courier New"/>
            <w:color w:val="000000"/>
            <w:sz w:val="18"/>
            <w:szCs w:val="18"/>
          </w:rPr>
          <w:t>char[]</w:t>
        </w:r>
        <w:r w:rsidRPr="00785492">
          <w:rPr>
            <w:rFonts w:ascii="Courier New" w:eastAsia="Times New Roman" w:hAnsi="Courier New" w:cs="Courier New"/>
            <w:color w:val="000000"/>
            <w:sz w:val="18"/>
          </w:rPr>
          <w:t> </w:t>
        </w:r>
        <w:r w:rsidRPr="00785492">
          <w:rPr>
            <w:rFonts w:ascii="Courier New" w:eastAsia="Times New Roman" w:hAnsi="Courier New" w:cs="Courier New"/>
            <w:color w:val="000000"/>
            <w:sz w:val="18"/>
            <w:szCs w:val="18"/>
          </w:rPr>
          <w:t>and</w:t>
        </w:r>
        <w:r w:rsidRPr="00785492">
          <w:rPr>
            <w:rFonts w:ascii="Courier New" w:eastAsia="Times New Roman" w:hAnsi="Courier New" w:cs="Courier New"/>
            <w:color w:val="000000"/>
            <w:sz w:val="18"/>
          </w:rPr>
          <w:t> </w:t>
        </w:r>
        <w:r w:rsidRPr="00785492">
          <w:rPr>
            <w:rFonts w:ascii="Arial" w:eastAsia="Times New Roman" w:hAnsi="Arial" w:cs="Arial"/>
            <w:color w:val="000000"/>
            <w:sz w:val="18"/>
            <w:szCs w:val="18"/>
          </w:rPr>
          <w:t>deprecated</w:t>
        </w:r>
        <w:r w:rsidRPr="00785492">
          <w:rPr>
            <w:rFonts w:ascii="Arial" w:eastAsia="Times New Roman" w:hAnsi="Arial" w:cs="Arial"/>
            <w:color w:val="000000"/>
            <w:sz w:val="18"/>
          </w:rPr>
          <w:t> </w:t>
        </w:r>
        <w:proofErr w:type="spellStart"/>
        <w:r w:rsidRPr="00785492">
          <w:rPr>
            <w:rFonts w:ascii="Courier New" w:eastAsia="Times New Roman" w:hAnsi="Courier New" w:cs="Courier New"/>
            <w:color w:val="000000"/>
            <w:sz w:val="18"/>
            <w:szCs w:val="18"/>
          </w:rPr>
          <w:t>getText</w:t>
        </w:r>
        <w:proofErr w:type="spellEnd"/>
        <w:r w:rsidRPr="00785492">
          <w:rPr>
            <w:rFonts w:ascii="Courier New" w:eastAsia="Times New Roman" w:hAnsi="Courier New" w:cs="Courier New"/>
            <w:color w:val="000000"/>
            <w:sz w:val="18"/>
            <w:szCs w:val="18"/>
          </w:rPr>
          <w:t>()</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method which returns password in clear text stating</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security</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 xml:space="preserve">reason. </w:t>
        </w:r>
        <w:proofErr w:type="spellStart"/>
        <w:proofErr w:type="gramStart"/>
        <w:r w:rsidRPr="00785492">
          <w:rPr>
            <w:rFonts w:ascii="Arial" w:eastAsia="Times New Roman" w:hAnsi="Arial" w:cs="Arial"/>
            <w:color w:val="000000"/>
            <w:sz w:val="18"/>
            <w:szCs w:val="18"/>
          </w:rPr>
          <w:t>Its</w:t>
        </w:r>
        <w:proofErr w:type="spellEnd"/>
        <w:proofErr w:type="gramEnd"/>
        <w:r w:rsidRPr="00785492">
          <w:rPr>
            <w:rFonts w:ascii="Arial" w:eastAsia="Times New Roman" w:hAnsi="Arial" w:cs="Arial"/>
            <w:color w:val="000000"/>
            <w:sz w:val="18"/>
            <w:szCs w:val="18"/>
          </w:rPr>
          <w:t xml:space="preserve"> good to follow advice from Java team and adhering to standard rather than going against it.</w:t>
        </w:r>
      </w:ins>
    </w:p>
    <w:p w:rsidR="00785492" w:rsidRPr="00785492" w:rsidRDefault="00785492" w:rsidP="00785492">
      <w:pPr>
        <w:spacing w:after="0" w:line="240" w:lineRule="auto"/>
        <w:rPr>
          <w:ins w:id="319" w:author="Unknown"/>
          <w:rFonts w:ascii="Trebuchet MS" w:eastAsia="Times New Roman" w:hAnsi="Trebuchet MS" w:cs="Times New Roman"/>
          <w:color w:val="000000"/>
          <w:sz w:val="24"/>
          <w:szCs w:val="24"/>
        </w:rPr>
      </w:pPr>
    </w:p>
    <w:p w:rsidR="00785492" w:rsidRPr="00785492" w:rsidRDefault="00785492" w:rsidP="00785492">
      <w:pPr>
        <w:spacing w:after="0" w:line="240" w:lineRule="auto"/>
        <w:rPr>
          <w:ins w:id="320" w:author="Unknown"/>
          <w:rFonts w:ascii="Trebuchet MS" w:eastAsia="Times New Roman" w:hAnsi="Trebuchet MS" w:cs="Times New Roman"/>
          <w:color w:val="000000"/>
          <w:sz w:val="24"/>
          <w:szCs w:val="24"/>
        </w:rPr>
      </w:pPr>
      <w:ins w:id="321" w:author="Unknown">
        <w:r w:rsidRPr="00785492">
          <w:rPr>
            <w:rFonts w:ascii="Arial" w:eastAsia="Times New Roman" w:hAnsi="Arial" w:cs="Arial"/>
            <w:color w:val="000000"/>
            <w:sz w:val="18"/>
            <w:szCs w:val="18"/>
          </w:rPr>
          <w:t>3) With</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String</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there is always a risk of printing plain text in</w:t>
        </w:r>
        <w:r w:rsidRPr="00785492">
          <w:rPr>
            <w:rFonts w:ascii="Arial" w:eastAsia="Times New Roman" w:hAnsi="Arial" w:cs="Arial"/>
            <w:color w:val="000000"/>
            <w:sz w:val="18"/>
          </w:rPr>
          <w:t> </w:t>
        </w:r>
        <w:r w:rsidRPr="00785492">
          <w:rPr>
            <w:rFonts w:ascii="Arial" w:eastAsia="Times New Roman" w:hAnsi="Arial" w:cs="Arial"/>
            <w:color w:val="000000"/>
            <w:sz w:val="18"/>
            <w:szCs w:val="18"/>
          </w:rPr>
          <w:fldChar w:fldCharType="begin"/>
        </w:r>
        <w:r w:rsidRPr="00785492">
          <w:rPr>
            <w:rFonts w:ascii="Arial" w:eastAsia="Times New Roman" w:hAnsi="Arial" w:cs="Arial"/>
            <w:color w:val="000000"/>
            <w:sz w:val="18"/>
            <w:szCs w:val="18"/>
          </w:rPr>
          <w:instrText xml:space="preserve"> HYPERLINK "http://javarevisited.blogspot.com/2011/05/top-10-tips-on-logging-in-java.html" </w:instrText>
        </w:r>
        <w:r w:rsidRPr="00785492">
          <w:rPr>
            <w:rFonts w:ascii="Arial" w:eastAsia="Times New Roman" w:hAnsi="Arial" w:cs="Arial"/>
            <w:color w:val="000000"/>
            <w:sz w:val="18"/>
            <w:szCs w:val="18"/>
          </w:rPr>
          <w:fldChar w:fldCharType="separate"/>
        </w:r>
        <w:r w:rsidRPr="00785492">
          <w:rPr>
            <w:rFonts w:ascii="Arial" w:eastAsia="Times New Roman" w:hAnsi="Arial" w:cs="Arial"/>
            <w:color w:val="0066CC"/>
            <w:sz w:val="18"/>
            <w:u w:val="single"/>
          </w:rPr>
          <w:t>log file or console</w:t>
        </w:r>
        <w:r w:rsidRPr="00785492">
          <w:rPr>
            <w:rFonts w:ascii="Arial" w:eastAsia="Times New Roman" w:hAnsi="Arial" w:cs="Arial"/>
            <w:color w:val="000000"/>
            <w:sz w:val="18"/>
            <w:szCs w:val="18"/>
          </w:rPr>
          <w:fldChar w:fldCharType="end"/>
        </w:r>
        <w:r w:rsidRPr="00785492">
          <w:rPr>
            <w:rFonts w:ascii="Arial" w:eastAsia="Times New Roman" w:hAnsi="Arial" w:cs="Arial"/>
            <w:color w:val="000000"/>
            <w:sz w:val="18"/>
          </w:rPr>
          <w:t> </w:t>
        </w:r>
        <w:r w:rsidRPr="00785492">
          <w:rPr>
            <w:rFonts w:ascii="Arial" w:eastAsia="Times New Roman" w:hAnsi="Arial" w:cs="Arial"/>
            <w:color w:val="000000"/>
            <w:sz w:val="18"/>
            <w:szCs w:val="18"/>
          </w:rPr>
          <w:t>but if use</w:t>
        </w:r>
        <w:r w:rsidRPr="00785492">
          <w:rPr>
            <w:rFonts w:ascii="Arial" w:eastAsia="Times New Roman" w:hAnsi="Arial" w:cs="Arial"/>
            <w:color w:val="000000"/>
            <w:sz w:val="18"/>
          </w:rPr>
          <w:t> </w:t>
        </w:r>
        <w:r w:rsidRPr="00785492">
          <w:rPr>
            <w:rFonts w:ascii="Arial" w:eastAsia="Times New Roman" w:hAnsi="Arial" w:cs="Arial"/>
            <w:color w:val="000000"/>
            <w:sz w:val="18"/>
            <w:szCs w:val="18"/>
          </w:rPr>
          <w:fldChar w:fldCharType="begin"/>
        </w:r>
        <w:r w:rsidRPr="00785492">
          <w:rPr>
            <w:rFonts w:ascii="Arial" w:eastAsia="Times New Roman" w:hAnsi="Arial" w:cs="Arial"/>
            <w:color w:val="000000"/>
            <w:sz w:val="18"/>
            <w:szCs w:val="18"/>
          </w:rPr>
          <w:instrText xml:space="preserve"> HYPERLINK "http://javarevisited.blogspot.com/2012/01/anonymous-array-example-java-create.html" </w:instrText>
        </w:r>
        <w:r w:rsidRPr="00785492">
          <w:rPr>
            <w:rFonts w:ascii="Arial" w:eastAsia="Times New Roman" w:hAnsi="Arial" w:cs="Arial"/>
            <w:color w:val="000000"/>
            <w:sz w:val="18"/>
            <w:szCs w:val="18"/>
          </w:rPr>
          <w:fldChar w:fldCharType="separate"/>
        </w:r>
        <w:r w:rsidRPr="00785492">
          <w:rPr>
            <w:rFonts w:ascii="Arial" w:eastAsia="Times New Roman" w:hAnsi="Arial" w:cs="Arial"/>
            <w:color w:val="0066CC"/>
            <w:sz w:val="18"/>
            <w:u w:val="single"/>
          </w:rPr>
          <w:t>Array</w:t>
        </w:r>
        <w:r w:rsidRPr="00785492">
          <w:rPr>
            <w:rFonts w:ascii="Arial" w:eastAsia="Times New Roman" w:hAnsi="Arial" w:cs="Arial"/>
            <w:color w:val="000000"/>
            <w:sz w:val="18"/>
            <w:szCs w:val="18"/>
          </w:rPr>
          <w:fldChar w:fldCharType="end"/>
        </w:r>
        <w:r w:rsidRPr="00785492">
          <w:rPr>
            <w:rFonts w:ascii="Arial" w:eastAsia="Times New Roman" w:hAnsi="Arial" w:cs="Arial"/>
            <w:color w:val="000000"/>
            <w:sz w:val="18"/>
          </w:rPr>
          <w:t> </w:t>
        </w:r>
        <w:r w:rsidRPr="00785492">
          <w:rPr>
            <w:rFonts w:ascii="Arial" w:eastAsia="Times New Roman" w:hAnsi="Arial" w:cs="Arial"/>
            <w:color w:val="000000"/>
            <w:sz w:val="18"/>
            <w:szCs w:val="18"/>
          </w:rPr>
          <w:t xml:space="preserve">you won't print contents of array instead its memory location get printed. </w:t>
        </w:r>
        <w:proofErr w:type="gramStart"/>
        <w:r w:rsidRPr="00785492">
          <w:rPr>
            <w:rFonts w:ascii="Arial" w:eastAsia="Times New Roman" w:hAnsi="Arial" w:cs="Arial"/>
            <w:color w:val="000000"/>
            <w:sz w:val="18"/>
            <w:szCs w:val="18"/>
          </w:rPr>
          <w:t>though</w:t>
        </w:r>
        <w:proofErr w:type="gramEnd"/>
        <w:r w:rsidRPr="00785492">
          <w:rPr>
            <w:rFonts w:ascii="Arial" w:eastAsia="Times New Roman" w:hAnsi="Arial" w:cs="Arial"/>
            <w:color w:val="000000"/>
            <w:sz w:val="18"/>
            <w:szCs w:val="18"/>
          </w:rPr>
          <w:t xml:space="preserve"> not a real reason but still make sense.</w:t>
        </w:r>
      </w:ins>
    </w:p>
    <w:p w:rsidR="00785492" w:rsidRPr="00785492" w:rsidRDefault="00785492" w:rsidP="00785492">
      <w:pPr>
        <w:spacing w:after="0" w:line="240" w:lineRule="auto"/>
        <w:rPr>
          <w:ins w:id="322" w:author="Unknown"/>
          <w:rFonts w:ascii="Trebuchet MS" w:eastAsia="Times New Roman" w:hAnsi="Trebuchet MS" w:cs="Times New Roman"/>
          <w:color w:val="000000"/>
          <w:sz w:val="24"/>
          <w:szCs w:val="24"/>
        </w:rPr>
      </w:pPr>
    </w:p>
    <w:p w:rsidR="00785492" w:rsidRPr="00785492" w:rsidRDefault="00785492" w:rsidP="00785492">
      <w:pPr>
        <w:shd w:val="clear" w:color="auto" w:fill="F3F3F3"/>
        <w:spacing w:after="0" w:line="240" w:lineRule="auto"/>
        <w:rPr>
          <w:ins w:id="323" w:author="Unknown"/>
          <w:rFonts w:ascii="Trebuchet MS" w:eastAsia="Times New Roman" w:hAnsi="Trebuchet MS" w:cs="Times New Roman"/>
          <w:color w:val="000000"/>
          <w:sz w:val="24"/>
          <w:szCs w:val="24"/>
        </w:rPr>
      </w:pPr>
      <w:ins w:id="324" w:author="Unknown">
        <w:r w:rsidRPr="00785492">
          <w:rPr>
            <w:rFonts w:ascii="Courier New" w:eastAsia="Times New Roman" w:hAnsi="Courier New" w:cs="Courier New"/>
            <w:color w:val="000000"/>
            <w:sz w:val="18"/>
            <w:szCs w:val="18"/>
          </w:rPr>
          <w:fldChar w:fldCharType="begin"/>
        </w:r>
        <w:r w:rsidRPr="00785492">
          <w:rPr>
            <w:rFonts w:ascii="Courier New" w:eastAsia="Times New Roman" w:hAnsi="Courier New" w:cs="Courier New"/>
            <w:color w:val="000000"/>
            <w:sz w:val="18"/>
            <w:szCs w:val="18"/>
          </w:rPr>
          <w:instrText xml:space="preserve"> HYPERLINK "http://java.sun.com/j2se/1.5.0/docs/api/java/lang/String.html" </w:instrText>
        </w:r>
        <w:r w:rsidRPr="00785492">
          <w:rPr>
            <w:rFonts w:ascii="Courier New" w:eastAsia="Times New Roman" w:hAnsi="Courier New" w:cs="Courier New"/>
            <w:color w:val="000000"/>
            <w:sz w:val="18"/>
            <w:szCs w:val="18"/>
          </w:rPr>
          <w:fldChar w:fldCharType="separate"/>
        </w:r>
        <w:r w:rsidRPr="00785492">
          <w:rPr>
            <w:rFonts w:ascii="Courier New" w:eastAsia="Times New Roman" w:hAnsi="Courier New" w:cs="Courier New"/>
            <w:b/>
            <w:bCs/>
            <w:color w:val="003399"/>
            <w:sz w:val="18"/>
            <w:u w:val="single"/>
          </w:rPr>
          <w:t>String</w:t>
        </w:r>
        <w:r w:rsidRPr="00785492">
          <w:rPr>
            <w:rFonts w:ascii="Courier New" w:eastAsia="Times New Roman" w:hAnsi="Courier New" w:cs="Courier New"/>
            <w:color w:val="000000"/>
            <w:sz w:val="18"/>
            <w:szCs w:val="18"/>
          </w:rPr>
          <w:fldChar w:fldCharType="end"/>
        </w:r>
        <w:r w:rsidRPr="00785492">
          <w:rPr>
            <w:rFonts w:ascii="Courier New" w:eastAsia="Times New Roman" w:hAnsi="Courier New" w:cs="Courier New"/>
            <w:color w:val="000000"/>
            <w:sz w:val="18"/>
          </w:rPr>
          <w:t> </w:t>
        </w:r>
        <w:proofErr w:type="spellStart"/>
        <w:r w:rsidRPr="00785492">
          <w:rPr>
            <w:rFonts w:ascii="Courier New" w:eastAsia="Times New Roman" w:hAnsi="Courier New" w:cs="Courier New"/>
            <w:color w:val="000000"/>
            <w:sz w:val="18"/>
            <w:szCs w:val="18"/>
          </w:rPr>
          <w:t>strPassword</w:t>
        </w:r>
        <w:proofErr w:type="spellEnd"/>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00FF"/>
            <w:sz w:val="18"/>
            <w:szCs w:val="18"/>
          </w:rPr>
          <w:t>"Unknown"</w:t>
        </w:r>
        <w:proofErr w:type="gramStart"/>
        <w:r w:rsidRPr="00785492">
          <w:rPr>
            <w:rFonts w:ascii="Courier New" w:eastAsia="Times New Roman" w:hAnsi="Courier New" w:cs="Courier New"/>
            <w:color w:val="339933"/>
            <w:sz w:val="18"/>
            <w:szCs w:val="18"/>
          </w:rPr>
          <w:t>;</w:t>
        </w:r>
        <w:proofErr w:type="gramEnd"/>
        <w:r w:rsidRPr="00785492">
          <w:rPr>
            <w:rFonts w:ascii="Courier New" w:eastAsia="Times New Roman" w:hAnsi="Courier New" w:cs="Courier New"/>
            <w:color w:val="000000"/>
            <w:sz w:val="18"/>
            <w:szCs w:val="18"/>
          </w:rPr>
          <w:br/>
        </w:r>
        <w:r w:rsidRPr="00785492">
          <w:rPr>
            <w:rFonts w:ascii="Courier New" w:eastAsia="Times New Roman" w:hAnsi="Courier New" w:cs="Courier New"/>
            <w:b/>
            <w:bCs/>
            <w:color w:val="006600"/>
            <w:sz w:val="18"/>
            <w:szCs w:val="18"/>
          </w:rPr>
          <w:t>char</w:t>
        </w:r>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000000"/>
            <w:sz w:val="18"/>
          </w:rPr>
          <w:t> </w:t>
        </w:r>
        <w:proofErr w:type="spellStart"/>
        <w:r w:rsidRPr="00785492">
          <w:rPr>
            <w:rFonts w:ascii="Courier New" w:eastAsia="Times New Roman" w:hAnsi="Courier New" w:cs="Courier New"/>
            <w:color w:val="000000"/>
            <w:sz w:val="18"/>
            <w:szCs w:val="18"/>
          </w:rPr>
          <w:t>charPassword</w:t>
        </w:r>
        <w:proofErr w:type="spellEnd"/>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0000"/>
            <w:sz w:val="18"/>
          </w:rPr>
          <w:t> </w:t>
        </w:r>
        <w:r w:rsidRPr="00785492">
          <w:rPr>
            <w:rFonts w:ascii="Courier New" w:eastAsia="Times New Roman" w:hAnsi="Courier New" w:cs="Courier New"/>
            <w:b/>
            <w:bCs/>
            <w:color w:val="000000"/>
            <w:sz w:val="18"/>
            <w:szCs w:val="18"/>
          </w:rPr>
          <w:t>new</w:t>
        </w:r>
        <w:r w:rsidRPr="00785492">
          <w:rPr>
            <w:rFonts w:ascii="Courier New" w:eastAsia="Times New Roman" w:hAnsi="Courier New" w:cs="Courier New"/>
            <w:color w:val="000000"/>
            <w:sz w:val="18"/>
          </w:rPr>
          <w:t> </w:t>
        </w:r>
        <w:r w:rsidRPr="00785492">
          <w:rPr>
            <w:rFonts w:ascii="Courier New" w:eastAsia="Times New Roman" w:hAnsi="Courier New" w:cs="Courier New"/>
            <w:b/>
            <w:bCs/>
            <w:color w:val="006600"/>
            <w:sz w:val="18"/>
            <w:szCs w:val="18"/>
          </w:rPr>
          <w:t>char</w:t>
        </w:r>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0000FF"/>
            <w:sz w:val="18"/>
            <w:szCs w:val="18"/>
          </w:rPr>
          <w:t>'</w:t>
        </w:r>
        <w:proofErr w:type="spellStart"/>
        <w:r w:rsidRPr="00785492">
          <w:rPr>
            <w:rFonts w:ascii="Courier New" w:eastAsia="Times New Roman" w:hAnsi="Courier New" w:cs="Courier New"/>
            <w:color w:val="0000FF"/>
            <w:sz w:val="18"/>
            <w:szCs w:val="18"/>
          </w:rPr>
          <w:t>U'</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00FF"/>
            <w:sz w:val="18"/>
            <w:szCs w:val="18"/>
          </w:rPr>
          <w:t>'n'</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00FF"/>
            <w:sz w:val="18"/>
            <w:szCs w:val="18"/>
          </w:rPr>
          <w:t>'k'</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00FF"/>
            <w:sz w:val="18"/>
            <w:szCs w:val="18"/>
          </w:rPr>
          <w:t>'w'</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00FF"/>
            <w:sz w:val="18"/>
            <w:szCs w:val="18"/>
          </w:rPr>
          <w:t>'o'</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00FF"/>
            <w:sz w:val="18"/>
            <w:szCs w:val="18"/>
          </w:rPr>
          <w:t>'n</w:t>
        </w:r>
        <w:proofErr w:type="spellEnd"/>
        <w:r w:rsidRPr="00785492">
          <w:rPr>
            <w:rFonts w:ascii="Courier New" w:eastAsia="Times New Roman" w:hAnsi="Courier New" w:cs="Courier New"/>
            <w:color w:val="0000FF"/>
            <w:sz w:val="18"/>
            <w:szCs w:val="18"/>
          </w:rPr>
          <w:t>'</w:t>
        </w:r>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339933"/>
            <w:sz w:val="18"/>
            <w:szCs w:val="18"/>
          </w:rPr>
          <w:t>;</w:t>
        </w:r>
        <w:r w:rsidRPr="00785492">
          <w:rPr>
            <w:rFonts w:ascii="Courier New" w:eastAsia="Times New Roman" w:hAnsi="Courier New" w:cs="Courier New"/>
            <w:color w:val="000000"/>
            <w:sz w:val="18"/>
            <w:szCs w:val="18"/>
          </w:rPr>
          <w:br/>
        </w:r>
        <w:proofErr w:type="spellStart"/>
        <w:r w:rsidRPr="00785492">
          <w:rPr>
            <w:rFonts w:ascii="Courier New" w:eastAsia="Times New Roman" w:hAnsi="Courier New" w:cs="Courier New"/>
            <w:b/>
            <w:bCs/>
            <w:color w:val="000000"/>
            <w:sz w:val="18"/>
            <w:szCs w:val="18"/>
          </w:rPr>
          <w:t>System</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6633"/>
            <w:sz w:val="18"/>
            <w:szCs w:val="18"/>
          </w:rPr>
          <w:t>out</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6633"/>
            <w:sz w:val="18"/>
            <w:szCs w:val="18"/>
          </w:rPr>
          <w:t>println</w:t>
        </w:r>
        <w:proofErr w:type="spellEnd"/>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0000FF"/>
            <w:sz w:val="18"/>
            <w:szCs w:val="18"/>
          </w:rPr>
          <w:t>"String</w:t>
        </w:r>
        <w:r w:rsidRPr="00785492">
          <w:rPr>
            <w:rFonts w:ascii="Courier New" w:eastAsia="Times New Roman" w:hAnsi="Courier New" w:cs="Courier New"/>
            <w:color w:val="0000FF"/>
            <w:sz w:val="18"/>
          </w:rPr>
          <w:t> </w:t>
        </w:r>
        <w:r w:rsidRPr="00785492">
          <w:rPr>
            <w:rFonts w:ascii="Courier New" w:eastAsia="Times New Roman" w:hAnsi="Courier New" w:cs="Courier New"/>
            <w:color w:val="0000FF"/>
            <w:sz w:val="18"/>
            <w:szCs w:val="18"/>
          </w:rPr>
          <w:t>password: "</w:t>
        </w:r>
        <w:r w:rsidRPr="00785492">
          <w:rPr>
            <w:rFonts w:ascii="Courier New" w:eastAsia="Times New Roman" w:hAnsi="Courier New" w:cs="Courier New"/>
            <w:color w:val="000000"/>
            <w:sz w:val="18"/>
          </w:rPr>
          <w:t> </w:t>
        </w:r>
        <w:r w:rsidRPr="00785492">
          <w:rPr>
            <w:rFonts w:ascii="Courier New" w:eastAsia="Times New Roman" w:hAnsi="Courier New" w:cs="Courier New"/>
            <w:color w:val="000000"/>
            <w:sz w:val="18"/>
            <w:szCs w:val="18"/>
          </w:rPr>
          <w:t xml:space="preserve">+ </w:t>
        </w:r>
        <w:proofErr w:type="spellStart"/>
        <w:r w:rsidRPr="00785492">
          <w:rPr>
            <w:rFonts w:ascii="Courier New" w:eastAsia="Times New Roman" w:hAnsi="Courier New" w:cs="Courier New"/>
            <w:color w:val="000000"/>
            <w:sz w:val="18"/>
            <w:szCs w:val="18"/>
          </w:rPr>
          <w:t>strPassword</w:t>
        </w:r>
        <w:proofErr w:type="spellEnd"/>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339933"/>
            <w:sz w:val="18"/>
            <w:szCs w:val="18"/>
          </w:rPr>
          <w:t>;</w:t>
        </w:r>
        <w:r w:rsidRPr="00785492">
          <w:rPr>
            <w:rFonts w:ascii="Courier New" w:eastAsia="Times New Roman" w:hAnsi="Courier New" w:cs="Courier New"/>
            <w:color w:val="000000"/>
            <w:sz w:val="18"/>
            <w:szCs w:val="18"/>
          </w:rPr>
          <w:br/>
        </w:r>
        <w:proofErr w:type="spellStart"/>
        <w:r w:rsidRPr="00785492">
          <w:rPr>
            <w:rFonts w:ascii="Courier New" w:eastAsia="Times New Roman" w:hAnsi="Courier New" w:cs="Courier New"/>
            <w:b/>
            <w:bCs/>
            <w:color w:val="000000"/>
            <w:sz w:val="18"/>
            <w:szCs w:val="18"/>
          </w:rPr>
          <w:t>System</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6633"/>
            <w:sz w:val="18"/>
            <w:szCs w:val="18"/>
          </w:rPr>
          <w:t>out</w:t>
        </w:r>
        <w:r w:rsidRPr="00785492">
          <w:rPr>
            <w:rFonts w:ascii="Courier New" w:eastAsia="Times New Roman" w:hAnsi="Courier New" w:cs="Courier New"/>
            <w:color w:val="000000"/>
            <w:sz w:val="18"/>
            <w:szCs w:val="18"/>
          </w:rPr>
          <w:t>.</w:t>
        </w:r>
        <w:r w:rsidRPr="00785492">
          <w:rPr>
            <w:rFonts w:ascii="Courier New" w:eastAsia="Times New Roman" w:hAnsi="Courier New" w:cs="Courier New"/>
            <w:color w:val="006633"/>
            <w:sz w:val="18"/>
            <w:szCs w:val="18"/>
          </w:rPr>
          <w:t>println</w:t>
        </w:r>
        <w:proofErr w:type="spellEnd"/>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0000FF"/>
            <w:sz w:val="18"/>
            <w:szCs w:val="18"/>
          </w:rPr>
          <w:t>"Character password: "</w:t>
        </w:r>
        <w:r w:rsidRPr="00785492">
          <w:rPr>
            <w:rFonts w:ascii="Courier New" w:eastAsia="Times New Roman" w:hAnsi="Courier New" w:cs="Courier New"/>
            <w:color w:val="000000"/>
            <w:sz w:val="18"/>
          </w:rPr>
          <w:t> </w:t>
        </w:r>
        <w:r w:rsidRPr="00785492">
          <w:rPr>
            <w:rFonts w:ascii="Courier New" w:eastAsia="Times New Roman" w:hAnsi="Courier New" w:cs="Courier New"/>
            <w:color w:val="000000"/>
            <w:sz w:val="18"/>
            <w:szCs w:val="18"/>
          </w:rPr>
          <w:t xml:space="preserve">+ </w:t>
        </w:r>
        <w:proofErr w:type="spellStart"/>
        <w:r w:rsidRPr="00785492">
          <w:rPr>
            <w:rFonts w:ascii="Courier New" w:eastAsia="Times New Roman" w:hAnsi="Courier New" w:cs="Courier New"/>
            <w:color w:val="000000"/>
            <w:sz w:val="18"/>
            <w:szCs w:val="18"/>
          </w:rPr>
          <w:t>charPassword</w:t>
        </w:r>
        <w:proofErr w:type="spellEnd"/>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339933"/>
            <w:sz w:val="18"/>
            <w:szCs w:val="18"/>
          </w:rPr>
          <w:t>;</w:t>
        </w:r>
        <w:r w:rsidRPr="00785492">
          <w:rPr>
            <w:rFonts w:ascii="Courier New" w:eastAsia="Times New Roman" w:hAnsi="Courier New" w:cs="Courier New"/>
            <w:color w:val="000000"/>
            <w:sz w:val="18"/>
            <w:szCs w:val="18"/>
          </w:rPr>
          <w:br/>
        </w:r>
        <w:r w:rsidRPr="00785492">
          <w:rPr>
            <w:rFonts w:ascii="Courier New" w:eastAsia="Times New Roman" w:hAnsi="Courier New" w:cs="Courier New"/>
            <w:color w:val="000000"/>
            <w:sz w:val="18"/>
            <w:szCs w:val="18"/>
          </w:rPr>
          <w:br/>
        </w:r>
        <w:r w:rsidRPr="00785492">
          <w:rPr>
            <w:rFonts w:ascii="Courier New" w:eastAsia="Times New Roman" w:hAnsi="Courier New" w:cs="Courier New"/>
            <w:b/>
            <w:bCs/>
            <w:color w:val="000000"/>
            <w:sz w:val="18"/>
            <w:szCs w:val="18"/>
          </w:rPr>
          <w:lastRenderedPageBreak/>
          <w:t>String</w:t>
        </w:r>
        <w:r w:rsidRPr="00785492">
          <w:rPr>
            <w:rFonts w:ascii="Courier New" w:eastAsia="Times New Roman" w:hAnsi="Courier New" w:cs="Courier New"/>
            <w:color w:val="000000"/>
            <w:sz w:val="18"/>
          </w:rPr>
          <w:t> </w:t>
        </w:r>
        <w:r w:rsidRPr="00785492">
          <w:rPr>
            <w:rFonts w:ascii="Courier New" w:eastAsia="Times New Roman" w:hAnsi="Courier New" w:cs="Courier New"/>
            <w:color w:val="000000"/>
            <w:sz w:val="18"/>
            <w:szCs w:val="18"/>
          </w:rPr>
          <w:t>password: Unknown</w:t>
        </w:r>
        <w:r w:rsidRPr="00785492">
          <w:rPr>
            <w:rFonts w:ascii="Courier New" w:eastAsia="Times New Roman" w:hAnsi="Courier New" w:cs="Courier New"/>
            <w:color w:val="000000"/>
            <w:sz w:val="18"/>
            <w:szCs w:val="18"/>
          </w:rPr>
          <w:br/>
        </w:r>
        <w:r w:rsidRPr="00785492">
          <w:rPr>
            <w:rFonts w:ascii="Courier New" w:eastAsia="Times New Roman" w:hAnsi="Courier New" w:cs="Courier New"/>
            <w:b/>
            <w:bCs/>
            <w:color w:val="000000"/>
            <w:sz w:val="18"/>
            <w:szCs w:val="18"/>
          </w:rPr>
          <w:t>Character</w:t>
        </w:r>
        <w:r w:rsidRPr="00785492">
          <w:rPr>
            <w:rFonts w:ascii="Courier New" w:eastAsia="Times New Roman" w:hAnsi="Courier New" w:cs="Courier New"/>
            <w:color w:val="000000"/>
            <w:sz w:val="18"/>
          </w:rPr>
          <w:t> </w:t>
        </w:r>
        <w:r w:rsidRPr="00785492">
          <w:rPr>
            <w:rFonts w:ascii="Courier New" w:eastAsia="Times New Roman" w:hAnsi="Courier New" w:cs="Courier New"/>
            <w:color w:val="000000"/>
            <w:sz w:val="18"/>
            <w:szCs w:val="18"/>
          </w:rPr>
          <w:t>password:</w:t>
        </w:r>
        <w:r w:rsidRPr="00785492">
          <w:rPr>
            <w:rFonts w:ascii="Courier New" w:eastAsia="Times New Roman" w:hAnsi="Courier New" w:cs="Courier New"/>
            <w:color w:val="000000"/>
            <w:sz w:val="18"/>
          </w:rPr>
          <w:t> </w:t>
        </w:r>
        <w:r w:rsidRPr="00785492">
          <w:rPr>
            <w:rFonts w:ascii="Courier New" w:eastAsia="Times New Roman" w:hAnsi="Courier New" w:cs="Courier New"/>
            <w:color w:val="009900"/>
            <w:sz w:val="18"/>
            <w:szCs w:val="18"/>
          </w:rPr>
          <w:t>[</w:t>
        </w:r>
        <w:r w:rsidRPr="00785492">
          <w:rPr>
            <w:rFonts w:ascii="Courier New" w:eastAsia="Times New Roman" w:hAnsi="Courier New" w:cs="Courier New"/>
            <w:color w:val="000000"/>
            <w:sz w:val="18"/>
            <w:szCs w:val="18"/>
          </w:rPr>
          <w:t>C@110b053</w:t>
        </w:r>
      </w:ins>
    </w:p>
    <w:p w:rsidR="00785492" w:rsidRPr="00785492" w:rsidRDefault="00785492" w:rsidP="00785492">
      <w:pPr>
        <w:spacing w:after="0" w:line="240" w:lineRule="auto"/>
        <w:rPr>
          <w:ins w:id="325" w:author="Unknown"/>
          <w:rFonts w:ascii="Trebuchet MS" w:eastAsia="Times New Roman" w:hAnsi="Trebuchet MS" w:cs="Times New Roman"/>
          <w:color w:val="000000"/>
          <w:sz w:val="24"/>
          <w:szCs w:val="24"/>
        </w:rPr>
      </w:pPr>
    </w:p>
    <w:p w:rsidR="00785492" w:rsidRPr="00785492" w:rsidRDefault="00785492" w:rsidP="00785492">
      <w:pPr>
        <w:spacing w:after="0" w:line="240" w:lineRule="auto"/>
        <w:rPr>
          <w:ins w:id="326" w:author="Unknown"/>
          <w:rFonts w:ascii="Trebuchet MS" w:eastAsia="Times New Roman" w:hAnsi="Trebuchet MS" w:cs="Times New Roman"/>
          <w:color w:val="000000"/>
          <w:sz w:val="24"/>
          <w:szCs w:val="24"/>
        </w:rPr>
      </w:pPr>
    </w:p>
    <w:p w:rsidR="00785492" w:rsidRPr="00785492" w:rsidRDefault="00785492" w:rsidP="00785492">
      <w:pPr>
        <w:spacing w:after="180" w:line="240" w:lineRule="auto"/>
        <w:rPr>
          <w:ins w:id="327" w:author="Unknown"/>
          <w:rFonts w:ascii="Trebuchet MS" w:eastAsia="Times New Roman" w:hAnsi="Trebuchet MS" w:cs="Times New Roman"/>
          <w:color w:val="000000"/>
          <w:sz w:val="24"/>
          <w:szCs w:val="24"/>
        </w:rPr>
      </w:pPr>
      <w:ins w:id="328" w:author="Unknown">
        <w:r w:rsidRPr="00785492">
          <w:rPr>
            <w:rFonts w:ascii="Arial" w:eastAsia="Times New Roman" w:hAnsi="Arial" w:cs="Arial"/>
            <w:color w:val="000000"/>
            <w:sz w:val="18"/>
            <w:szCs w:val="18"/>
          </w:rPr>
          <w:t>That's all on</w:t>
        </w:r>
        <w:r w:rsidRPr="00785492">
          <w:rPr>
            <w:rFonts w:ascii="Arial" w:eastAsia="Times New Roman" w:hAnsi="Arial" w:cs="Arial"/>
            <w:color w:val="000000"/>
            <w:sz w:val="18"/>
          </w:rPr>
          <w:t> </w:t>
        </w:r>
        <w:r w:rsidRPr="00785492">
          <w:rPr>
            <w:rFonts w:ascii="Arial" w:eastAsia="Times New Roman" w:hAnsi="Arial" w:cs="Arial"/>
            <w:i/>
            <w:iCs/>
            <w:color w:val="000000"/>
            <w:sz w:val="18"/>
            <w:szCs w:val="18"/>
          </w:rPr>
          <w:t>why character array is better choice than</w:t>
        </w:r>
        <w:r w:rsidRPr="00785492">
          <w:rPr>
            <w:rFonts w:ascii="Arial" w:eastAsia="Times New Roman" w:hAnsi="Arial" w:cs="Arial"/>
            <w:i/>
            <w:iCs/>
            <w:color w:val="000000"/>
            <w:sz w:val="18"/>
          </w:rPr>
          <w:t> </w:t>
        </w:r>
        <w:r w:rsidRPr="00785492">
          <w:rPr>
            <w:rFonts w:ascii="Arial" w:eastAsia="Times New Roman" w:hAnsi="Arial" w:cs="Arial"/>
            <w:i/>
            <w:iCs/>
            <w:color w:val="000000"/>
            <w:sz w:val="18"/>
            <w:szCs w:val="18"/>
          </w:rPr>
          <w:t>String</w:t>
        </w:r>
        <w:r w:rsidRPr="00785492">
          <w:rPr>
            <w:rFonts w:ascii="Arial" w:eastAsia="Times New Roman" w:hAnsi="Arial" w:cs="Arial"/>
            <w:i/>
            <w:iCs/>
            <w:color w:val="000000"/>
            <w:sz w:val="18"/>
          </w:rPr>
          <w:t> </w:t>
        </w:r>
        <w:r w:rsidRPr="00785492">
          <w:rPr>
            <w:rFonts w:ascii="Arial" w:eastAsia="Times New Roman" w:hAnsi="Arial" w:cs="Arial"/>
            <w:i/>
            <w:iCs/>
            <w:color w:val="000000"/>
            <w:sz w:val="18"/>
            <w:szCs w:val="18"/>
          </w:rPr>
          <w:t>for storing</w:t>
        </w:r>
        <w:r w:rsidRPr="00785492">
          <w:rPr>
            <w:rFonts w:ascii="Arial" w:eastAsia="Times New Roman" w:hAnsi="Arial" w:cs="Arial"/>
            <w:i/>
            <w:iCs/>
            <w:color w:val="000000"/>
            <w:sz w:val="18"/>
          </w:rPr>
          <w:t> passwords </w:t>
        </w:r>
        <w:r w:rsidRPr="00785492">
          <w:rPr>
            <w:rFonts w:ascii="Arial" w:eastAsia="Times New Roman" w:hAnsi="Arial" w:cs="Arial"/>
            <w:i/>
            <w:iCs/>
            <w:color w:val="000000"/>
            <w:sz w:val="18"/>
            <w:szCs w:val="18"/>
          </w:rPr>
          <w:t>in Java</w:t>
        </w:r>
        <w:r w:rsidRPr="00785492">
          <w:rPr>
            <w:rFonts w:ascii="Arial" w:eastAsia="Times New Roman" w:hAnsi="Arial" w:cs="Arial"/>
            <w:color w:val="000000"/>
            <w:sz w:val="18"/>
            <w:szCs w:val="18"/>
          </w:rPr>
          <w:t>.  Though using</w:t>
        </w:r>
        <w:r w:rsidRPr="00785492">
          <w:rPr>
            <w:rFonts w:ascii="Arial" w:eastAsia="Times New Roman" w:hAnsi="Arial" w:cs="Arial"/>
            <w:color w:val="000000"/>
            <w:sz w:val="18"/>
          </w:rPr>
          <w:t> </w:t>
        </w:r>
        <w:proofErr w:type="gramStart"/>
        <w:r w:rsidRPr="00785492">
          <w:rPr>
            <w:rFonts w:ascii="Courier New" w:eastAsia="Times New Roman" w:hAnsi="Courier New" w:cs="Courier New"/>
            <w:color w:val="000000"/>
            <w:sz w:val="18"/>
            <w:szCs w:val="18"/>
          </w:rPr>
          <w:t>char[</w:t>
        </w:r>
        <w:proofErr w:type="gramEnd"/>
        <w:r w:rsidRPr="00785492">
          <w:rPr>
            <w:rFonts w:ascii="Courier New" w:eastAsia="Times New Roman" w:hAnsi="Courier New" w:cs="Courier New"/>
            <w:color w:val="000000"/>
            <w:sz w:val="18"/>
            <w:szCs w:val="18"/>
          </w:rPr>
          <w:t>]</w:t>
        </w:r>
        <w:r w:rsidRPr="00785492">
          <w:rPr>
            <w:rFonts w:ascii="Arial" w:eastAsia="Times New Roman" w:hAnsi="Arial" w:cs="Arial"/>
            <w:color w:val="000000"/>
            <w:sz w:val="18"/>
          </w:rPr>
          <w:t> </w:t>
        </w:r>
        <w:r w:rsidRPr="00785492">
          <w:rPr>
            <w:rFonts w:ascii="Arial" w:eastAsia="Times New Roman" w:hAnsi="Arial" w:cs="Arial"/>
            <w:color w:val="000000"/>
            <w:sz w:val="18"/>
            <w:szCs w:val="18"/>
          </w:rPr>
          <w:t xml:space="preserve">is not just enough you need to erase content to be more secure. I also suggest working with </w:t>
        </w:r>
        <w:proofErr w:type="spellStart"/>
        <w:r w:rsidRPr="00785492">
          <w:rPr>
            <w:rFonts w:ascii="Arial" w:eastAsia="Times New Roman" w:hAnsi="Arial" w:cs="Arial"/>
            <w:color w:val="000000"/>
            <w:sz w:val="18"/>
            <w:szCs w:val="18"/>
          </w:rPr>
          <w:t>hash'd</w:t>
        </w:r>
        <w:proofErr w:type="spellEnd"/>
        <w:r w:rsidRPr="00785492">
          <w:rPr>
            <w:rFonts w:ascii="Arial" w:eastAsia="Times New Roman" w:hAnsi="Arial" w:cs="Arial"/>
            <w:color w:val="000000"/>
            <w:sz w:val="18"/>
            <w:szCs w:val="18"/>
          </w:rPr>
          <w:t xml:space="preserve"> or</w:t>
        </w:r>
        <w:r w:rsidRPr="00785492">
          <w:rPr>
            <w:rFonts w:ascii="Arial" w:eastAsia="Times New Roman" w:hAnsi="Arial" w:cs="Arial"/>
            <w:color w:val="000000"/>
            <w:sz w:val="18"/>
          </w:rPr>
          <w:t> </w:t>
        </w:r>
        <w:r w:rsidRPr="00785492">
          <w:rPr>
            <w:rFonts w:ascii="Arial" w:eastAsia="Times New Roman" w:hAnsi="Arial" w:cs="Arial"/>
            <w:color w:val="000000"/>
            <w:sz w:val="18"/>
            <w:szCs w:val="18"/>
          </w:rPr>
          <w:fldChar w:fldCharType="begin"/>
        </w:r>
        <w:r w:rsidRPr="00785492">
          <w:rPr>
            <w:rFonts w:ascii="Arial" w:eastAsia="Times New Roman" w:hAnsi="Arial" w:cs="Arial"/>
            <w:color w:val="000000"/>
            <w:sz w:val="18"/>
            <w:szCs w:val="18"/>
          </w:rPr>
          <w:instrText xml:space="preserve"> HYPERLINK "http://javarevisited.blogspot.com/2012/02/how-to-encode-decode-string-in-java.html" </w:instrText>
        </w:r>
        <w:r w:rsidRPr="00785492">
          <w:rPr>
            <w:rFonts w:ascii="Arial" w:eastAsia="Times New Roman" w:hAnsi="Arial" w:cs="Arial"/>
            <w:color w:val="000000"/>
            <w:sz w:val="18"/>
            <w:szCs w:val="18"/>
          </w:rPr>
          <w:fldChar w:fldCharType="separate"/>
        </w:r>
        <w:r w:rsidRPr="00785492">
          <w:rPr>
            <w:rFonts w:ascii="Arial" w:eastAsia="Times New Roman" w:hAnsi="Arial" w:cs="Arial"/>
            <w:color w:val="0066CC"/>
            <w:sz w:val="18"/>
            <w:u w:val="single"/>
          </w:rPr>
          <w:t>encrypted password</w:t>
        </w:r>
        <w:r w:rsidRPr="00785492">
          <w:rPr>
            <w:rFonts w:ascii="Arial" w:eastAsia="Times New Roman" w:hAnsi="Arial" w:cs="Arial"/>
            <w:color w:val="000000"/>
            <w:sz w:val="18"/>
            <w:szCs w:val="18"/>
          </w:rPr>
          <w:fldChar w:fldCharType="end"/>
        </w:r>
        <w:r w:rsidRPr="00785492">
          <w:rPr>
            <w:rFonts w:ascii="Arial" w:eastAsia="Times New Roman" w:hAnsi="Arial" w:cs="Arial"/>
            <w:color w:val="000000"/>
            <w:sz w:val="18"/>
          </w:rPr>
          <w:t> </w:t>
        </w:r>
        <w:r w:rsidRPr="00785492">
          <w:rPr>
            <w:rFonts w:ascii="Arial" w:eastAsia="Times New Roman" w:hAnsi="Arial" w:cs="Arial"/>
            <w:color w:val="000000"/>
            <w:sz w:val="18"/>
            <w:szCs w:val="18"/>
          </w:rPr>
          <w:t>instead of plaintext and clearing it from memory as soon as authentication is completed.</w:t>
        </w:r>
      </w:ins>
    </w:p>
    <w:p w:rsidR="00785492" w:rsidRDefault="00785492" w:rsidP="00785492">
      <w:pPr>
        <w:pBdr>
          <w:bottom w:val="double" w:sz="6" w:space="1" w:color="auto"/>
        </w:pBdr>
        <w:rPr>
          <w:rFonts w:ascii="Trebuchet MS" w:eastAsia="Times New Roman" w:hAnsi="Trebuchet MS" w:cs="Times New Roman"/>
          <w:color w:val="000000"/>
          <w:sz w:val="24"/>
          <w:szCs w:val="24"/>
        </w:rPr>
      </w:pPr>
      <w:ins w:id="329" w:author="Unknown">
        <w:r w:rsidRPr="00785492">
          <w:rPr>
            <w:rFonts w:ascii="Trebuchet MS" w:eastAsia="Times New Roman" w:hAnsi="Trebuchet MS" w:cs="Times New Roman"/>
            <w:color w:val="000000"/>
            <w:sz w:val="24"/>
            <w:szCs w:val="24"/>
          </w:rPr>
          <w:br/>
        </w:r>
        <w:r w:rsidRPr="00785492">
          <w:rPr>
            <w:rFonts w:ascii="Trebuchet MS" w:eastAsia="Times New Roman" w:hAnsi="Trebuchet MS" w:cs="Times New Roman"/>
            <w:color w:val="000000"/>
            <w:sz w:val="24"/>
            <w:szCs w:val="24"/>
          </w:rPr>
          <w:br/>
          <w:t>Read more: </w:t>
        </w:r>
        <w:r w:rsidRPr="00785492">
          <w:rPr>
            <w:rFonts w:ascii="Trebuchet MS" w:eastAsia="Times New Roman" w:hAnsi="Trebuchet MS" w:cs="Times New Roman"/>
            <w:color w:val="000000"/>
            <w:sz w:val="24"/>
            <w:szCs w:val="24"/>
          </w:rPr>
          <w:fldChar w:fldCharType="begin"/>
        </w:r>
        <w:r w:rsidRPr="00785492">
          <w:rPr>
            <w:rFonts w:ascii="Trebuchet MS" w:eastAsia="Times New Roman" w:hAnsi="Trebuchet MS" w:cs="Times New Roman"/>
            <w:color w:val="000000"/>
            <w:sz w:val="24"/>
            <w:szCs w:val="24"/>
          </w:rPr>
          <w:instrText xml:space="preserve"> HYPERLINK "http://javarevisited.blogspot.com/2012/03/why-character-array-is-better-than.html" \l "ixzz2OL2lMB8F" </w:instrText>
        </w:r>
        <w:r w:rsidRPr="00785492">
          <w:rPr>
            <w:rFonts w:ascii="Trebuchet MS" w:eastAsia="Times New Roman" w:hAnsi="Trebuchet MS" w:cs="Times New Roman"/>
            <w:color w:val="000000"/>
            <w:sz w:val="24"/>
            <w:szCs w:val="24"/>
          </w:rPr>
          <w:fldChar w:fldCharType="separate"/>
        </w:r>
        <w:r w:rsidRPr="00785492">
          <w:rPr>
            <w:rFonts w:ascii="Trebuchet MS" w:eastAsia="Times New Roman" w:hAnsi="Trebuchet MS" w:cs="Times New Roman"/>
            <w:color w:val="003399"/>
            <w:sz w:val="24"/>
            <w:szCs w:val="24"/>
            <w:u w:val="single"/>
          </w:rPr>
          <w:t>http://javarevisited.blogspot.com/2012/03/why-character-array-is-better-than.html#ixzz2OL2lMB8F</w:t>
        </w:r>
        <w:r w:rsidRPr="00785492">
          <w:rPr>
            <w:rFonts w:ascii="Trebuchet MS" w:eastAsia="Times New Roman" w:hAnsi="Trebuchet MS" w:cs="Times New Roman"/>
            <w:color w:val="000000"/>
            <w:sz w:val="24"/>
            <w:szCs w:val="24"/>
          </w:rPr>
          <w:fldChar w:fldCharType="end"/>
        </w:r>
      </w:ins>
    </w:p>
    <w:p w:rsidR="00785492" w:rsidRDefault="00785492" w:rsidP="00785492">
      <w:pPr>
        <w:pStyle w:val="Heading3"/>
        <w:spacing w:before="180"/>
        <w:rPr>
          <w:rFonts w:ascii="Arial" w:hAnsi="Arial" w:cs="Arial"/>
          <w:b w:val="0"/>
          <w:bCs w:val="0"/>
          <w:color w:val="222222"/>
          <w:sz w:val="24"/>
          <w:szCs w:val="24"/>
        </w:rPr>
      </w:pPr>
      <w:r>
        <w:rPr>
          <w:rFonts w:ascii="Arial" w:hAnsi="Arial" w:cs="Arial"/>
          <w:b w:val="0"/>
          <w:bCs w:val="0"/>
          <w:color w:val="222222"/>
          <w:sz w:val="24"/>
          <w:szCs w:val="24"/>
        </w:rPr>
        <w:t xml:space="preserve">Top 10 </w:t>
      </w:r>
      <w:proofErr w:type="spellStart"/>
      <w:r>
        <w:rPr>
          <w:rFonts w:ascii="Arial" w:hAnsi="Arial" w:cs="Arial"/>
          <w:b w:val="0"/>
          <w:bCs w:val="0"/>
          <w:color w:val="222222"/>
          <w:sz w:val="24"/>
          <w:szCs w:val="24"/>
        </w:rPr>
        <w:t>Servlet</w:t>
      </w:r>
      <w:proofErr w:type="spellEnd"/>
      <w:r>
        <w:rPr>
          <w:rFonts w:ascii="Arial" w:hAnsi="Arial" w:cs="Arial"/>
          <w:b w:val="0"/>
          <w:bCs w:val="0"/>
          <w:color w:val="222222"/>
          <w:sz w:val="24"/>
          <w:szCs w:val="24"/>
        </w:rPr>
        <w:t xml:space="preserve"> JSP Interview Questions for Java J2EE programmer - FAQ</w:t>
      </w:r>
    </w:p>
    <w:p w:rsidR="00785492" w:rsidRDefault="00785492" w:rsidP="00785492">
      <w:pPr>
        <w:rPr>
          <w:rFonts w:ascii="Arial" w:hAnsi="Arial" w:cs="Arial"/>
          <w:color w:val="222222"/>
          <w:sz w:val="14"/>
          <w:szCs w:val="14"/>
        </w:rPr>
      </w:pPr>
      <w:proofErr w:type="spellStart"/>
      <w:r>
        <w:rPr>
          <w:rFonts w:ascii="Courier New" w:hAnsi="Courier New" w:cs="Courier New"/>
          <w:color w:val="222222"/>
          <w:sz w:val="18"/>
          <w:szCs w:val="18"/>
        </w:rPr>
        <w:t>Servlets</w:t>
      </w:r>
      <w:proofErr w:type="spellEnd"/>
      <w:r>
        <w:rPr>
          <w:rStyle w:val="apple-converted-space"/>
          <w:rFonts w:ascii="Arial" w:hAnsi="Arial" w:cs="Arial"/>
          <w:color w:val="222222"/>
          <w:sz w:val="18"/>
          <w:szCs w:val="18"/>
        </w:rPr>
        <w:t> </w:t>
      </w:r>
      <w:r>
        <w:rPr>
          <w:rFonts w:ascii="Arial" w:hAnsi="Arial" w:cs="Arial"/>
          <w:color w:val="222222"/>
          <w:sz w:val="18"/>
          <w:szCs w:val="18"/>
        </w:rPr>
        <w:t xml:space="preserve">and JSP Interview Questions are core of any J2EE Interview. Its expected from candidate to have good knowledge of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w:t>
      </w:r>
      <w:proofErr w:type="gramStart"/>
      <w:r>
        <w:rPr>
          <w:rFonts w:ascii="Arial" w:hAnsi="Arial" w:cs="Arial"/>
          <w:color w:val="222222"/>
          <w:sz w:val="18"/>
          <w:szCs w:val="18"/>
        </w:rPr>
        <w:t>EJB ,</w:t>
      </w:r>
      <w:proofErr w:type="gramEnd"/>
      <w:r>
        <w:rPr>
          <w:rFonts w:ascii="Arial" w:hAnsi="Arial" w:cs="Arial"/>
          <w:color w:val="222222"/>
          <w:sz w:val="18"/>
          <w:szCs w:val="18"/>
        </w:rPr>
        <w:t xml:space="preserve"> Struts or Spring in any J2EE interview. Consequently </w:t>
      </w:r>
      <w:proofErr w:type="spellStart"/>
      <w:r>
        <w:rPr>
          <w:rFonts w:ascii="Arial" w:hAnsi="Arial" w:cs="Arial"/>
          <w:color w:val="222222"/>
          <w:sz w:val="18"/>
          <w:szCs w:val="18"/>
        </w:rPr>
        <w:t>Servlets</w:t>
      </w:r>
      <w:proofErr w:type="spellEnd"/>
      <w:r>
        <w:rPr>
          <w:rFonts w:ascii="Arial" w:hAnsi="Arial" w:cs="Arial"/>
          <w:color w:val="222222"/>
          <w:sz w:val="18"/>
          <w:szCs w:val="18"/>
        </w:rPr>
        <w:t xml:space="preserve"> and</w:t>
      </w:r>
      <w:r>
        <w:rPr>
          <w:rStyle w:val="apple-converted-space"/>
          <w:rFonts w:ascii="Arial" w:hAnsi="Arial" w:cs="Arial"/>
          <w:color w:val="222222"/>
          <w:sz w:val="18"/>
          <w:szCs w:val="18"/>
        </w:rPr>
        <w:t> </w:t>
      </w:r>
      <w:hyperlink r:id="rId26" w:history="1">
        <w:r>
          <w:rPr>
            <w:rStyle w:val="Hyperlink"/>
            <w:rFonts w:ascii="Arial" w:hAnsi="Arial" w:cs="Arial"/>
            <w:color w:val="2288BB"/>
            <w:sz w:val="18"/>
            <w:szCs w:val="18"/>
            <w:u w:val="none"/>
          </w:rPr>
          <w:t>JSP Interview Questions</w:t>
        </w:r>
      </w:hyperlink>
      <w:r>
        <w:rPr>
          <w:rStyle w:val="apple-converted-space"/>
          <w:rFonts w:ascii="Arial" w:hAnsi="Arial" w:cs="Arial"/>
          <w:color w:val="222222"/>
          <w:sz w:val="18"/>
          <w:szCs w:val="18"/>
        </w:rPr>
        <w:t> </w:t>
      </w:r>
      <w:r>
        <w:rPr>
          <w:rFonts w:ascii="Arial" w:hAnsi="Arial" w:cs="Arial"/>
          <w:color w:val="222222"/>
          <w:sz w:val="18"/>
          <w:szCs w:val="18"/>
        </w:rPr>
        <w:t>are very common in any J2EE Interviews along with some</w:t>
      </w:r>
      <w:r>
        <w:rPr>
          <w:rStyle w:val="apple-converted-space"/>
          <w:rFonts w:ascii="Arial" w:hAnsi="Arial" w:cs="Arial"/>
          <w:color w:val="222222"/>
          <w:sz w:val="18"/>
          <w:szCs w:val="18"/>
        </w:rPr>
        <w:t> </w:t>
      </w:r>
      <w:hyperlink r:id="rId27" w:history="1">
        <w:r>
          <w:rPr>
            <w:rStyle w:val="Hyperlink"/>
            <w:rFonts w:ascii="Arial" w:hAnsi="Arial" w:cs="Arial"/>
            <w:color w:val="2288BB"/>
            <w:sz w:val="18"/>
            <w:szCs w:val="18"/>
            <w:u w:val="none"/>
          </w:rPr>
          <w:t>questions from core Java</w:t>
        </w:r>
      </w:hyperlink>
      <w:r>
        <w:rPr>
          <w:rFonts w:ascii="Arial" w:hAnsi="Arial" w:cs="Arial"/>
          <w:color w:val="222222"/>
          <w:sz w:val="18"/>
          <w:szCs w:val="18"/>
        </w:rPr>
        <w:t>, Some interview</w:t>
      </w:r>
      <w:r>
        <w:rPr>
          <w:rStyle w:val="apple-converted-space"/>
          <w:rFonts w:ascii="Arial" w:hAnsi="Arial" w:cs="Arial"/>
          <w:color w:val="222222"/>
          <w:sz w:val="18"/>
          <w:szCs w:val="18"/>
        </w:rPr>
        <w:t> </w:t>
      </w:r>
      <w:hyperlink r:id="rId28" w:history="1">
        <w:r>
          <w:rPr>
            <w:rStyle w:val="Hyperlink"/>
            <w:rFonts w:ascii="Arial" w:hAnsi="Arial" w:cs="Arial"/>
            <w:color w:val="2288BB"/>
            <w:sz w:val="18"/>
            <w:szCs w:val="18"/>
            <w:u w:val="none"/>
          </w:rPr>
          <w:t>Questions from Spring</w:t>
        </w:r>
      </w:hyperlink>
      <w:r>
        <w:rPr>
          <w:rStyle w:val="apple-converted-space"/>
          <w:rFonts w:ascii="Arial" w:hAnsi="Arial" w:cs="Arial"/>
          <w:color w:val="222222"/>
          <w:sz w:val="18"/>
          <w:szCs w:val="18"/>
        </w:rPr>
        <w:t> </w:t>
      </w:r>
      <w:r>
        <w:rPr>
          <w:rFonts w:ascii="Arial" w:hAnsi="Arial" w:cs="Arial"/>
          <w:color w:val="222222"/>
          <w:sz w:val="18"/>
          <w:szCs w:val="18"/>
        </w:rPr>
        <w:t>and Some</w:t>
      </w:r>
      <w:r>
        <w:rPr>
          <w:rStyle w:val="apple-converted-space"/>
          <w:rFonts w:ascii="Arial" w:hAnsi="Arial" w:cs="Arial"/>
          <w:color w:val="222222"/>
          <w:sz w:val="18"/>
          <w:szCs w:val="18"/>
        </w:rPr>
        <w:t> </w:t>
      </w:r>
      <w:hyperlink r:id="rId29" w:history="1">
        <w:r>
          <w:rPr>
            <w:rStyle w:val="Hyperlink"/>
            <w:rFonts w:ascii="Arial" w:hAnsi="Arial" w:cs="Arial"/>
            <w:color w:val="2288BB"/>
            <w:sz w:val="18"/>
            <w:szCs w:val="18"/>
            <w:u w:val="none"/>
          </w:rPr>
          <w:t>EJB interview questions</w:t>
        </w:r>
      </w:hyperlink>
      <w:r>
        <w:rPr>
          <w:rFonts w:ascii="Arial" w:hAnsi="Arial" w:cs="Arial"/>
          <w:color w:val="222222"/>
          <w:sz w:val="18"/>
          <w:szCs w:val="18"/>
        </w:rPr>
        <w:t xml:space="preserve">. Since J2EE is main platform for building enterprise and web application using Java programming language, </w:t>
      </w:r>
      <w:proofErr w:type="spellStart"/>
      <w:proofErr w:type="gramStart"/>
      <w:r>
        <w:rPr>
          <w:rFonts w:ascii="Arial" w:hAnsi="Arial" w:cs="Arial"/>
          <w:color w:val="222222"/>
          <w:sz w:val="18"/>
          <w:szCs w:val="18"/>
        </w:rPr>
        <w:t>its</w:t>
      </w:r>
      <w:proofErr w:type="spellEnd"/>
      <w:proofErr w:type="gramEnd"/>
      <w:r>
        <w:rPr>
          <w:rFonts w:ascii="Arial" w:hAnsi="Arial" w:cs="Arial"/>
          <w:color w:val="222222"/>
          <w:sz w:val="18"/>
          <w:szCs w:val="18"/>
        </w:rPr>
        <w:t xml:space="preserve"> important to prepare well for J2EE interview, especially If you are in application development space.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and JSP forms web layer of J2EE framework where</w:t>
      </w:r>
      <w:r>
        <w:rPr>
          <w:rStyle w:val="apple-converted-space"/>
          <w:rFonts w:ascii="Arial" w:hAnsi="Arial" w:cs="Arial"/>
          <w:color w:val="222222"/>
          <w:sz w:val="18"/>
          <w:szCs w:val="18"/>
        </w:rPr>
        <w:t> </w:t>
      </w:r>
      <w:proofErr w:type="gramStart"/>
      <w:r>
        <w:rPr>
          <w:rStyle w:val="ilad"/>
          <w:rFonts w:ascii="Arial" w:hAnsi="Arial" w:cs="Arial"/>
          <w:color w:val="222222"/>
          <w:sz w:val="18"/>
          <w:szCs w:val="18"/>
        </w:rPr>
        <w:t>Java Server pages</w:t>
      </w:r>
      <w:r>
        <w:rPr>
          <w:rStyle w:val="apple-converted-space"/>
          <w:rFonts w:ascii="Arial" w:hAnsi="Arial" w:cs="Arial"/>
          <w:color w:val="222222"/>
          <w:sz w:val="18"/>
          <w:szCs w:val="18"/>
        </w:rPr>
        <w:t> </w:t>
      </w:r>
      <w:r>
        <w:rPr>
          <w:rFonts w:ascii="Arial" w:hAnsi="Arial" w:cs="Arial"/>
          <w:color w:val="222222"/>
          <w:sz w:val="18"/>
          <w:szCs w:val="18"/>
        </w:rPr>
        <w:t>is</w:t>
      </w:r>
      <w:proofErr w:type="gramEnd"/>
      <w:r>
        <w:rPr>
          <w:rFonts w:ascii="Arial" w:hAnsi="Arial" w:cs="Arial"/>
          <w:color w:val="222222"/>
          <w:sz w:val="18"/>
          <w:szCs w:val="18"/>
        </w:rPr>
        <w:t xml:space="preserve"> main view technology and </w:t>
      </w:r>
      <w:proofErr w:type="spellStart"/>
      <w:r>
        <w:rPr>
          <w:rFonts w:ascii="Arial" w:hAnsi="Arial" w:cs="Arial"/>
          <w:color w:val="222222"/>
          <w:sz w:val="18"/>
          <w:szCs w:val="18"/>
        </w:rPr>
        <w:t>Servlets</w:t>
      </w:r>
      <w:proofErr w:type="spellEnd"/>
      <w:r>
        <w:rPr>
          <w:rFonts w:ascii="Arial" w:hAnsi="Arial" w:cs="Arial"/>
          <w:color w:val="222222"/>
          <w:sz w:val="18"/>
          <w:szCs w:val="18"/>
        </w:rPr>
        <w:t xml:space="preserve"> are main Controller component of standard MVC architecture. In this article we will see couple of most common or frequently asked JSP and</w:t>
      </w:r>
      <w:r>
        <w:rPr>
          <w:rStyle w:val="apple-converted-space"/>
          <w:rFonts w:ascii="Arial" w:hAnsi="Arial" w:cs="Arial"/>
          <w:color w:val="222222"/>
          <w:sz w:val="18"/>
          <w:szCs w:val="18"/>
        </w:rPr>
        <w:t> </w:t>
      </w:r>
      <w:proofErr w:type="spellStart"/>
      <w:r>
        <w:rPr>
          <w:rFonts w:ascii="Arial" w:hAnsi="Arial" w:cs="Arial"/>
          <w:color w:val="222222"/>
          <w:sz w:val="18"/>
          <w:szCs w:val="18"/>
        </w:rPr>
        <w:fldChar w:fldCharType="begin"/>
      </w:r>
      <w:r>
        <w:rPr>
          <w:rFonts w:ascii="Arial" w:hAnsi="Arial" w:cs="Arial"/>
          <w:color w:val="222222"/>
          <w:sz w:val="18"/>
          <w:szCs w:val="18"/>
        </w:rPr>
        <w:instrText xml:space="preserve"> HYPERLINK "http://javarevisited.blogspot.sg/2011/09/servlet-interview-questions-answers.html" </w:instrText>
      </w:r>
      <w:r>
        <w:rPr>
          <w:rFonts w:ascii="Arial" w:hAnsi="Arial" w:cs="Arial"/>
          <w:color w:val="222222"/>
          <w:sz w:val="18"/>
          <w:szCs w:val="18"/>
        </w:rPr>
        <w:fldChar w:fldCharType="separate"/>
      </w:r>
      <w:r>
        <w:rPr>
          <w:rStyle w:val="Hyperlink"/>
          <w:rFonts w:ascii="Arial" w:hAnsi="Arial" w:cs="Arial"/>
          <w:color w:val="2288BB"/>
          <w:sz w:val="18"/>
          <w:szCs w:val="18"/>
          <w:u w:val="none"/>
        </w:rPr>
        <w:t>Servlet</w:t>
      </w:r>
      <w:proofErr w:type="spellEnd"/>
      <w:r>
        <w:rPr>
          <w:rStyle w:val="Hyperlink"/>
          <w:rFonts w:ascii="Arial" w:hAnsi="Arial" w:cs="Arial"/>
          <w:color w:val="2288BB"/>
          <w:sz w:val="18"/>
          <w:szCs w:val="18"/>
          <w:u w:val="none"/>
        </w:rPr>
        <w:t xml:space="preserve"> Interview questions and answers</w:t>
      </w:r>
      <w:r>
        <w:rPr>
          <w:rFonts w:ascii="Arial" w:hAnsi="Arial" w:cs="Arial"/>
          <w:color w:val="222222"/>
          <w:sz w:val="18"/>
          <w:szCs w:val="18"/>
        </w:rPr>
        <w:fldChar w:fldCharType="end"/>
      </w:r>
      <w:r>
        <w:rPr>
          <w:rFonts w:ascii="Arial" w:hAnsi="Arial" w:cs="Arial"/>
          <w:color w:val="222222"/>
          <w:sz w:val="18"/>
          <w:szCs w:val="18"/>
        </w:rPr>
        <w:t>, which can help you on your J2EE interview preparation and understanding some key concept of Java web applications.</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u w:val="single"/>
        </w:rPr>
        <w:t xml:space="preserve">JSP </w:t>
      </w:r>
      <w:proofErr w:type="spellStart"/>
      <w:r>
        <w:rPr>
          <w:rFonts w:ascii="Arial" w:hAnsi="Arial" w:cs="Arial"/>
          <w:b/>
          <w:bCs/>
          <w:color w:val="222222"/>
          <w:sz w:val="18"/>
          <w:szCs w:val="18"/>
          <w:u w:val="single"/>
        </w:rPr>
        <w:t>Servlet</w:t>
      </w:r>
      <w:proofErr w:type="spellEnd"/>
      <w:r>
        <w:rPr>
          <w:rStyle w:val="apple-converted-space"/>
          <w:rFonts w:ascii="Arial" w:hAnsi="Arial" w:cs="Arial"/>
          <w:b/>
          <w:bCs/>
          <w:color w:val="222222"/>
          <w:sz w:val="18"/>
          <w:szCs w:val="18"/>
          <w:u w:val="single"/>
        </w:rPr>
        <w:t> </w:t>
      </w:r>
      <w:r>
        <w:rPr>
          <w:rStyle w:val="ilad"/>
          <w:rFonts w:ascii="Arial" w:hAnsi="Arial" w:cs="Arial"/>
          <w:b/>
          <w:bCs/>
          <w:color w:val="222222"/>
          <w:sz w:val="18"/>
          <w:szCs w:val="18"/>
          <w:u w:val="single"/>
        </w:rPr>
        <w:t>Interview Questions Answers</w:t>
      </w:r>
    </w:p>
    <w:p w:rsidR="00785492" w:rsidRDefault="00785492" w:rsidP="00785492">
      <w:pPr>
        <w:rPr>
          <w:rFonts w:ascii="Arial" w:hAnsi="Arial" w:cs="Arial"/>
          <w:color w:val="222222"/>
          <w:sz w:val="14"/>
          <w:szCs w:val="14"/>
        </w:rPr>
      </w:pPr>
      <w:r>
        <w:rPr>
          <w:rFonts w:ascii="Arial" w:hAnsi="Arial" w:cs="Arial"/>
          <w:noProof/>
          <w:color w:val="2288BB"/>
          <w:sz w:val="14"/>
          <w:szCs w:val="14"/>
        </w:rPr>
        <w:drawing>
          <wp:inline distT="0" distB="0" distL="0" distR="0">
            <wp:extent cx="382270" cy="382270"/>
            <wp:effectExtent l="19050" t="0" r="0" b="0"/>
            <wp:docPr id="15" name="Picture 15" descr="Servlet JSP Interview Questions Answers FAQ">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let JSP Interview Questions Answers FAQ">
                      <a:hlinkClick r:id="rId30"/>
                    </pic:cNvPr>
                    <pic:cNvPicPr>
                      <a:picLocks noChangeAspect="1" noChangeArrowheads="1"/>
                    </pic:cNvPicPr>
                  </pic:nvPicPr>
                  <pic:blipFill>
                    <a:blip r:embed="rId8"/>
                    <a:srcRect/>
                    <a:stretch>
                      <a:fillRect/>
                    </a:stretch>
                  </pic:blipFill>
                  <pic:spPr bwMode="auto">
                    <a:xfrm>
                      <a:off x="0" y="0"/>
                      <a:ext cx="382270" cy="382270"/>
                    </a:xfrm>
                    <a:prstGeom prst="rect">
                      <a:avLst/>
                    </a:prstGeom>
                    <a:noFill/>
                    <a:ln w="9525">
                      <a:noFill/>
                      <a:miter lim="800000"/>
                      <a:headEnd/>
                      <a:tailEnd/>
                    </a:ln>
                  </pic:spPr>
                </pic:pic>
              </a:graphicData>
            </a:graphic>
          </wp:inline>
        </w:drawing>
      </w:r>
      <w:r>
        <w:rPr>
          <w:rFonts w:ascii="Arial" w:hAnsi="Arial" w:cs="Arial"/>
          <w:color w:val="222222"/>
          <w:sz w:val="18"/>
          <w:szCs w:val="18"/>
        </w:rPr>
        <w:t xml:space="preserve">Here is my list of frequently asked JSP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Interview questions to any Java programmer. Most of these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questions </w:t>
      </w:r>
      <w:proofErr w:type="gramStart"/>
      <w:r>
        <w:rPr>
          <w:rFonts w:ascii="Arial" w:hAnsi="Arial" w:cs="Arial"/>
          <w:color w:val="222222"/>
          <w:sz w:val="18"/>
          <w:szCs w:val="18"/>
        </w:rPr>
        <w:t>has</w:t>
      </w:r>
      <w:proofErr w:type="gramEnd"/>
      <w:r>
        <w:rPr>
          <w:rFonts w:ascii="Arial" w:hAnsi="Arial" w:cs="Arial"/>
          <w:color w:val="222222"/>
          <w:sz w:val="18"/>
          <w:szCs w:val="18"/>
        </w:rPr>
        <w:t xml:space="preserve"> appeared in various level of J2EE interviews including 2 to 3 and 2 to 4 years experience level. None of these questions require special question and neither of them are</w:t>
      </w:r>
      <w:r>
        <w:rPr>
          <w:rStyle w:val="apple-converted-space"/>
          <w:rFonts w:ascii="Arial" w:hAnsi="Arial" w:cs="Arial"/>
          <w:color w:val="222222"/>
          <w:sz w:val="18"/>
          <w:szCs w:val="18"/>
        </w:rPr>
        <w:t> </w:t>
      </w:r>
      <w:hyperlink r:id="rId31" w:history="1">
        <w:r>
          <w:rPr>
            <w:rStyle w:val="Hyperlink"/>
            <w:rFonts w:ascii="Arial" w:hAnsi="Arial" w:cs="Arial"/>
            <w:color w:val="2288BB"/>
            <w:sz w:val="18"/>
            <w:szCs w:val="18"/>
            <w:u w:val="none"/>
          </w:rPr>
          <w:t>tricky questions</w:t>
        </w:r>
      </w:hyperlink>
      <w:proofErr w:type="gramStart"/>
      <w:r>
        <w:rPr>
          <w:rFonts w:ascii="Arial" w:hAnsi="Arial" w:cs="Arial"/>
          <w:color w:val="222222"/>
          <w:sz w:val="18"/>
          <w:szCs w:val="18"/>
        </w:rPr>
        <w:t>,</w:t>
      </w:r>
      <w:proofErr w:type="gramEnd"/>
      <w:r>
        <w:rPr>
          <w:rFonts w:ascii="Arial" w:hAnsi="Arial" w:cs="Arial"/>
          <w:color w:val="222222"/>
          <w:sz w:val="18"/>
          <w:szCs w:val="18"/>
        </w:rPr>
        <w:t xml:space="preserve"> they all are focused on fundamentals which is key to clear any interview.</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 xml:space="preserve">Question 1: What is JSESSIONID in Java? When does JSESSIONID gets </w:t>
      </w:r>
      <w:proofErr w:type="gramStart"/>
      <w:r>
        <w:rPr>
          <w:rFonts w:ascii="Arial" w:hAnsi="Arial" w:cs="Arial"/>
          <w:b/>
          <w:bCs/>
          <w:color w:val="222222"/>
          <w:sz w:val="18"/>
          <w:szCs w:val="18"/>
        </w:rPr>
        <w:t>created ?</w:t>
      </w:r>
      <w:proofErr w:type="gramEnd"/>
    </w:p>
    <w:p w:rsidR="00785492" w:rsidRDefault="00785492" w:rsidP="00785492">
      <w:pPr>
        <w:rPr>
          <w:rFonts w:ascii="Arial" w:hAnsi="Arial" w:cs="Arial"/>
          <w:color w:val="222222"/>
          <w:sz w:val="14"/>
          <w:szCs w:val="14"/>
        </w:rPr>
      </w:pPr>
      <w:r>
        <w:rPr>
          <w:rFonts w:ascii="Arial" w:hAnsi="Arial" w:cs="Arial"/>
          <w:color w:val="222222"/>
          <w:sz w:val="18"/>
          <w:szCs w:val="18"/>
        </w:rPr>
        <w:t xml:space="preserve">One of my </w:t>
      </w:r>
      <w:proofErr w:type="spellStart"/>
      <w:r>
        <w:rPr>
          <w:rFonts w:ascii="Arial" w:hAnsi="Arial" w:cs="Arial"/>
          <w:color w:val="222222"/>
          <w:sz w:val="18"/>
          <w:szCs w:val="18"/>
        </w:rPr>
        <w:t>favourite</w:t>
      </w:r>
      <w:proofErr w:type="spellEnd"/>
      <w:r>
        <w:rPr>
          <w:rFonts w:ascii="Arial" w:hAnsi="Arial" w:cs="Arial"/>
          <w:color w:val="222222"/>
          <w:sz w:val="18"/>
          <w:szCs w:val="18"/>
        </w:rPr>
        <w:t xml:space="preserve">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w:t>
      </w:r>
      <w:r>
        <w:rPr>
          <w:rStyle w:val="apple-converted-space"/>
          <w:rFonts w:ascii="Arial" w:hAnsi="Arial" w:cs="Arial"/>
          <w:color w:val="222222"/>
          <w:sz w:val="18"/>
          <w:szCs w:val="18"/>
        </w:rPr>
        <w:t> </w:t>
      </w:r>
      <w:r>
        <w:rPr>
          <w:rFonts w:ascii="Arial" w:hAnsi="Arial" w:cs="Arial"/>
          <w:color w:val="222222"/>
          <w:sz w:val="18"/>
          <w:szCs w:val="18"/>
        </w:rPr>
        <w:t>Interview question</w:t>
      </w:r>
      <w:r>
        <w:rPr>
          <w:rStyle w:val="apple-converted-space"/>
          <w:rFonts w:ascii="Arial" w:hAnsi="Arial" w:cs="Arial"/>
          <w:color w:val="222222"/>
          <w:sz w:val="18"/>
          <w:szCs w:val="18"/>
        </w:rPr>
        <w:t> </w:t>
      </w:r>
      <w:r>
        <w:rPr>
          <w:rFonts w:ascii="Arial" w:hAnsi="Arial" w:cs="Arial"/>
          <w:color w:val="222222"/>
          <w:sz w:val="18"/>
          <w:szCs w:val="18"/>
        </w:rPr>
        <w:t>for 2 to 4 years experience programmers on</w:t>
      </w:r>
      <w:r>
        <w:rPr>
          <w:rStyle w:val="apple-converted-space"/>
          <w:rFonts w:ascii="Arial" w:hAnsi="Arial" w:cs="Arial"/>
          <w:color w:val="222222"/>
          <w:sz w:val="18"/>
          <w:szCs w:val="18"/>
        </w:rPr>
        <w:t> </w:t>
      </w:r>
      <w:r>
        <w:rPr>
          <w:rStyle w:val="ilad"/>
          <w:rFonts w:ascii="Arial" w:hAnsi="Arial" w:cs="Arial"/>
          <w:color w:val="222222"/>
          <w:sz w:val="18"/>
          <w:szCs w:val="18"/>
        </w:rPr>
        <w:t>web development</w:t>
      </w:r>
      <w:r>
        <w:rPr>
          <w:rFonts w:ascii="Arial" w:hAnsi="Arial" w:cs="Arial"/>
          <w:color w:val="222222"/>
          <w:sz w:val="18"/>
          <w:szCs w:val="18"/>
        </w:rPr>
        <w:t>. JSESSION id is a cookie which is used to manage session in Java web application. JSESSIONID is created by Web Container whenever a new session is created. See</w:t>
      </w:r>
      <w:r>
        <w:rPr>
          <w:rStyle w:val="apple-converted-space"/>
          <w:rFonts w:ascii="Arial" w:hAnsi="Arial" w:cs="Arial"/>
          <w:color w:val="222222"/>
          <w:sz w:val="18"/>
          <w:szCs w:val="18"/>
        </w:rPr>
        <w:t> </w:t>
      </w:r>
      <w:hyperlink r:id="rId32" w:history="1">
        <w:proofErr w:type="gramStart"/>
        <w:r>
          <w:rPr>
            <w:rStyle w:val="Hyperlink"/>
            <w:rFonts w:ascii="Arial" w:hAnsi="Arial" w:cs="Arial"/>
            <w:color w:val="2288BB"/>
            <w:sz w:val="18"/>
            <w:szCs w:val="18"/>
            <w:u w:val="none"/>
          </w:rPr>
          <w:t>What</w:t>
        </w:r>
        <w:proofErr w:type="gramEnd"/>
        <w:r>
          <w:rPr>
            <w:rStyle w:val="Hyperlink"/>
            <w:rFonts w:ascii="Arial" w:hAnsi="Arial" w:cs="Arial"/>
            <w:color w:val="2288BB"/>
            <w:sz w:val="18"/>
            <w:szCs w:val="18"/>
            <w:u w:val="none"/>
          </w:rPr>
          <w:t xml:space="preserve"> is JSESSIONID in </w:t>
        </w:r>
        <w:proofErr w:type="spellStart"/>
        <w:r>
          <w:rPr>
            <w:rStyle w:val="Hyperlink"/>
            <w:rFonts w:ascii="Arial" w:hAnsi="Arial" w:cs="Arial"/>
            <w:color w:val="2288BB"/>
            <w:sz w:val="18"/>
            <w:szCs w:val="18"/>
            <w:u w:val="none"/>
          </w:rPr>
          <w:t>Servlet</w:t>
        </w:r>
        <w:proofErr w:type="spellEnd"/>
        <w:r>
          <w:rPr>
            <w:rStyle w:val="Hyperlink"/>
            <w:rFonts w:ascii="Arial" w:hAnsi="Arial" w:cs="Arial"/>
            <w:color w:val="2288BB"/>
            <w:sz w:val="18"/>
            <w:szCs w:val="18"/>
            <w:u w:val="none"/>
          </w:rPr>
          <w:t xml:space="preserve"> JSP</w:t>
        </w:r>
      </w:hyperlink>
      <w:r>
        <w:rPr>
          <w:rStyle w:val="apple-converted-space"/>
          <w:rFonts w:ascii="Arial" w:hAnsi="Arial" w:cs="Arial"/>
          <w:color w:val="222222"/>
          <w:sz w:val="18"/>
          <w:szCs w:val="18"/>
        </w:rPr>
        <w:t> </w:t>
      </w:r>
      <w:r>
        <w:rPr>
          <w:rFonts w:ascii="Arial" w:hAnsi="Arial" w:cs="Arial"/>
          <w:color w:val="222222"/>
          <w:sz w:val="18"/>
          <w:szCs w:val="18"/>
        </w:rPr>
        <w:t>for</w:t>
      </w:r>
      <w:r>
        <w:rPr>
          <w:rStyle w:val="apple-converted-space"/>
          <w:rFonts w:ascii="Arial" w:hAnsi="Arial" w:cs="Arial"/>
          <w:color w:val="222222"/>
          <w:sz w:val="18"/>
          <w:szCs w:val="18"/>
        </w:rPr>
        <w:t> </w:t>
      </w:r>
      <w:r>
        <w:rPr>
          <w:rStyle w:val="ilad"/>
          <w:rFonts w:ascii="Arial" w:hAnsi="Arial" w:cs="Arial"/>
          <w:color w:val="222222"/>
          <w:sz w:val="18"/>
          <w:szCs w:val="18"/>
        </w:rPr>
        <w:t>more details</w:t>
      </w:r>
      <w:r>
        <w:rPr>
          <w:rFonts w:ascii="Arial" w:hAnsi="Arial" w:cs="Arial"/>
          <w:color w:val="222222"/>
          <w:sz w:val="18"/>
          <w:szCs w:val="18"/>
        </w:rPr>
        <w:t>.</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Question 2: What is difference between include action and include directive in JSP?</w:t>
      </w:r>
    </w:p>
    <w:p w:rsidR="00785492" w:rsidRDefault="00785492" w:rsidP="00785492">
      <w:pPr>
        <w:rPr>
          <w:rFonts w:ascii="Arial" w:hAnsi="Arial" w:cs="Arial"/>
          <w:color w:val="222222"/>
          <w:sz w:val="14"/>
          <w:szCs w:val="14"/>
        </w:rPr>
      </w:pPr>
      <w:r>
        <w:rPr>
          <w:rFonts w:ascii="Arial" w:hAnsi="Arial" w:cs="Arial"/>
          <w:color w:val="222222"/>
          <w:sz w:val="18"/>
          <w:szCs w:val="18"/>
        </w:rPr>
        <w:t>Another very popular JSP Interview questions, mostly asked to 2 to 3 years experienced J2EE programmer. There are couple of differences, most important of them is that include action is request</w:t>
      </w:r>
      <w:proofErr w:type="gramStart"/>
      <w:r>
        <w:rPr>
          <w:rFonts w:ascii="Arial" w:hAnsi="Arial" w:cs="Arial"/>
          <w:color w:val="222222"/>
          <w:sz w:val="18"/>
          <w:szCs w:val="18"/>
        </w:rPr>
        <w:t> </w:t>
      </w:r>
      <w:r>
        <w:rPr>
          <w:rStyle w:val="apple-converted-space"/>
          <w:rFonts w:ascii="Arial" w:hAnsi="Arial" w:cs="Arial"/>
          <w:color w:val="222222"/>
          <w:sz w:val="18"/>
          <w:szCs w:val="18"/>
        </w:rPr>
        <w:t> </w:t>
      </w:r>
      <w:r>
        <w:rPr>
          <w:rFonts w:ascii="Arial" w:hAnsi="Arial" w:cs="Arial"/>
          <w:color w:val="222222"/>
          <w:sz w:val="18"/>
          <w:szCs w:val="18"/>
        </w:rPr>
        <w:t>time</w:t>
      </w:r>
      <w:proofErr w:type="gramEnd"/>
      <w:r>
        <w:rPr>
          <w:rFonts w:ascii="Arial" w:hAnsi="Arial" w:cs="Arial"/>
          <w:color w:val="222222"/>
          <w:sz w:val="18"/>
          <w:szCs w:val="18"/>
        </w:rPr>
        <w:t xml:space="preserve"> inclusion while include directive is translation time inclusion of another resource e.g. JSP or html pages. This </w:t>
      </w:r>
      <w:proofErr w:type="gramStart"/>
      <w:r>
        <w:rPr>
          <w:rFonts w:ascii="Arial" w:hAnsi="Arial" w:cs="Arial"/>
          <w:color w:val="222222"/>
          <w:sz w:val="18"/>
          <w:szCs w:val="18"/>
        </w:rPr>
        <w:t>questions</w:t>
      </w:r>
      <w:proofErr w:type="gramEnd"/>
      <w:r>
        <w:rPr>
          <w:rFonts w:ascii="Arial" w:hAnsi="Arial" w:cs="Arial"/>
          <w:color w:val="222222"/>
          <w:sz w:val="18"/>
          <w:szCs w:val="18"/>
        </w:rPr>
        <w:t xml:space="preserve"> is also asked as difference between file include and page include. See</w:t>
      </w:r>
      <w:r>
        <w:rPr>
          <w:rStyle w:val="apple-converted-space"/>
          <w:rFonts w:ascii="Arial" w:hAnsi="Arial" w:cs="Arial"/>
          <w:color w:val="222222"/>
          <w:sz w:val="18"/>
          <w:szCs w:val="18"/>
        </w:rPr>
        <w:t> </w:t>
      </w:r>
      <w:hyperlink r:id="rId33" w:history="1">
        <w:r>
          <w:rPr>
            <w:rStyle w:val="Hyperlink"/>
            <w:rFonts w:ascii="Arial" w:hAnsi="Arial" w:cs="Arial"/>
            <w:color w:val="2288BB"/>
            <w:sz w:val="18"/>
            <w:szCs w:val="18"/>
            <w:u w:val="none"/>
          </w:rPr>
          <w:t xml:space="preserve">Include action </w:t>
        </w:r>
        <w:proofErr w:type="spellStart"/>
        <w:r>
          <w:rPr>
            <w:rStyle w:val="Hyperlink"/>
            <w:rFonts w:ascii="Arial" w:hAnsi="Arial" w:cs="Arial"/>
            <w:color w:val="2288BB"/>
            <w:sz w:val="18"/>
            <w:szCs w:val="18"/>
            <w:u w:val="none"/>
          </w:rPr>
          <w:t>vs</w:t>
        </w:r>
        <w:proofErr w:type="spellEnd"/>
        <w:r>
          <w:rPr>
            <w:rStyle w:val="Hyperlink"/>
            <w:rFonts w:ascii="Arial" w:hAnsi="Arial" w:cs="Arial"/>
            <w:color w:val="2288BB"/>
            <w:sz w:val="18"/>
            <w:szCs w:val="18"/>
            <w:u w:val="none"/>
          </w:rPr>
          <w:t xml:space="preserve"> Include directive</w:t>
        </w:r>
      </w:hyperlink>
      <w:r>
        <w:rPr>
          <w:rStyle w:val="apple-converted-space"/>
          <w:rFonts w:ascii="Arial" w:hAnsi="Arial" w:cs="Arial"/>
          <w:color w:val="222222"/>
          <w:sz w:val="18"/>
          <w:szCs w:val="18"/>
        </w:rPr>
        <w:t> </w:t>
      </w:r>
      <w:r>
        <w:rPr>
          <w:rFonts w:ascii="Arial" w:hAnsi="Arial" w:cs="Arial"/>
          <w:color w:val="222222"/>
          <w:sz w:val="18"/>
          <w:szCs w:val="18"/>
        </w:rPr>
        <w:t>for more differences.</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lastRenderedPageBreak/>
        <w:t>Question 3: How do you define application wide error page in JSP?</w:t>
      </w:r>
    </w:p>
    <w:p w:rsidR="00785492" w:rsidRDefault="00785492" w:rsidP="00785492">
      <w:pPr>
        <w:rPr>
          <w:rFonts w:ascii="Arial" w:hAnsi="Arial" w:cs="Arial"/>
          <w:color w:val="222222"/>
          <w:sz w:val="14"/>
          <w:szCs w:val="14"/>
        </w:rPr>
      </w:pPr>
      <w:r>
        <w:rPr>
          <w:rFonts w:ascii="Arial" w:hAnsi="Arial" w:cs="Arial"/>
          <w:color w:val="222222"/>
          <w:sz w:val="18"/>
          <w:szCs w:val="18"/>
        </w:rPr>
        <w:t xml:space="preserve">Almost in every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interview you will see question from error handling. You can define two kinds of error pages in Java web application, one is using tag</w:t>
      </w:r>
      <w:r>
        <w:rPr>
          <w:rStyle w:val="apple-converted-space"/>
          <w:rFonts w:ascii="Arial" w:hAnsi="Arial" w:cs="Arial"/>
          <w:color w:val="222222"/>
          <w:sz w:val="18"/>
          <w:szCs w:val="18"/>
        </w:rPr>
        <w:t> </w:t>
      </w:r>
      <w:r>
        <w:rPr>
          <w:rFonts w:ascii="Courier New" w:hAnsi="Courier New" w:cs="Courier New"/>
          <w:color w:val="222222"/>
          <w:sz w:val="18"/>
          <w:szCs w:val="18"/>
        </w:rPr>
        <w:t>&lt;error-page&gt;</w:t>
      </w:r>
      <w:r>
        <w:rPr>
          <w:rStyle w:val="apple-converted-space"/>
          <w:rFonts w:ascii="Arial" w:hAnsi="Arial" w:cs="Arial"/>
          <w:color w:val="222222"/>
          <w:sz w:val="18"/>
          <w:szCs w:val="18"/>
        </w:rPr>
        <w:t> </w:t>
      </w:r>
      <w:r>
        <w:rPr>
          <w:rFonts w:ascii="Arial" w:hAnsi="Arial" w:cs="Arial"/>
          <w:color w:val="222222"/>
          <w:sz w:val="18"/>
          <w:szCs w:val="18"/>
        </w:rPr>
        <w:t>in</w:t>
      </w:r>
      <w:r>
        <w:rPr>
          <w:rStyle w:val="apple-converted-space"/>
          <w:rFonts w:ascii="Arial" w:hAnsi="Arial" w:cs="Arial"/>
          <w:color w:val="222222"/>
          <w:sz w:val="18"/>
          <w:szCs w:val="18"/>
        </w:rPr>
        <w:t> </w:t>
      </w:r>
      <w:r>
        <w:rPr>
          <w:rFonts w:ascii="Courier New" w:hAnsi="Courier New" w:cs="Courier New"/>
          <w:color w:val="222222"/>
          <w:sz w:val="18"/>
          <w:szCs w:val="18"/>
        </w:rPr>
        <w:t>web.xml</w:t>
      </w:r>
      <w:r>
        <w:rPr>
          <w:rStyle w:val="apple-converted-space"/>
          <w:rFonts w:ascii="Arial" w:hAnsi="Arial" w:cs="Arial"/>
          <w:color w:val="222222"/>
          <w:sz w:val="18"/>
          <w:szCs w:val="18"/>
        </w:rPr>
        <w:t> </w:t>
      </w:r>
      <w:r>
        <w:rPr>
          <w:rFonts w:ascii="Arial" w:hAnsi="Arial" w:cs="Arial"/>
          <w:color w:val="222222"/>
          <w:sz w:val="18"/>
          <w:szCs w:val="18"/>
        </w:rPr>
        <w:t xml:space="preserve">and other is by using error page JSP which uses </w:t>
      </w:r>
      <w:proofErr w:type="spellStart"/>
      <w:r>
        <w:rPr>
          <w:rFonts w:ascii="Arial" w:hAnsi="Arial" w:cs="Arial"/>
          <w:color w:val="222222"/>
          <w:sz w:val="18"/>
          <w:szCs w:val="18"/>
        </w:rPr>
        <w:t>isErrorpage</w:t>
      </w:r>
      <w:proofErr w:type="spellEnd"/>
      <w:r>
        <w:rPr>
          <w:rFonts w:ascii="Arial" w:hAnsi="Arial" w:cs="Arial"/>
          <w:color w:val="222222"/>
          <w:sz w:val="18"/>
          <w:szCs w:val="18"/>
        </w:rPr>
        <w:t xml:space="preserve"> to declare that this </w:t>
      </w:r>
      <w:proofErr w:type="spellStart"/>
      <w:r>
        <w:rPr>
          <w:rFonts w:ascii="Arial" w:hAnsi="Arial" w:cs="Arial"/>
          <w:color w:val="222222"/>
          <w:sz w:val="18"/>
          <w:szCs w:val="18"/>
        </w:rPr>
        <w:t>jsp</w:t>
      </w:r>
      <w:proofErr w:type="spellEnd"/>
      <w:r>
        <w:rPr>
          <w:rFonts w:ascii="Arial" w:hAnsi="Arial" w:cs="Arial"/>
          <w:color w:val="222222"/>
          <w:sz w:val="18"/>
          <w:szCs w:val="18"/>
        </w:rPr>
        <w:t xml:space="preserve"> page can be used as error page. Other JSP uses that page by using attribute</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errorpage</w:t>
      </w:r>
      <w:proofErr w:type="spellEnd"/>
      <w:r>
        <w:rPr>
          <w:rFonts w:ascii="Courier New" w:hAnsi="Courier New" w:cs="Courier New"/>
          <w:color w:val="222222"/>
          <w:sz w:val="18"/>
          <w:szCs w:val="18"/>
        </w:rPr>
        <w:t>="error.jsp</w:t>
      </w:r>
      <w:r>
        <w:rPr>
          <w:rFonts w:ascii="Arial" w:hAnsi="Arial" w:cs="Arial"/>
          <w:color w:val="222222"/>
          <w:sz w:val="18"/>
          <w:szCs w:val="18"/>
        </w:rPr>
        <w:t>". Whenever you get an unhandled exception in JSP, request will be routed to error page. See</w:t>
      </w:r>
      <w:r>
        <w:rPr>
          <w:rStyle w:val="apple-converted-space"/>
          <w:rFonts w:ascii="Arial" w:hAnsi="Arial" w:cs="Arial"/>
          <w:color w:val="222222"/>
          <w:sz w:val="18"/>
          <w:szCs w:val="18"/>
        </w:rPr>
        <w:t> </w:t>
      </w:r>
      <w:hyperlink r:id="rId34" w:history="1">
        <w:r>
          <w:rPr>
            <w:rStyle w:val="Hyperlink"/>
            <w:rFonts w:ascii="Arial" w:hAnsi="Arial" w:cs="Arial"/>
            <w:color w:val="2288BB"/>
            <w:sz w:val="18"/>
            <w:szCs w:val="18"/>
            <w:u w:val="none"/>
          </w:rPr>
          <w:t>How to use error page in JSP</w:t>
        </w:r>
      </w:hyperlink>
      <w:r>
        <w:rPr>
          <w:rStyle w:val="apple-converted-space"/>
          <w:rFonts w:ascii="Arial" w:hAnsi="Arial" w:cs="Arial"/>
          <w:color w:val="222222"/>
          <w:sz w:val="18"/>
          <w:szCs w:val="18"/>
        </w:rPr>
        <w:t> </w:t>
      </w:r>
      <w:r>
        <w:rPr>
          <w:rFonts w:ascii="Arial" w:hAnsi="Arial" w:cs="Arial"/>
          <w:color w:val="222222"/>
          <w:sz w:val="18"/>
          <w:szCs w:val="18"/>
        </w:rPr>
        <w:t>for detailed answer of this question.</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 xml:space="preserve">Question 4: Difference between </w:t>
      </w:r>
      <w:proofErr w:type="spellStart"/>
      <w:r>
        <w:rPr>
          <w:rFonts w:ascii="Arial" w:hAnsi="Arial" w:cs="Arial"/>
          <w:b/>
          <w:bCs/>
          <w:color w:val="222222"/>
          <w:sz w:val="18"/>
          <w:szCs w:val="18"/>
        </w:rPr>
        <w:t>sendredirect</w:t>
      </w:r>
      <w:proofErr w:type="spellEnd"/>
      <w:r>
        <w:rPr>
          <w:rFonts w:ascii="Arial" w:hAnsi="Arial" w:cs="Arial"/>
          <w:b/>
          <w:bCs/>
          <w:color w:val="222222"/>
          <w:sz w:val="18"/>
          <w:szCs w:val="18"/>
        </w:rPr>
        <w:t xml:space="preserve"> and forward in </w:t>
      </w:r>
      <w:proofErr w:type="spellStart"/>
      <w:proofErr w:type="gramStart"/>
      <w:r>
        <w:rPr>
          <w:rFonts w:ascii="Arial" w:hAnsi="Arial" w:cs="Arial"/>
          <w:b/>
          <w:bCs/>
          <w:color w:val="222222"/>
          <w:sz w:val="18"/>
          <w:szCs w:val="18"/>
        </w:rPr>
        <w:t>Servlet</w:t>
      </w:r>
      <w:proofErr w:type="spellEnd"/>
      <w:r>
        <w:rPr>
          <w:rFonts w:ascii="Arial" w:hAnsi="Arial" w:cs="Arial"/>
          <w:b/>
          <w:bCs/>
          <w:color w:val="222222"/>
          <w:sz w:val="18"/>
          <w:szCs w:val="18"/>
        </w:rPr>
        <w:t xml:space="preserve"> ?</w:t>
      </w:r>
      <w:proofErr w:type="gramEnd"/>
    </w:p>
    <w:p w:rsidR="00785492" w:rsidRDefault="00785492" w:rsidP="00785492">
      <w:pPr>
        <w:rPr>
          <w:rFonts w:ascii="Arial" w:hAnsi="Arial" w:cs="Arial"/>
          <w:color w:val="222222"/>
          <w:sz w:val="14"/>
          <w:szCs w:val="14"/>
        </w:rPr>
      </w:pPr>
      <w:proofErr w:type="gramStart"/>
      <w:r>
        <w:rPr>
          <w:rFonts w:ascii="Arial" w:hAnsi="Arial" w:cs="Arial"/>
          <w:color w:val="222222"/>
          <w:sz w:val="18"/>
          <w:szCs w:val="18"/>
        </w:rPr>
        <w:t>One of the classical</w:t>
      </w:r>
      <w:r>
        <w:rPr>
          <w:rStyle w:val="apple-converted-space"/>
          <w:rFonts w:ascii="Arial" w:hAnsi="Arial" w:cs="Arial"/>
          <w:color w:val="222222"/>
          <w:sz w:val="18"/>
          <w:szCs w:val="18"/>
        </w:rPr>
        <w:t> </w:t>
      </w:r>
      <w:r>
        <w:rPr>
          <w:rFonts w:ascii="Arial" w:hAnsi="Arial" w:cs="Arial"/>
          <w:color w:val="222222"/>
          <w:sz w:val="18"/>
          <w:szCs w:val="18"/>
        </w:rPr>
        <w:t>Interview Question</w:t>
      </w:r>
      <w:r>
        <w:rPr>
          <w:rStyle w:val="apple-converted-space"/>
          <w:rFonts w:ascii="Arial" w:hAnsi="Arial" w:cs="Arial"/>
          <w:color w:val="222222"/>
          <w:sz w:val="18"/>
          <w:szCs w:val="18"/>
        </w:rPr>
        <w:t> </w:t>
      </w:r>
      <w:r>
        <w:rPr>
          <w:rFonts w:ascii="Arial" w:hAnsi="Arial" w:cs="Arial"/>
          <w:color w:val="222222"/>
          <w:sz w:val="18"/>
          <w:szCs w:val="18"/>
        </w:rPr>
        <w:t xml:space="preserve">from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and JSP.</w:t>
      </w:r>
      <w:proofErr w:type="gramEnd"/>
      <w:r>
        <w:rPr>
          <w:rFonts w:ascii="Arial" w:hAnsi="Arial" w:cs="Arial"/>
          <w:color w:val="222222"/>
          <w:sz w:val="18"/>
          <w:szCs w:val="18"/>
        </w:rPr>
        <w:t xml:space="preserve"> This question is as old as</w:t>
      </w:r>
      <w:r>
        <w:rPr>
          <w:rStyle w:val="apple-converted-space"/>
          <w:rFonts w:ascii="Arial" w:hAnsi="Arial" w:cs="Arial"/>
          <w:color w:val="222222"/>
          <w:sz w:val="18"/>
          <w:szCs w:val="18"/>
        </w:rPr>
        <w:t> </w:t>
      </w:r>
      <w:hyperlink r:id="rId35" w:history="1">
        <w:r>
          <w:rPr>
            <w:rStyle w:val="Hyperlink"/>
            <w:rFonts w:ascii="Arial" w:hAnsi="Arial" w:cs="Arial"/>
            <w:color w:val="2288BB"/>
            <w:sz w:val="18"/>
            <w:szCs w:val="18"/>
            <w:u w:val="none"/>
          </w:rPr>
          <w:t xml:space="preserve">Vector </w:t>
        </w:r>
        <w:proofErr w:type="spellStart"/>
        <w:r>
          <w:rPr>
            <w:rStyle w:val="Hyperlink"/>
            <w:rFonts w:ascii="Arial" w:hAnsi="Arial" w:cs="Arial"/>
            <w:color w:val="2288BB"/>
            <w:sz w:val="18"/>
            <w:szCs w:val="18"/>
            <w:u w:val="none"/>
          </w:rPr>
          <w:t>vs</w:t>
        </w:r>
        <w:proofErr w:type="spellEnd"/>
        <w:r>
          <w:rPr>
            <w:rStyle w:val="Hyperlink"/>
            <w:rFonts w:ascii="Arial" w:hAnsi="Arial" w:cs="Arial"/>
            <w:color w:val="2288BB"/>
            <w:sz w:val="18"/>
            <w:szCs w:val="18"/>
            <w:u w:val="none"/>
          </w:rPr>
          <w:t xml:space="preserve"> </w:t>
        </w:r>
        <w:proofErr w:type="spellStart"/>
        <w:r>
          <w:rPr>
            <w:rStyle w:val="Hyperlink"/>
            <w:rFonts w:ascii="Arial" w:hAnsi="Arial" w:cs="Arial"/>
            <w:color w:val="2288BB"/>
            <w:sz w:val="18"/>
            <w:szCs w:val="18"/>
            <w:u w:val="none"/>
          </w:rPr>
          <w:t>ArrayList</w:t>
        </w:r>
        <w:proofErr w:type="spellEnd"/>
      </w:hyperlink>
      <w:r>
        <w:rPr>
          <w:rStyle w:val="apple-converted-space"/>
          <w:rFonts w:ascii="Arial" w:hAnsi="Arial" w:cs="Arial"/>
          <w:color w:val="222222"/>
          <w:sz w:val="18"/>
          <w:szCs w:val="18"/>
        </w:rPr>
        <w:t> </w:t>
      </w:r>
      <w:r>
        <w:rPr>
          <w:rFonts w:ascii="Arial" w:hAnsi="Arial" w:cs="Arial"/>
          <w:color w:val="222222"/>
          <w:sz w:val="18"/>
          <w:szCs w:val="18"/>
        </w:rPr>
        <w:t xml:space="preserve">in core Java. Anyway </w:t>
      </w:r>
      <w:proofErr w:type="spellStart"/>
      <w:r>
        <w:rPr>
          <w:rFonts w:ascii="Arial" w:hAnsi="Arial" w:cs="Arial"/>
          <w:color w:val="222222"/>
          <w:sz w:val="18"/>
          <w:szCs w:val="18"/>
        </w:rPr>
        <w:t>see</w:t>
      </w:r>
      <w:hyperlink r:id="rId36" w:history="1">
        <w:r>
          <w:rPr>
            <w:rStyle w:val="Hyperlink"/>
            <w:rFonts w:ascii="Arial" w:hAnsi="Arial" w:cs="Arial"/>
            <w:color w:val="2288BB"/>
            <w:sz w:val="18"/>
            <w:szCs w:val="18"/>
            <w:u w:val="none"/>
          </w:rPr>
          <w:t>difference</w:t>
        </w:r>
        <w:proofErr w:type="spellEnd"/>
        <w:r>
          <w:rPr>
            <w:rStyle w:val="Hyperlink"/>
            <w:rFonts w:ascii="Arial" w:hAnsi="Arial" w:cs="Arial"/>
            <w:color w:val="2288BB"/>
            <w:sz w:val="18"/>
            <w:szCs w:val="18"/>
            <w:u w:val="none"/>
          </w:rPr>
          <w:t xml:space="preserve"> between </w:t>
        </w:r>
        <w:proofErr w:type="spellStart"/>
        <w:r>
          <w:rPr>
            <w:rStyle w:val="Hyperlink"/>
            <w:rFonts w:ascii="Arial" w:hAnsi="Arial" w:cs="Arial"/>
            <w:color w:val="2288BB"/>
            <w:sz w:val="18"/>
            <w:szCs w:val="18"/>
            <w:u w:val="none"/>
          </w:rPr>
          <w:t>sendredirect</w:t>
        </w:r>
        <w:proofErr w:type="spellEnd"/>
        <w:r>
          <w:rPr>
            <w:rStyle w:val="Hyperlink"/>
            <w:rFonts w:ascii="Arial" w:hAnsi="Arial" w:cs="Arial"/>
            <w:color w:val="2288BB"/>
            <w:sz w:val="18"/>
            <w:szCs w:val="18"/>
            <w:u w:val="none"/>
          </w:rPr>
          <w:t xml:space="preserve"> and forward</w:t>
        </w:r>
      </w:hyperlink>
      <w:r>
        <w:rPr>
          <w:rStyle w:val="apple-converted-space"/>
          <w:rFonts w:ascii="Arial" w:hAnsi="Arial" w:cs="Arial"/>
          <w:color w:val="222222"/>
          <w:sz w:val="18"/>
          <w:szCs w:val="18"/>
        </w:rPr>
        <w:t> </w:t>
      </w:r>
      <w:r>
        <w:rPr>
          <w:rFonts w:ascii="Arial" w:hAnsi="Arial" w:cs="Arial"/>
          <w:color w:val="222222"/>
          <w:sz w:val="18"/>
          <w:szCs w:val="18"/>
        </w:rPr>
        <w:t xml:space="preserve">to answer this </w:t>
      </w:r>
      <w:proofErr w:type="spellStart"/>
      <w:r>
        <w:rPr>
          <w:rFonts w:ascii="Arial" w:hAnsi="Arial" w:cs="Arial"/>
          <w:color w:val="222222"/>
          <w:sz w:val="18"/>
          <w:szCs w:val="18"/>
        </w:rPr>
        <w:t>Servlet</w:t>
      </w:r>
      <w:proofErr w:type="spellEnd"/>
      <w:r>
        <w:rPr>
          <w:rStyle w:val="apple-converted-space"/>
          <w:rFonts w:ascii="Arial" w:hAnsi="Arial" w:cs="Arial"/>
          <w:color w:val="222222"/>
          <w:sz w:val="18"/>
          <w:szCs w:val="18"/>
        </w:rPr>
        <w:t> </w:t>
      </w:r>
      <w:r>
        <w:rPr>
          <w:rFonts w:ascii="Arial" w:hAnsi="Arial" w:cs="Arial"/>
          <w:color w:val="222222"/>
          <w:sz w:val="18"/>
          <w:szCs w:val="18"/>
        </w:rPr>
        <w:t>Interview question.</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Question 5: How do remove variable using &lt;c</w:t>
      </w:r>
      <w:proofErr w:type="gramStart"/>
      <w:r>
        <w:rPr>
          <w:rFonts w:ascii="Arial" w:hAnsi="Arial" w:cs="Arial"/>
          <w:b/>
          <w:bCs/>
          <w:color w:val="222222"/>
          <w:sz w:val="18"/>
          <w:szCs w:val="18"/>
        </w:rPr>
        <w:t>:set</w:t>
      </w:r>
      <w:proofErr w:type="gramEnd"/>
      <w:r>
        <w:rPr>
          <w:rFonts w:ascii="Arial" w:hAnsi="Arial" w:cs="Arial"/>
          <w:b/>
          <w:bCs/>
          <w:color w:val="222222"/>
          <w:sz w:val="18"/>
          <w:szCs w:val="18"/>
        </w:rPr>
        <w:t>&gt; tag from JSTL ?</w:t>
      </w:r>
    </w:p>
    <w:p w:rsidR="00785492" w:rsidRDefault="00785492" w:rsidP="00785492">
      <w:pPr>
        <w:rPr>
          <w:rFonts w:ascii="Arial" w:hAnsi="Arial" w:cs="Arial"/>
          <w:color w:val="222222"/>
          <w:sz w:val="14"/>
          <w:szCs w:val="14"/>
        </w:rPr>
      </w:pPr>
      <w:r>
        <w:rPr>
          <w:rFonts w:ascii="Arial" w:hAnsi="Arial" w:cs="Arial"/>
          <w:color w:val="222222"/>
          <w:sz w:val="18"/>
          <w:szCs w:val="18"/>
        </w:rPr>
        <w:t xml:space="preserve">This is one of the tricky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question. Many people assumes that &lt;c</w:t>
      </w:r>
      <w:proofErr w:type="gramStart"/>
      <w:r>
        <w:rPr>
          <w:rFonts w:ascii="Arial" w:hAnsi="Arial" w:cs="Arial"/>
          <w:color w:val="222222"/>
          <w:sz w:val="18"/>
          <w:szCs w:val="18"/>
        </w:rPr>
        <w:t>:set</w:t>
      </w:r>
      <w:proofErr w:type="gramEnd"/>
      <w:r>
        <w:rPr>
          <w:rFonts w:ascii="Arial" w:hAnsi="Arial" w:cs="Arial"/>
          <w:color w:val="222222"/>
          <w:sz w:val="18"/>
          <w:szCs w:val="18"/>
        </w:rPr>
        <w:t>&gt; can only add or set variables in a particular scope but you can also remove any variable from any scope using JSTL &lt;c:set&gt; tag. See</w:t>
      </w:r>
      <w:r>
        <w:rPr>
          <w:rStyle w:val="apple-converted-space"/>
          <w:rFonts w:ascii="Arial" w:hAnsi="Arial" w:cs="Arial"/>
          <w:color w:val="222222"/>
          <w:sz w:val="18"/>
          <w:szCs w:val="18"/>
        </w:rPr>
        <w:t> </w:t>
      </w:r>
      <w:hyperlink r:id="rId37" w:history="1">
        <w:r>
          <w:rPr>
            <w:rStyle w:val="Hyperlink"/>
            <w:rFonts w:ascii="Arial" w:hAnsi="Arial" w:cs="Arial"/>
            <w:color w:val="2288BB"/>
            <w:sz w:val="18"/>
            <w:szCs w:val="18"/>
            <w:u w:val="none"/>
          </w:rPr>
          <w:t>How to use &lt;c</w:t>
        </w:r>
        <w:proofErr w:type="gramStart"/>
        <w:r>
          <w:rPr>
            <w:rStyle w:val="Hyperlink"/>
            <w:rFonts w:ascii="Arial" w:hAnsi="Arial" w:cs="Arial"/>
            <w:color w:val="2288BB"/>
            <w:sz w:val="18"/>
            <w:szCs w:val="18"/>
            <w:u w:val="none"/>
          </w:rPr>
          <w:t>:set</w:t>
        </w:r>
        <w:proofErr w:type="gramEnd"/>
        <w:r>
          <w:rPr>
            <w:rStyle w:val="Hyperlink"/>
            <w:rFonts w:ascii="Arial" w:hAnsi="Arial" w:cs="Arial"/>
            <w:color w:val="2288BB"/>
            <w:sz w:val="18"/>
            <w:szCs w:val="18"/>
            <w:u w:val="none"/>
          </w:rPr>
          <w:t>&gt; JSTL tag in JSP</w:t>
        </w:r>
      </w:hyperlink>
      <w:r>
        <w:rPr>
          <w:rStyle w:val="apple-converted-space"/>
          <w:rFonts w:ascii="Arial" w:hAnsi="Arial" w:cs="Arial"/>
          <w:color w:val="222222"/>
          <w:sz w:val="18"/>
          <w:szCs w:val="18"/>
        </w:rPr>
        <w:t> </w:t>
      </w:r>
      <w:r>
        <w:rPr>
          <w:rFonts w:ascii="Arial" w:hAnsi="Arial" w:cs="Arial"/>
          <w:color w:val="222222"/>
          <w:sz w:val="18"/>
          <w:szCs w:val="18"/>
        </w:rPr>
        <w:t>for exact way to remove any variable from any scope in JSP page.</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 xml:space="preserve">Question 6: What is difference between Web Server and Application </w:t>
      </w:r>
      <w:proofErr w:type="gramStart"/>
      <w:r>
        <w:rPr>
          <w:rFonts w:ascii="Arial" w:hAnsi="Arial" w:cs="Arial"/>
          <w:b/>
          <w:bCs/>
          <w:color w:val="222222"/>
          <w:sz w:val="18"/>
          <w:szCs w:val="18"/>
        </w:rPr>
        <w:t>Server ?</w:t>
      </w:r>
      <w:proofErr w:type="gramEnd"/>
    </w:p>
    <w:p w:rsidR="00785492" w:rsidRDefault="00785492" w:rsidP="00785492">
      <w:pPr>
        <w:rPr>
          <w:rFonts w:ascii="Arial" w:hAnsi="Arial" w:cs="Arial"/>
          <w:color w:val="222222"/>
          <w:sz w:val="14"/>
          <w:szCs w:val="14"/>
        </w:rPr>
      </w:pPr>
      <w:r>
        <w:rPr>
          <w:rFonts w:ascii="Arial" w:hAnsi="Arial" w:cs="Arial"/>
          <w:color w:val="222222"/>
          <w:sz w:val="18"/>
          <w:szCs w:val="18"/>
        </w:rPr>
        <w:t xml:space="preserve">This is rather simple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question to answer. If you have used EJB then you should know </w:t>
      </w:r>
      <w:proofErr w:type="gramStart"/>
      <w:r>
        <w:rPr>
          <w:rFonts w:ascii="Arial" w:hAnsi="Arial" w:cs="Arial"/>
          <w:color w:val="222222"/>
          <w:sz w:val="18"/>
          <w:szCs w:val="18"/>
        </w:rPr>
        <w:t>that ,</w:t>
      </w:r>
      <w:proofErr w:type="gramEnd"/>
      <w:r>
        <w:rPr>
          <w:rFonts w:ascii="Arial" w:hAnsi="Arial" w:cs="Arial"/>
          <w:color w:val="222222"/>
          <w:sz w:val="18"/>
          <w:szCs w:val="18"/>
        </w:rPr>
        <w:t xml:space="preserve"> Web Server doesn't contain EJB container and EJB </w:t>
      </w:r>
      <w:proofErr w:type="spellStart"/>
      <w:r>
        <w:rPr>
          <w:rFonts w:ascii="Arial" w:hAnsi="Arial" w:cs="Arial"/>
          <w:color w:val="222222"/>
          <w:sz w:val="18"/>
          <w:szCs w:val="18"/>
        </w:rPr>
        <w:t>can not</w:t>
      </w:r>
      <w:proofErr w:type="spellEnd"/>
      <w:r>
        <w:rPr>
          <w:rFonts w:ascii="Arial" w:hAnsi="Arial" w:cs="Arial"/>
          <w:color w:val="222222"/>
          <w:sz w:val="18"/>
          <w:szCs w:val="18"/>
        </w:rPr>
        <w:t xml:space="preserve"> be deployed on that. Application Server is used to deploy and run EJB in J2EE environment. See</w:t>
      </w:r>
      <w:r>
        <w:rPr>
          <w:rStyle w:val="apple-converted-space"/>
          <w:rFonts w:ascii="Arial" w:hAnsi="Arial" w:cs="Arial"/>
          <w:color w:val="222222"/>
          <w:sz w:val="18"/>
          <w:szCs w:val="18"/>
        </w:rPr>
        <w:t> </w:t>
      </w:r>
      <w:hyperlink r:id="rId38" w:history="1">
        <w:r>
          <w:rPr>
            <w:rStyle w:val="Hyperlink"/>
            <w:rFonts w:ascii="Arial" w:hAnsi="Arial" w:cs="Arial"/>
            <w:color w:val="2288BB"/>
            <w:sz w:val="18"/>
            <w:szCs w:val="18"/>
            <w:u w:val="none"/>
          </w:rPr>
          <w:t xml:space="preserve">5 </w:t>
        </w:r>
        <w:proofErr w:type="gramStart"/>
        <w:r>
          <w:rPr>
            <w:rStyle w:val="Hyperlink"/>
            <w:rFonts w:ascii="Arial" w:hAnsi="Arial" w:cs="Arial"/>
            <w:color w:val="2288BB"/>
            <w:sz w:val="18"/>
            <w:szCs w:val="18"/>
            <w:u w:val="none"/>
          </w:rPr>
          <w:t>difference</w:t>
        </w:r>
        <w:proofErr w:type="gramEnd"/>
        <w:r>
          <w:rPr>
            <w:rStyle w:val="Hyperlink"/>
            <w:rFonts w:ascii="Arial" w:hAnsi="Arial" w:cs="Arial"/>
            <w:color w:val="2288BB"/>
            <w:sz w:val="18"/>
            <w:szCs w:val="18"/>
            <w:u w:val="none"/>
          </w:rPr>
          <w:t xml:space="preserve"> between Application and Web Server</w:t>
        </w:r>
      </w:hyperlink>
      <w:r>
        <w:rPr>
          <w:rStyle w:val="apple-converted-space"/>
          <w:rFonts w:ascii="Arial" w:hAnsi="Arial" w:cs="Arial"/>
          <w:color w:val="222222"/>
          <w:sz w:val="18"/>
          <w:szCs w:val="18"/>
        </w:rPr>
        <w:t> </w:t>
      </w:r>
      <w:r>
        <w:rPr>
          <w:rFonts w:ascii="Arial" w:hAnsi="Arial" w:cs="Arial"/>
          <w:color w:val="222222"/>
          <w:sz w:val="18"/>
          <w:szCs w:val="18"/>
        </w:rPr>
        <w:t>to see more differences.</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 xml:space="preserve">Question 7: What is difference between URL Encoding and URL </w:t>
      </w:r>
      <w:proofErr w:type="gramStart"/>
      <w:r>
        <w:rPr>
          <w:rFonts w:ascii="Arial" w:hAnsi="Arial" w:cs="Arial"/>
          <w:b/>
          <w:bCs/>
          <w:color w:val="222222"/>
          <w:sz w:val="18"/>
          <w:szCs w:val="18"/>
        </w:rPr>
        <w:t>rewriting ?</w:t>
      </w:r>
      <w:proofErr w:type="gramEnd"/>
    </w:p>
    <w:p w:rsidR="00785492" w:rsidRDefault="00785492" w:rsidP="00785492">
      <w:pPr>
        <w:rPr>
          <w:rFonts w:ascii="Arial" w:hAnsi="Arial" w:cs="Arial"/>
          <w:color w:val="222222"/>
          <w:sz w:val="14"/>
          <w:szCs w:val="14"/>
        </w:rPr>
      </w:pPr>
      <w:r>
        <w:rPr>
          <w:rFonts w:ascii="Arial" w:hAnsi="Arial" w:cs="Arial"/>
          <w:color w:val="222222"/>
          <w:sz w:val="18"/>
          <w:szCs w:val="18"/>
        </w:rPr>
        <w:t>URL Encoding and URL rewriting is general web concept irrespective of Java programming language. URL Encoding refers to encoding URL e.g. replacing space with</w:t>
      </w:r>
      <w:r>
        <w:rPr>
          <w:rStyle w:val="apple-converted-space"/>
          <w:rFonts w:ascii="Arial" w:hAnsi="Arial" w:cs="Arial"/>
          <w:color w:val="222222"/>
          <w:sz w:val="18"/>
          <w:szCs w:val="18"/>
        </w:rPr>
        <w:t> </w:t>
      </w:r>
      <w:r>
        <w:rPr>
          <w:rFonts w:ascii="Courier New" w:hAnsi="Courier New" w:cs="Courier New"/>
          <w:color w:val="222222"/>
          <w:sz w:val="18"/>
          <w:szCs w:val="18"/>
        </w:rPr>
        <w:t>%20</w:t>
      </w:r>
      <w:r>
        <w:rPr>
          <w:rFonts w:ascii="Arial" w:hAnsi="Arial" w:cs="Arial"/>
          <w:color w:val="222222"/>
          <w:sz w:val="18"/>
          <w:szCs w:val="18"/>
        </w:rPr>
        <w:t>, you can see this when browser sends request to Server. On the other hand URL Rewriting is way to manage Session in web application. See</w:t>
      </w:r>
      <w:r>
        <w:rPr>
          <w:rStyle w:val="apple-converted-space"/>
          <w:rFonts w:ascii="Arial" w:hAnsi="Arial" w:cs="Arial"/>
          <w:color w:val="222222"/>
          <w:sz w:val="18"/>
          <w:szCs w:val="18"/>
        </w:rPr>
        <w:t> </w:t>
      </w:r>
      <w:hyperlink r:id="rId39" w:history="1">
        <w:r>
          <w:rPr>
            <w:rStyle w:val="Hyperlink"/>
            <w:rFonts w:ascii="Arial" w:hAnsi="Arial" w:cs="Arial"/>
            <w:color w:val="2288BB"/>
            <w:sz w:val="18"/>
            <w:szCs w:val="18"/>
            <w:u w:val="none"/>
          </w:rPr>
          <w:t xml:space="preserve">URL Encoding </w:t>
        </w:r>
        <w:proofErr w:type="spellStart"/>
        <w:r>
          <w:rPr>
            <w:rStyle w:val="Hyperlink"/>
            <w:rFonts w:ascii="Arial" w:hAnsi="Arial" w:cs="Arial"/>
            <w:color w:val="2288BB"/>
            <w:sz w:val="18"/>
            <w:szCs w:val="18"/>
            <w:u w:val="none"/>
          </w:rPr>
          <w:t>vs</w:t>
        </w:r>
        <w:proofErr w:type="spellEnd"/>
        <w:r>
          <w:rPr>
            <w:rStyle w:val="Hyperlink"/>
            <w:rFonts w:ascii="Arial" w:hAnsi="Arial" w:cs="Arial"/>
            <w:color w:val="2288BB"/>
            <w:sz w:val="18"/>
            <w:szCs w:val="18"/>
            <w:u w:val="none"/>
          </w:rPr>
          <w:t xml:space="preserve"> URL Rewriting</w:t>
        </w:r>
      </w:hyperlink>
      <w:r>
        <w:rPr>
          <w:rStyle w:val="apple-converted-space"/>
          <w:rFonts w:ascii="Arial" w:hAnsi="Arial" w:cs="Arial"/>
          <w:color w:val="222222"/>
          <w:sz w:val="18"/>
          <w:szCs w:val="18"/>
        </w:rPr>
        <w:t> </w:t>
      </w:r>
      <w:r>
        <w:rPr>
          <w:rFonts w:ascii="Arial" w:hAnsi="Arial" w:cs="Arial"/>
          <w:color w:val="222222"/>
          <w:sz w:val="18"/>
          <w:szCs w:val="18"/>
        </w:rPr>
        <w:t>for more differences.</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 xml:space="preserve">Question 8: How do you get </w:t>
      </w:r>
      <w:proofErr w:type="spellStart"/>
      <w:r>
        <w:rPr>
          <w:rFonts w:ascii="Arial" w:hAnsi="Arial" w:cs="Arial"/>
          <w:b/>
          <w:bCs/>
          <w:color w:val="222222"/>
          <w:sz w:val="18"/>
          <w:szCs w:val="18"/>
        </w:rPr>
        <w:t>ServletContext</w:t>
      </w:r>
      <w:proofErr w:type="spellEnd"/>
      <w:r>
        <w:rPr>
          <w:rFonts w:ascii="Arial" w:hAnsi="Arial" w:cs="Arial"/>
          <w:b/>
          <w:bCs/>
          <w:color w:val="222222"/>
          <w:sz w:val="18"/>
          <w:szCs w:val="18"/>
        </w:rPr>
        <w:t xml:space="preserve"> reference inside </w:t>
      </w:r>
      <w:proofErr w:type="spellStart"/>
      <w:proofErr w:type="gramStart"/>
      <w:r>
        <w:rPr>
          <w:rFonts w:ascii="Arial" w:hAnsi="Arial" w:cs="Arial"/>
          <w:b/>
          <w:bCs/>
          <w:color w:val="222222"/>
          <w:sz w:val="18"/>
          <w:szCs w:val="18"/>
        </w:rPr>
        <w:t>Servlet</w:t>
      </w:r>
      <w:proofErr w:type="spellEnd"/>
      <w:r>
        <w:rPr>
          <w:rFonts w:ascii="Arial" w:hAnsi="Arial" w:cs="Arial"/>
          <w:b/>
          <w:bCs/>
          <w:color w:val="222222"/>
          <w:sz w:val="18"/>
          <w:szCs w:val="18"/>
        </w:rPr>
        <w:t xml:space="preserve"> ?</w:t>
      </w:r>
      <w:proofErr w:type="gramEnd"/>
    </w:p>
    <w:p w:rsidR="00785492" w:rsidRDefault="00785492" w:rsidP="00785492">
      <w:pPr>
        <w:rPr>
          <w:rFonts w:ascii="Arial" w:hAnsi="Arial" w:cs="Arial"/>
          <w:color w:val="222222"/>
          <w:sz w:val="14"/>
          <w:szCs w:val="14"/>
        </w:rPr>
      </w:pPr>
      <w:proofErr w:type="spellStart"/>
      <w:r>
        <w:rPr>
          <w:rFonts w:ascii="Courier New" w:hAnsi="Courier New" w:cs="Courier New"/>
          <w:color w:val="222222"/>
          <w:sz w:val="18"/>
          <w:szCs w:val="18"/>
        </w:rPr>
        <w:t>ServletContext</w:t>
      </w:r>
      <w:proofErr w:type="spellEnd"/>
      <w:r>
        <w:rPr>
          <w:rStyle w:val="apple-converted-space"/>
          <w:rFonts w:ascii="Arial" w:hAnsi="Arial" w:cs="Arial"/>
          <w:color w:val="222222"/>
          <w:sz w:val="18"/>
          <w:szCs w:val="18"/>
        </w:rPr>
        <w:t> </w:t>
      </w:r>
      <w:r>
        <w:rPr>
          <w:rFonts w:ascii="Arial" w:hAnsi="Arial" w:cs="Arial"/>
          <w:color w:val="222222"/>
          <w:sz w:val="18"/>
          <w:szCs w:val="18"/>
        </w:rPr>
        <w:t>is very important object in Java Web application.</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ServletContext</w:t>
      </w:r>
      <w:proofErr w:type="spellEnd"/>
      <w:r>
        <w:rPr>
          <w:rStyle w:val="apple-converted-space"/>
          <w:rFonts w:ascii="Arial" w:hAnsi="Arial" w:cs="Arial"/>
          <w:color w:val="222222"/>
          <w:sz w:val="18"/>
          <w:szCs w:val="18"/>
        </w:rPr>
        <w:t> </w:t>
      </w:r>
      <w:r>
        <w:rPr>
          <w:rFonts w:ascii="Arial" w:hAnsi="Arial" w:cs="Arial"/>
          <w:color w:val="222222"/>
          <w:sz w:val="18"/>
          <w:szCs w:val="18"/>
        </w:rPr>
        <w:t xml:space="preserve">object is one per web application and serves as application scope and use to store common </w:t>
      </w:r>
      <w:proofErr w:type="spellStart"/>
      <w:r>
        <w:rPr>
          <w:rFonts w:ascii="Arial" w:hAnsi="Arial" w:cs="Arial"/>
          <w:color w:val="222222"/>
          <w:sz w:val="18"/>
          <w:szCs w:val="18"/>
        </w:rPr>
        <w:t>config</w:t>
      </w:r>
      <w:proofErr w:type="spellEnd"/>
      <w:r>
        <w:rPr>
          <w:rFonts w:ascii="Arial" w:hAnsi="Arial" w:cs="Arial"/>
          <w:color w:val="222222"/>
          <w:sz w:val="18"/>
          <w:szCs w:val="18"/>
        </w:rPr>
        <w:t xml:space="preserve"> and things which doesn't change on per session. </w:t>
      </w:r>
      <w:proofErr w:type="spellStart"/>
      <w:proofErr w:type="gramStart"/>
      <w:r>
        <w:rPr>
          <w:rFonts w:ascii="Arial" w:hAnsi="Arial" w:cs="Arial"/>
          <w:color w:val="222222"/>
          <w:sz w:val="18"/>
          <w:szCs w:val="18"/>
        </w:rPr>
        <w:t>Its</w:t>
      </w:r>
      <w:proofErr w:type="spellEnd"/>
      <w:proofErr w:type="gramEnd"/>
      <w:r>
        <w:rPr>
          <w:rFonts w:ascii="Arial" w:hAnsi="Arial" w:cs="Arial"/>
          <w:color w:val="222222"/>
          <w:sz w:val="18"/>
          <w:szCs w:val="18"/>
        </w:rPr>
        <w:t xml:space="preserve"> easy to get reference </w:t>
      </w:r>
      <w:proofErr w:type="spellStart"/>
      <w:r>
        <w:rPr>
          <w:rFonts w:ascii="Arial" w:hAnsi="Arial" w:cs="Arial"/>
          <w:color w:val="222222"/>
          <w:sz w:val="18"/>
          <w:szCs w:val="18"/>
        </w:rPr>
        <w:t>of</w:t>
      </w:r>
      <w:r>
        <w:rPr>
          <w:rFonts w:ascii="Courier New" w:hAnsi="Courier New" w:cs="Courier New"/>
          <w:color w:val="222222"/>
          <w:sz w:val="18"/>
          <w:szCs w:val="18"/>
        </w:rPr>
        <w:t>ServletContext</w:t>
      </w:r>
      <w:proofErr w:type="spellEnd"/>
      <w:r>
        <w:rPr>
          <w:rStyle w:val="apple-converted-space"/>
          <w:rFonts w:ascii="Arial" w:hAnsi="Arial" w:cs="Arial"/>
          <w:color w:val="222222"/>
          <w:sz w:val="18"/>
          <w:szCs w:val="18"/>
        </w:rPr>
        <w:t> </w:t>
      </w:r>
      <w:r>
        <w:rPr>
          <w:rFonts w:ascii="Arial" w:hAnsi="Arial" w:cs="Arial"/>
          <w:color w:val="222222"/>
          <w:sz w:val="18"/>
          <w:szCs w:val="18"/>
        </w:rPr>
        <w:t xml:space="preserve">in </w:t>
      </w:r>
      <w:proofErr w:type="spellStart"/>
      <w:r>
        <w:rPr>
          <w:rFonts w:ascii="Arial" w:hAnsi="Arial" w:cs="Arial"/>
          <w:color w:val="222222"/>
          <w:sz w:val="18"/>
          <w:szCs w:val="18"/>
        </w:rPr>
        <w:t>jsp</w:t>
      </w:r>
      <w:proofErr w:type="spellEnd"/>
      <w:r>
        <w:rPr>
          <w:rFonts w:ascii="Arial" w:hAnsi="Arial" w:cs="Arial"/>
          <w:color w:val="222222"/>
          <w:sz w:val="18"/>
          <w:szCs w:val="18"/>
        </w:rPr>
        <w:t xml:space="preserve"> using application implicit variable but in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is not available in</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HttpServletRequest</w:t>
      </w:r>
      <w:proofErr w:type="spellEnd"/>
      <w:r>
        <w:rPr>
          <w:rStyle w:val="apple-converted-space"/>
          <w:rFonts w:ascii="Arial" w:hAnsi="Arial" w:cs="Arial"/>
          <w:color w:val="222222"/>
          <w:sz w:val="18"/>
          <w:szCs w:val="18"/>
        </w:rPr>
        <w:t> </w:t>
      </w:r>
      <w:r>
        <w:rPr>
          <w:rFonts w:ascii="Arial" w:hAnsi="Arial" w:cs="Arial"/>
          <w:color w:val="222222"/>
          <w:sz w:val="18"/>
          <w:szCs w:val="18"/>
        </w:rPr>
        <w:t>until version 3.0. You need</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HttpSession</w:t>
      </w:r>
      <w:proofErr w:type="spellEnd"/>
      <w:r>
        <w:rPr>
          <w:rStyle w:val="apple-converted-space"/>
          <w:rFonts w:ascii="Arial" w:hAnsi="Arial" w:cs="Arial"/>
          <w:color w:val="222222"/>
          <w:sz w:val="18"/>
          <w:szCs w:val="18"/>
        </w:rPr>
        <w:t> </w:t>
      </w:r>
      <w:r>
        <w:rPr>
          <w:rFonts w:ascii="Arial" w:hAnsi="Arial" w:cs="Arial"/>
          <w:color w:val="222222"/>
          <w:sz w:val="18"/>
          <w:szCs w:val="18"/>
        </w:rPr>
        <w:t>object to retrieve</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ServletContext</w:t>
      </w:r>
      <w:proofErr w:type="spellEnd"/>
      <w:r>
        <w:rPr>
          <w:rStyle w:val="apple-converted-space"/>
          <w:rFonts w:ascii="Arial" w:hAnsi="Arial" w:cs="Arial"/>
          <w:color w:val="222222"/>
          <w:sz w:val="18"/>
          <w:szCs w:val="18"/>
        </w:rPr>
        <w:t> </w:t>
      </w:r>
      <w:r>
        <w:rPr>
          <w:rFonts w:ascii="Arial" w:hAnsi="Arial" w:cs="Arial"/>
          <w:color w:val="222222"/>
          <w:sz w:val="18"/>
          <w:szCs w:val="18"/>
        </w:rPr>
        <w:t xml:space="preserve">in any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A good follow-up questions is </w:t>
      </w:r>
      <w:proofErr w:type="gramStart"/>
      <w:r>
        <w:rPr>
          <w:rFonts w:ascii="Arial" w:hAnsi="Arial" w:cs="Arial"/>
          <w:color w:val="222222"/>
          <w:sz w:val="18"/>
          <w:szCs w:val="18"/>
        </w:rPr>
        <w:t>How</w:t>
      </w:r>
      <w:proofErr w:type="gramEnd"/>
      <w:r>
        <w:rPr>
          <w:rFonts w:ascii="Arial" w:hAnsi="Arial" w:cs="Arial"/>
          <w:color w:val="222222"/>
          <w:sz w:val="18"/>
          <w:szCs w:val="18"/>
        </w:rPr>
        <w:t xml:space="preserve"> do you </w:t>
      </w:r>
      <w:proofErr w:type="spellStart"/>
      <w:r>
        <w:rPr>
          <w:rFonts w:ascii="Arial" w:hAnsi="Arial" w:cs="Arial"/>
          <w:color w:val="222222"/>
          <w:sz w:val="18"/>
          <w:szCs w:val="18"/>
        </w:rPr>
        <w:t>get</w:t>
      </w:r>
      <w:r>
        <w:rPr>
          <w:rFonts w:ascii="Courier New" w:hAnsi="Courier New" w:cs="Courier New"/>
          <w:color w:val="222222"/>
          <w:sz w:val="18"/>
          <w:szCs w:val="18"/>
        </w:rPr>
        <w:t>ServletContext</w:t>
      </w:r>
      <w:proofErr w:type="spellEnd"/>
      <w:r>
        <w:rPr>
          <w:rStyle w:val="apple-converted-space"/>
          <w:rFonts w:ascii="Arial" w:hAnsi="Arial" w:cs="Arial"/>
          <w:color w:val="222222"/>
          <w:sz w:val="18"/>
          <w:szCs w:val="18"/>
        </w:rPr>
        <w:t> </w:t>
      </w:r>
      <w:r>
        <w:rPr>
          <w:rFonts w:ascii="Arial" w:hAnsi="Arial" w:cs="Arial"/>
          <w:color w:val="222222"/>
          <w:sz w:val="18"/>
          <w:szCs w:val="18"/>
        </w:rPr>
        <w:t>in Struts Action class or Spring Controller classes. See</w:t>
      </w:r>
      <w:r>
        <w:rPr>
          <w:rStyle w:val="apple-converted-space"/>
          <w:rFonts w:ascii="Arial" w:hAnsi="Arial" w:cs="Arial"/>
          <w:color w:val="222222"/>
          <w:sz w:val="18"/>
          <w:szCs w:val="18"/>
        </w:rPr>
        <w:t> </w:t>
      </w:r>
      <w:hyperlink r:id="rId40" w:history="1">
        <w:r>
          <w:rPr>
            <w:rStyle w:val="Hyperlink"/>
            <w:rFonts w:ascii="Arial" w:hAnsi="Arial" w:cs="Arial"/>
            <w:color w:val="2288BB"/>
            <w:sz w:val="18"/>
            <w:szCs w:val="18"/>
            <w:u w:val="none"/>
          </w:rPr>
          <w:t xml:space="preserve">How to retrieve </w:t>
        </w:r>
        <w:proofErr w:type="spellStart"/>
        <w:r>
          <w:rPr>
            <w:rStyle w:val="Hyperlink"/>
            <w:rFonts w:ascii="Arial" w:hAnsi="Arial" w:cs="Arial"/>
            <w:color w:val="2288BB"/>
            <w:sz w:val="18"/>
            <w:szCs w:val="18"/>
            <w:u w:val="none"/>
          </w:rPr>
          <w:t>ServletContext</w:t>
        </w:r>
        <w:proofErr w:type="spellEnd"/>
        <w:r>
          <w:rPr>
            <w:rStyle w:val="Hyperlink"/>
            <w:rFonts w:ascii="Arial" w:hAnsi="Arial" w:cs="Arial"/>
            <w:color w:val="2288BB"/>
            <w:sz w:val="18"/>
            <w:szCs w:val="18"/>
            <w:u w:val="none"/>
          </w:rPr>
          <w:t xml:space="preserve"> in </w:t>
        </w:r>
        <w:proofErr w:type="spellStart"/>
        <w:r>
          <w:rPr>
            <w:rStyle w:val="Hyperlink"/>
            <w:rFonts w:ascii="Arial" w:hAnsi="Arial" w:cs="Arial"/>
            <w:color w:val="2288BB"/>
            <w:sz w:val="18"/>
            <w:szCs w:val="18"/>
            <w:u w:val="none"/>
          </w:rPr>
          <w:t>Servlet</w:t>
        </w:r>
        <w:proofErr w:type="spellEnd"/>
        <w:r>
          <w:rPr>
            <w:rStyle w:val="Hyperlink"/>
            <w:rFonts w:ascii="Arial" w:hAnsi="Arial" w:cs="Arial"/>
            <w:color w:val="2288BB"/>
            <w:sz w:val="18"/>
            <w:szCs w:val="18"/>
            <w:u w:val="none"/>
          </w:rPr>
          <w:t xml:space="preserve">, </w:t>
        </w:r>
        <w:proofErr w:type="gramStart"/>
        <w:r>
          <w:rPr>
            <w:rStyle w:val="Hyperlink"/>
            <w:rFonts w:ascii="Arial" w:hAnsi="Arial" w:cs="Arial"/>
            <w:color w:val="2288BB"/>
            <w:sz w:val="18"/>
            <w:szCs w:val="18"/>
            <w:u w:val="none"/>
          </w:rPr>
          <w:t>Spring</w:t>
        </w:r>
        <w:proofErr w:type="gramEnd"/>
        <w:r>
          <w:rPr>
            <w:rStyle w:val="Hyperlink"/>
            <w:rFonts w:ascii="Arial" w:hAnsi="Arial" w:cs="Arial"/>
            <w:color w:val="2288BB"/>
            <w:sz w:val="18"/>
            <w:szCs w:val="18"/>
            <w:u w:val="none"/>
          </w:rPr>
          <w:t xml:space="preserve"> and </w:t>
        </w:r>
        <w:proofErr w:type="spellStart"/>
        <w:r>
          <w:rPr>
            <w:rStyle w:val="Hyperlink"/>
            <w:rFonts w:ascii="Arial" w:hAnsi="Arial" w:cs="Arial"/>
            <w:color w:val="2288BB"/>
            <w:sz w:val="18"/>
            <w:szCs w:val="18"/>
            <w:u w:val="none"/>
          </w:rPr>
          <w:t>Struts</w:t>
        </w:r>
      </w:hyperlink>
      <w:r>
        <w:rPr>
          <w:rFonts w:ascii="Arial" w:hAnsi="Arial" w:cs="Arial"/>
          <w:color w:val="222222"/>
          <w:sz w:val="18"/>
          <w:szCs w:val="18"/>
        </w:rPr>
        <w:t>for</w:t>
      </w:r>
      <w:proofErr w:type="spellEnd"/>
      <w:r>
        <w:rPr>
          <w:rStyle w:val="apple-converted-space"/>
          <w:rFonts w:ascii="Arial" w:hAnsi="Arial" w:cs="Arial"/>
          <w:color w:val="222222"/>
          <w:sz w:val="18"/>
          <w:szCs w:val="18"/>
        </w:rPr>
        <w:t> </w:t>
      </w:r>
      <w:r>
        <w:rPr>
          <w:rFonts w:ascii="Arial" w:hAnsi="Arial" w:cs="Arial"/>
          <w:color w:val="222222"/>
          <w:sz w:val="18"/>
          <w:szCs w:val="18"/>
        </w:rPr>
        <w:t>more details.</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 xml:space="preserve">Question 9: What is difference between </w:t>
      </w:r>
      <w:proofErr w:type="spellStart"/>
      <w:r>
        <w:rPr>
          <w:rFonts w:ascii="Arial" w:hAnsi="Arial" w:cs="Arial"/>
          <w:b/>
          <w:bCs/>
          <w:color w:val="222222"/>
          <w:sz w:val="18"/>
          <w:szCs w:val="18"/>
        </w:rPr>
        <w:t>ServletContext</w:t>
      </w:r>
      <w:proofErr w:type="spellEnd"/>
      <w:r>
        <w:rPr>
          <w:rFonts w:ascii="Arial" w:hAnsi="Arial" w:cs="Arial"/>
          <w:b/>
          <w:bCs/>
          <w:color w:val="222222"/>
          <w:sz w:val="18"/>
          <w:szCs w:val="18"/>
        </w:rPr>
        <w:t xml:space="preserve"> and </w:t>
      </w:r>
      <w:proofErr w:type="spellStart"/>
      <w:r>
        <w:rPr>
          <w:rFonts w:ascii="Arial" w:hAnsi="Arial" w:cs="Arial"/>
          <w:b/>
          <w:bCs/>
          <w:color w:val="222222"/>
          <w:sz w:val="18"/>
          <w:szCs w:val="18"/>
        </w:rPr>
        <w:t>ServletConfig</w:t>
      </w:r>
      <w:proofErr w:type="spellEnd"/>
      <w:r>
        <w:rPr>
          <w:rFonts w:ascii="Arial" w:hAnsi="Arial" w:cs="Arial"/>
          <w:b/>
          <w:bCs/>
          <w:color w:val="222222"/>
          <w:sz w:val="18"/>
          <w:szCs w:val="18"/>
        </w:rPr>
        <w:t xml:space="preserve"> in </w:t>
      </w:r>
      <w:proofErr w:type="gramStart"/>
      <w:r>
        <w:rPr>
          <w:rFonts w:ascii="Arial" w:hAnsi="Arial" w:cs="Arial"/>
          <w:b/>
          <w:bCs/>
          <w:color w:val="222222"/>
          <w:sz w:val="18"/>
          <w:szCs w:val="18"/>
        </w:rPr>
        <w:t>Java ?</w:t>
      </w:r>
      <w:proofErr w:type="gramEnd"/>
    </w:p>
    <w:p w:rsidR="00785492" w:rsidRDefault="00785492" w:rsidP="00785492">
      <w:pPr>
        <w:rPr>
          <w:rFonts w:ascii="Arial" w:hAnsi="Arial" w:cs="Arial"/>
          <w:color w:val="222222"/>
          <w:sz w:val="14"/>
          <w:szCs w:val="14"/>
        </w:rPr>
      </w:pPr>
      <w:proofErr w:type="gramStart"/>
      <w:r>
        <w:rPr>
          <w:rFonts w:ascii="Arial" w:hAnsi="Arial" w:cs="Arial"/>
          <w:color w:val="222222"/>
          <w:sz w:val="18"/>
          <w:szCs w:val="18"/>
        </w:rPr>
        <w:lastRenderedPageBreak/>
        <w:t xml:space="preserve">One of those classical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Interview Questions which you can't afford to miss.</w:t>
      </w:r>
      <w:proofErr w:type="gramEnd"/>
      <w:r>
        <w:rPr>
          <w:rFonts w:ascii="Arial" w:hAnsi="Arial" w:cs="Arial"/>
          <w:color w:val="222222"/>
          <w:sz w:val="18"/>
          <w:szCs w:val="18"/>
        </w:rPr>
        <w:t xml:space="preserve"> Again</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ServletContext</w:t>
      </w:r>
      <w:proofErr w:type="spellEnd"/>
      <w:r>
        <w:rPr>
          <w:rStyle w:val="apple-converted-space"/>
          <w:rFonts w:ascii="Arial" w:hAnsi="Arial" w:cs="Arial"/>
          <w:color w:val="222222"/>
          <w:sz w:val="18"/>
          <w:szCs w:val="18"/>
        </w:rPr>
        <w:t> </w:t>
      </w:r>
      <w:r>
        <w:rPr>
          <w:rFonts w:ascii="Arial" w:hAnsi="Arial" w:cs="Arial"/>
          <w:color w:val="222222"/>
          <w:sz w:val="18"/>
          <w:szCs w:val="18"/>
        </w:rPr>
        <w:t>is used to provide application wide configure while</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ServletConfig</w:t>
      </w:r>
      <w:proofErr w:type="spellEnd"/>
      <w:r>
        <w:rPr>
          <w:rStyle w:val="apple-converted-space"/>
          <w:rFonts w:ascii="Arial" w:hAnsi="Arial" w:cs="Arial"/>
          <w:color w:val="222222"/>
          <w:sz w:val="18"/>
          <w:szCs w:val="18"/>
        </w:rPr>
        <w:t> </w:t>
      </w:r>
      <w:r>
        <w:rPr>
          <w:rFonts w:ascii="Arial" w:hAnsi="Arial" w:cs="Arial"/>
          <w:color w:val="222222"/>
          <w:sz w:val="18"/>
          <w:szCs w:val="18"/>
        </w:rPr>
        <w:t xml:space="preserve">is used to configure and provide initialization parameter to one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w:t>
      </w:r>
      <w:proofErr w:type="spellStart"/>
      <w:r>
        <w:rPr>
          <w:rFonts w:ascii="Arial" w:hAnsi="Arial" w:cs="Arial"/>
          <w:color w:val="222222"/>
          <w:sz w:val="18"/>
          <w:szCs w:val="18"/>
        </w:rPr>
        <w:t>See</w:t>
      </w:r>
      <w:hyperlink r:id="rId41" w:history="1">
        <w:r>
          <w:rPr>
            <w:rStyle w:val="Hyperlink"/>
            <w:rFonts w:ascii="Arial" w:hAnsi="Arial" w:cs="Arial"/>
            <w:color w:val="2288BB"/>
            <w:sz w:val="18"/>
            <w:szCs w:val="18"/>
            <w:u w:val="none"/>
          </w:rPr>
          <w:t>ServletContext</w:t>
        </w:r>
        <w:proofErr w:type="spellEnd"/>
        <w:r>
          <w:rPr>
            <w:rStyle w:val="Hyperlink"/>
            <w:rFonts w:ascii="Arial" w:hAnsi="Arial" w:cs="Arial"/>
            <w:color w:val="2288BB"/>
            <w:sz w:val="18"/>
            <w:szCs w:val="18"/>
            <w:u w:val="none"/>
          </w:rPr>
          <w:t xml:space="preserve"> </w:t>
        </w:r>
        <w:proofErr w:type="spellStart"/>
        <w:r>
          <w:rPr>
            <w:rStyle w:val="Hyperlink"/>
            <w:rFonts w:ascii="Arial" w:hAnsi="Arial" w:cs="Arial"/>
            <w:color w:val="2288BB"/>
            <w:sz w:val="18"/>
            <w:szCs w:val="18"/>
            <w:u w:val="none"/>
          </w:rPr>
          <w:t>vs</w:t>
        </w:r>
        <w:proofErr w:type="spellEnd"/>
        <w:r>
          <w:rPr>
            <w:rStyle w:val="Hyperlink"/>
            <w:rFonts w:ascii="Arial" w:hAnsi="Arial" w:cs="Arial"/>
            <w:color w:val="2288BB"/>
            <w:sz w:val="18"/>
            <w:szCs w:val="18"/>
            <w:u w:val="none"/>
          </w:rPr>
          <w:t xml:space="preserve"> </w:t>
        </w:r>
        <w:proofErr w:type="spellStart"/>
        <w:r>
          <w:rPr>
            <w:rStyle w:val="Hyperlink"/>
            <w:rFonts w:ascii="Arial" w:hAnsi="Arial" w:cs="Arial"/>
            <w:color w:val="2288BB"/>
            <w:sz w:val="18"/>
            <w:szCs w:val="18"/>
            <w:u w:val="none"/>
          </w:rPr>
          <w:t>ServletConfig</w:t>
        </w:r>
        <w:proofErr w:type="spellEnd"/>
      </w:hyperlink>
      <w:r>
        <w:rPr>
          <w:rStyle w:val="apple-converted-space"/>
          <w:rFonts w:ascii="Arial" w:hAnsi="Arial" w:cs="Arial"/>
          <w:color w:val="222222"/>
          <w:sz w:val="18"/>
          <w:szCs w:val="18"/>
        </w:rPr>
        <w:t> </w:t>
      </w:r>
      <w:r>
        <w:rPr>
          <w:rFonts w:ascii="Arial" w:hAnsi="Arial" w:cs="Arial"/>
          <w:color w:val="222222"/>
          <w:sz w:val="18"/>
          <w:szCs w:val="18"/>
        </w:rPr>
        <w:t>for more differences.</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 xml:space="preserve">Question 10: Which open source tag library have you </w:t>
      </w:r>
      <w:proofErr w:type="gramStart"/>
      <w:r>
        <w:rPr>
          <w:rFonts w:ascii="Arial" w:hAnsi="Arial" w:cs="Arial"/>
          <w:b/>
          <w:bCs/>
          <w:color w:val="222222"/>
          <w:sz w:val="18"/>
          <w:szCs w:val="18"/>
        </w:rPr>
        <w:t>used ?</w:t>
      </w:r>
      <w:proofErr w:type="gramEnd"/>
    </w:p>
    <w:p w:rsidR="00785492" w:rsidRDefault="00785492" w:rsidP="00785492">
      <w:pPr>
        <w:rPr>
          <w:rFonts w:ascii="Arial" w:hAnsi="Arial" w:cs="Arial"/>
          <w:color w:val="222222"/>
          <w:sz w:val="14"/>
          <w:szCs w:val="14"/>
        </w:rPr>
      </w:pPr>
      <w:r>
        <w:rPr>
          <w:rFonts w:ascii="Arial" w:hAnsi="Arial" w:cs="Arial"/>
          <w:color w:val="222222"/>
          <w:sz w:val="18"/>
          <w:szCs w:val="18"/>
        </w:rPr>
        <w:t xml:space="preserve">This is an interesting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questions and gives an</w:t>
      </w:r>
      <w:r>
        <w:rPr>
          <w:rStyle w:val="apple-converted-space"/>
          <w:rFonts w:ascii="Arial" w:hAnsi="Arial" w:cs="Arial"/>
          <w:color w:val="222222"/>
          <w:sz w:val="18"/>
          <w:szCs w:val="18"/>
        </w:rPr>
        <w:t> </w:t>
      </w:r>
      <w:r>
        <w:rPr>
          <w:rStyle w:val="ilad"/>
          <w:rFonts w:ascii="Arial" w:hAnsi="Arial" w:cs="Arial"/>
          <w:color w:val="222222"/>
          <w:sz w:val="18"/>
          <w:szCs w:val="18"/>
        </w:rPr>
        <w:t>opportunity</w:t>
      </w:r>
      <w:r>
        <w:rPr>
          <w:rStyle w:val="apple-converted-space"/>
          <w:rFonts w:ascii="Arial" w:hAnsi="Arial" w:cs="Arial"/>
          <w:color w:val="222222"/>
          <w:sz w:val="18"/>
          <w:szCs w:val="18"/>
        </w:rPr>
        <w:t> </w:t>
      </w:r>
      <w:r>
        <w:rPr>
          <w:rFonts w:ascii="Arial" w:hAnsi="Arial" w:cs="Arial"/>
          <w:color w:val="222222"/>
          <w:sz w:val="18"/>
          <w:szCs w:val="18"/>
        </w:rPr>
        <w:t>to show how many tag library you are familiar with and which ones have you used. Most J2EE programmer answer this question with saying JSTL core tag library, Struts tag library , Spring tag library or</w:t>
      </w:r>
      <w:r>
        <w:rPr>
          <w:rStyle w:val="apple-converted-space"/>
          <w:rFonts w:ascii="Arial" w:hAnsi="Arial" w:cs="Arial"/>
          <w:color w:val="222222"/>
          <w:sz w:val="18"/>
          <w:szCs w:val="18"/>
        </w:rPr>
        <w:t> </w:t>
      </w:r>
      <w:hyperlink r:id="rId42" w:history="1">
        <w:r>
          <w:rPr>
            <w:rStyle w:val="Hyperlink"/>
            <w:rFonts w:ascii="Arial" w:hAnsi="Arial" w:cs="Arial"/>
            <w:color w:val="2288BB"/>
            <w:sz w:val="18"/>
            <w:szCs w:val="18"/>
            <w:u w:val="none"/>
          </w:rPr>
          <w:t>display tag</w:t>
        </w:r>
      </w:hyperlink>
      <w:r>
        <w:rPr>
          <w:rFonts w:ascii="Arial" w:hAnsi="Arial" w:cs="Arial"/>
          <w:color w:val="222222"/>
          <w:sz w:val="18"/>
          <w:szCs w:val="18"/>
        </w:rPr>
        <w:t>, which is quite popular tag library to display tabular data and provides lot of feature out of box e.g. paging, sorting and export functionality.</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Question 11: What is difference between GET and</w:t>
      </w:r>
      <w:r>
        <w:rPr>
          <w:rStyle w:val="apple-converted-space"/>
          <w:rFonts w:ascii="Arial" w:hAnsi="Arial" w:cs="Arial"/>
          <w:b/>
          <w:bCs/>
          <w:color w:val="222222"/>
          <w:sz w:val="18"/>
          <w:szCs w:val="18"/>
        </w:rPr>
        <w:t> </w:t>
      </w:r>
      <w:r>
        <w:rPr>
          <w:rStyle w:val="ilad"/>
          <w:rFonts w:ascii="Arial" w:hAnsi="Arial" w:cs="Arial"/>
          <w:b/>
          <w:bCs/>
          <w:color w:val="222222"/>
          <w:sz w:val="18"/>
          <w:szCs w:val="18"/>
        </w:rPr>
        <w:t>POST method</w:t>
      </w:r>
      <w:r>
        <w:rPr>
          <w:rStyle w:val="apple-converted-space"/>
          <w:rFonts w:ascii="Arial" w:hAnsi="Arial" w:cs="Arial"/>
          <w:b/>
          <w:bCs/>
          <w:color w:val="222222"/>
          <w:sz w:val="18"/>
          <w:szCs w:val="18"/>
        </w:rPr>
        <w:t> </w:t>
      </w:r>
      <w:r>
        <w:rPr>
          <w:rFonts w:ascii="Arial" w:hAnsi="Arial" w:cs="Arial"/>
          <w:b/>
          <w:bCs/>
          <w:color w:val="222222"/>
          <w:sz w:val="18"/>
          <w:szCs w:val="18"/>
        </w:rPr>
        <w:t>in HTTP protocol?</w:t>
      </w:r>
    </w:p>
    <w:p w:rsidR="00785492" w:rsidRDefault="00785492" w:rsidP="00785492">
      <w:pPr>
        <w:rPr>
          <w:rFonts w:ascii="Arial" w:hAnsi="Arial" w:cs="Arial"/>
          <w:color w:val="222222"/>
          <w:sz w:val="14"/>
          <w:szCs w:val="14"/>
        </w:rPr>
      </w:pPr>
      <w:proofErr w:type="gramStart"/>
      <w:r>
        <w:rPr>
          <w:rFonts w:ascii="Arial" w:hAnsi="Arial" w:cs="Arial"/>
          <w:color w:val="222222"/>
          <w:sz w:val="18"/>
          <w:szCs w:val="18"/>
        </w:rPr>
        <w:t>Another classical web</w:t>
      </w:r>
      <w:r>
        <w:rPr>
          <w:rStyle w:val="apple-converted-space"/>
          <w:rFonts w:ascii="Arial" w:hAnsi="Arial" w:cs="Arial"/>
          <w:color w:val="222222"/>
          <w:sz w:val="18"/>
          <w:szCs w:val="18"/>
        </w:rPr>
        <w:t> </w:t>
      </w:r>
      <w:r>
        <w:rPr>
          <w:rFonts w:ascii="Arial" w:hAnsi="Arial" w:cs="Arial"/>
          <w:color w:val="222222"/>
          <w:sz w:val="18"/>
          <w:szCs w:val="18"/>
        </w:rPr>
        <w:t xml:space="preserve">interview question, not specific to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or JSP but very important in context of</w:t>
      </w:r>
      <w:r>
        <w:rPr>
          <w:rStyle w:val="apple-converted-space"/>
          <w:rFonts w:ascii="Arial" w:hAnsi="Arial" w:cs="Arial"/>
          <w:color w:val="222222"/>
          <w:sz w:val="18"/>
          <w:szCs w:val="18"/>
        </w:rPr>
        <w:t> </w:t>
      </w:r>
      <w:r>
        <w:rPr>
          <w:rFonts w:ascii="Arial" w:hAnsi="Arial" w:cs="Arial"/>
          <w:color w:val="222222"/>
          <w:sz w:val="18"/>
          <w:szCs w:val="18"/>
        </w:rPr>
        <w:t>web development</w:t>
      </w:r>
      <w:r>
        <w:rPr>
          <w:rStyle w:val="apple-converted-space"/>
          <w:rFonts w:ascii="Arial" w:hAnsi="Arial" w:cs="Arial"/>
          <w:color w:val="222222"/>
          <w:sz w:val="18"/>
          <w:szCs w:val="18"/>
        </w:rPr>
        <w:t> </w:t>
      </w:r>
      <w:r>
        <w:rPr>
          <w:rFonts w:ascii="Arial" w:hAnsi="Arial" w:cs="Arial"/>
          <w:color w:val="222222"/>
          <w:sz w:val="18"/>
          <w:szCs w:val="18"/>
        </w:rPr>
        <w:t>which is based on HTTP protocol.</w:t>
      </w:r>
      <w:proofErr w:type="gramEnd"/>
      <w:r>
        <w:rPr>
          <w:rFonts w:ascii="Arial" w:hAnsi="Arial" w:cs="Arial"/>
          <w:color w:val="222222"/>
          <w:sz w:val="18"/>
          <w:szCs w:val="18"/>
        </w:rPr>
        <w:t xml:space="preserve"> There several differences between GET and</w:t>
      </w:r>
      <w:r>
        <w:rPr>
          <w:rStyle w:val="apple-converted-space"/>
          <w:rFonts w:ascii="Arial" w:hAnsi="Arial" w:cs="Arial"/>
          <w:color w:val="222222"/>
          <w:sz w:val="18"/>
          <w:szCs w:val="18"/>
        </w:rPr>
        <w:t> </w:t>
      </w:r>
      <w:r>
        <w:rPr>
          <w:rFonts w:ascii="Arial" w:hAnsi="Arial" w:cs="Arial"/>
          <w:color w:val="222222"/>
          <w:sz w:val="18"/>
          <w:szCs w:val="18"/>
        </w:rPr>
        <w:t>POST method</w:t>
      </w:r>
      <w:r>
        <w:rPr>
          <w:rStyle w:val="apple-converted-space"/>
          <w:rFonts w:ascii="Arial" w:hAnsi="Arial" w:cs="Arial"/>
          <w:color w:val="222222"/>
          <w:sz w:val="18"/>
          <w:szCs w:val="18"/>
        </w:rPr>
        <w:t> </w:t>
      </w:r>
      <w:r>
        <w:rPr>
          <w:rFonts w:ascii="Arial" w:hAnsi="Arial" w:cs="Arial"/>
          <w:color w:val="222222"/>
          <w:sz w:val="18"/>
          <w:szCs w:val="18"/>
        </w:rPr>
        <w:t xml:space="preserve">including length of data required to </w:t>
      </w:r>
      <w:proofErr w:type="gramStart"/>
      <w:r>
        <w:rPr>
          <w:rFonts w:ascii="Arial" w:hAnsi="Arial" w:cs="Arial"/>
          <w:color w:val="222222"/>
          <w:sz w:val="18"/>
          <w:szCs w:val="18"/>
        </w:rPr>
        <w:t>Send</w:t>
      </w:r>
      <w:proofErr w:type="gramEnd"/>
      <w:r>
        <w:rPr>
          <w:rFonts w:ascii="Arial" w:hAnsi="Arial" w:cs="Arial"/>
          <w:color w:val="222222"/>
          <w:sz w:val="18"/>
          <w:szCs w:val="18"/>
        </w:rPr>
        <w:t xml:space="preserve"> to Server. GET is less secure and can only send limited data hence not useful to transfer sensitive information. See</w:t>
      </w:r>
      <w:r>
        <w:rPr>
          <w:rStyle w:val="apple-converted-space"/>
          <w:rFonts w:ascii="Arial" w:hAnsi="Arial" w:cs="Arial"/>
          <w:color w:val="222222"/>
          <w:sz w:val="18"/>
          <w:szCs w:val="18"/>
        </w:rPr>
        <w:t> </w:t>
      </w:r>
      <w:hyperlink r:id="rId43" w:history="1">
        <w:r>
          <w:rPr>
            <w:rStyle w:val="Hyperlink"/>
            <w:rFonts w:ascii="Arial" w:hAnsi="Arial" w:cs="Arial"/>
            <w:color w:val="2288BB"/>
            <w:sz w:val="18"/>
            <w:szCs w:val="18"/>
            <w:u w:val="none"/>
          </w:rPr>
          <w:t xml:space="preserve">GET </w:t>
        </w:r>
        <w:proofErr w:type="spellStart"/>
        <w:r>
          <w:rPr>
            <w:rStyle w:val="Hyperlink"/>
            <w:rFonts w:ascii="Arial" w:hAnsi="Arial" w:cs="Arial"/>
            <w:color w:val="2288BB"/>
            <w:sz w:val="18"/>
            <w:szCs w:val="18"/>
            <w:u w:val="none"/>
          </w:rPr>
          <w:t>vs</w:t>
        </w:r>
        <w:proofErr w:type="spellEnd"/>
        <w:r>
          <w:rPr>
            <w:rStyle w:val="Hyperlink"/>
            <w:rFonts w:ascii="Arial" w:hAnsi="Arial" w:cs="Arial"/>
            <w:color w:val="2288BB"/>
            <w:sz w:val="18"/>
            <w:szCs w:val="18"/>
            <w:u w:val="none"/>
          </w:rPr>
          <w:t xml:space="preserve"> POST HTTP method</w:t>
        </w:r>
      </w:hyperlink>
      <w:r>
        <w:rPr>
          <w:rStyle w:val="apple-converted-space"/>
          <w:rFonts w:ascii="Arial" w:hAnsi="Arial" w:cs="Arial"/>
          <w:color w:val="222222"/>
          <w:sz w:val="18"/>
          <w:szCs w:val="18"/>
        </w:rPr>
        <w:t> </w:t>
      </w:r>
      <w:r>
        <w:rPr>
          <w:rFonts w:ascii="Arial" w:hAnsi="Arial" w:cs="Arial"/>
          <w:color w:val="222222"/>
          <w:sz w:val="18"/>
          <w:szCs w:val="18"/>
        </w:rPr>
        <w:t>for more differences.</w:t>
      </w:r>
    </w:p>
    <w:p w:rsidR="00785492" w:rsidRDefault="00785492" w:rsidP="00785492">
      <w:pPr>
        <w:rPr>
          <w:rFonts w:ascii="Arial" w:hAnsi="Arial" w:cs="Arial"/>
          <w:color w:val="222222"/>
          <w:sz w:val="14"/>
          <w:szCs w:val="14"/>
        </w:rPr>
      </w:pPr>
    </w:p>
    <w:p w:rsidR="00785492" w:rsidRDefault="00785492" w:rsidP="00785492">
      <w:pPr>
        <w:rPr>
          <w:rFonts w:ascii="Arial" w:hAnsi="Arial" w:cs="Arial"/>
          <w:color w:val="222222"/>
          <w:sz w:val="14"/>
          <w:szCs w:val="14"/>
        </w:rPr>
      </w:pPr>
      <w:r>
        <w:rPr>
          <w:rFonts w:ascii="Arial" w:hAnsi="Arial" w:cs="Arial"/>
          <w:b/>
          <w:bCs/>
          <w:color w:val="222222"/>
          <w:sz w:val="18"/>
          <w:szCs w:val="18"/>
        </w:rPr>
        <w:t>Question 12: What does load-on-start-up element in web.xml do?</w:t>
      </w:r>
    </w:p>
    <w:p w:rsidR="00785492" w:rsidRDefault="00785492" w:rsidP="00785492">
      <w:pPr>
        <w:rPr>
          <w:rFonts w:ascii="Arial" w:hAnsi="Arial" w:cs="Arial"/>
          <w:color w:val="222222"/>
          <w:sz w:val="14"/>
          <w:szCs w:val="14"/>
        </w:rPr>
      </w:pPr>
      <w:r>
        <w:rPr>
          <w:rFonts w:ascii="Arial" w:hAnsi="Arial" w:cs="Arial"/>
          <w:color w:val="222222"/>
          <w:sz w:val="18"/>
          <w:szCs w:val="18"/>
        </w:rPr>
        <w:t xml:space="preserve">One of the tough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w:t>
      </w:r>
      <w:r>
        <w:rPr>
          <w:rStyle w:val="apple-converted-space"/>
          <w:rFonts w:ascii="Arial" w:hAnsi="Arial" w:cs="Arial"/>
          <w:color w:val="222222"/>
          <w:sz w:val="18"/>
          <w:szCs w:val="18"/>
        </w:rPr>
        <w:t> </w:t>
      </w:r>
      <w:r>
        <w:rPr>
          <w:rFonts w:ascii="Arial" w:hAnsi="Arial" w:cs="Arial"/>
          <w:color w:val="222222"/>
          <w:sz w:val="18"/>
          <w:szCs w:val="18"/>
        </w:rPr>
        <w:t>Interview question</w:t>
      </w:r>
      <w:r>
        <w:rPr>
          <w:rStyle w:val="apple-converted-space"/>
          <w:rFonts w:ascii="Arial" w:hAnsi="Arial" w:cs="Arial"/>
          <w:color w:val="222222"/>
          <w:sz w:val="18"/>
          <w:szCs w:val="18"/>
        </w:rPr>
        <w:t> </w:t>
      </w:r>
      <w:r>
        <w:rPr>
          <w:rFonts w:ascii="Arial" w:hAnsi="Arial" w:cs="Arial"/>
          <w:color w:val="222222"/>
          <w:sz w:val="18"/>
          <w:szCs w:val="18"/>
        </w:rPr>
        <w:t xml:space="preserve">especially to 2 years experience guy, who may not be exposed to all tags of </w:t>
      </w:r>
      <w:proofErr w:type="spellStart"/>
      <w:r>
        <w:rPr>
          <w:rFonts w:ascii="Arial" w:hAnsi="Arial" w:cs="Arial"/>
          <w:color w:val="222222"/>
          <w:sz w:val="18"/>
          <w:szCs w:val="18"/>
        </w:rPr>
        <w:t>web.xml.</w:t>
      </w:r>
      <w:r>
        <w:rPr>
          <w:rFonts w:ascii="Courier New" w:hAnsi="Courier New" w:cs="Courier New"/>
          <w:color w:val="222222"/>
          <w:sz w:val="18"/>
          <w:szCs w:val="18"/>
        </w:rPr>
        <w:t>load</w:t>
      </w:r>
      <w:proofErr w:type="spellEnd"/>
      <w:r>
        <w:rPr>
          <w:rFonts w:ascii="Courier New" w:hAnsi="Courier New" w:cs="Courier New"/>
          <w:color w:val="222222"/>
          <w:sz w:val="18"/>
          <w:szCs w:val="18"/>
        </w:rPr>
        <w:t>-on-startup</w:t>
      </w:r>
      <w:r>
        <w:rPr>
          <w:rStyle w:val="apple-converted-space"/>
          <w:rFonts w:ascii="Arial" w:hAnsi="Arial" w:cs="Arial"/>
          <w:color w:val="222222"/>
          <w:sz w:val="18"/>
          <w:szCs w:val="18"/>
        </w:rPr>
        <w:t> </w:t>
      </w:r>
      <w:r>
        <w:rPr>
          <w:rFonts w:ascii="Arial" w:hAnsi="Arial" w:cs="Arial"/>
          <w:color w:val="222222"/>
          <w:sz w:val="18"/>
          <w:szCs w:val="18"/>
        </w:rPr>
        <w:t xml:space="preserve">is related to loading of </w:t>
      </w:r>
      <w:proofErr w:type="spellStart"/>
      <w:r>
        <w:rPr>
          <w:rFonts w:ascii="Arial" w:hAnsi="Arial" w:cs="Arial"/>
          <w:color w:val="222222"/>
          <w:sz w:val="18"/>
          <w:szCs w:val="18"/>
        </w:rPr>
        <w:t>Servlet</w:t>
      </w:r>
      <w:proofErr w:type="spellEnd"/>
      <w:r>
        <w:rPr>
          <w:rFonts w:ascii="Arial" w:hAnsi="Arial" w:cs="Arial"/>
          <w:color w:val="222222"/>
          <w:sz w:val="18"/>
          <w:szCs w:val="18"/>
        </w:rPr>
        <w:t>. See</w:t>
      </w:r>
      <w:r>
        <w:rPr>
          <w:rStyle w:val="apple-converted-space"/>
          <w:rFonts w:ascii="Arial" w:hAnsi="Arial" w:cs="Arial"/>
          <w:color w:val="222222"/>
          <w:sz w:val="18"/>
          <w:szCs w:val="18"/>
        </w:rPr>
        <w:t> </w:t>
      </w:r>
      <w:hyperlink r:id="rId44" w:history="1">
        <w:proofErr w:type="gramStart"/>
        <w:r>
          <w:rPr>
            <w:rStyle w:val="Hyperlink"/>
            <w:rFonts w:ascii="Arial" w:hAnsi="Arial" w:cs="Arial"/>
            <w:color w:val="2288BB"/>
            <w:sz w:val="18"/>
            <w:szCs w:val="18"/>
            <w:u w:val="none"/>
          </w:rPr>
          <w:t>What</w:t>
        </w:r>
        <w:proofErr w:type="gramEnd"/>
        <w:r>
          <w:rPr>
            <w:rStyle w:val="Hyperlink"/>
            <w:rFonts w:ascii="Arial" w:hAnsi="Arial" w:cs="Arial"/>
            <w:color w:val="2288BB"/>
            <w:sz w:val="18"/>
            <w:szCs w:val="18"/>
            <w:u w:val="none"/>
          </w:rPr>
          <w:t xml:space="preserve"> is load-on-startup tag in web.xml</w:t>
        </w:r>
      </w:hyperlink>
      <w:r>
        <w:rPr>
          <w:rStyle w:val="apple-converted-space"/>
          <w:rFonts w:ascii="Arial" w:hAnsi="Arial" w:cs="Arial"/>
          <w:color w:val="222222"/>
          <w:sz w:val="18"/>
          <w:szCs w:val="18"/>
        </w:rPr>
        <w:t> </w:t>
      </w:r>
      <w:r>
        <w:rPr>
          <w:rFonts w:ascii="Arial" w:hAnsi="Arial" w:cs="Arial"/>
          <w:color w:val="222222"/>
          <w:sz w:val="18"/>
          <w:szCs w:val="18"/>
        </w:rPr>
        <w:t>for</w:t>
      </w:r>
      <w:r>
        <w:rPr>
          <w:rStyle w:val="apple-converted-space"/>
          <w:rFonts w:ascii="Arial" w:hAnsi="Arial" w:cs="Arial"/>
          <w:color w:val="222222"/>
          <w:sz w:val="18"/>
          <w:szCs w:val="18"/>
        </w:rPr>
        <w:t> </w:t>
      </w:r>
      <w:r>
        <w:rPr>
          <w:rFonts w:ascii="Arial" w:hAnsi="Arial" w:cs="Arial"/>
          <w:color w:val="222222"/>
          <w:sz w:val="18"/>
          <w:szCs w:val="18"/>
        </w:rPr>
        <w:t>more details.</w:t>
      </w:r>
    </w:p>
    <w:p w:rsidR="00785492" w:rsidRDefault="00785492" w:rsidP="00785492">
      <w:pPr>
        <w:rPr>
          <w:rFonts w:ascii="Arial" w:hAnsi="Arial" w:cs="Arial"/>
          <w:color w:val="222222"/>
          <w:sz w:val="14"/>
          <w:szCs w:val="14"/>
        </w:rPr>
      </w:pPr>
    </w:p>
    <w:p w:rsidR="00785492" w:rsidRDefault="00785492" w:rsidP="00785492">
      <w:pPr>
        <w:pBdr>
          <w:bottom w:val="double" w:sz="6" w:space="1" w:color="auto"/>
        </w:pBdr>
        <w:rPr>
          <w:rFonts w:ascii="Arial" w:hAnsi="Arial" w:cs="Arial"/>
          <w:color w:val="222222"/>
          <w:sz w:val="14"/>
          <w:szCs w:val="14"/>
        </w:rPr>
      </w:pPr>
      <w:r>
        <w:rPr>
          <w:rFonts w:ascii="Arial" w:hAnsi="Arial" w:cs="Arial"/>
          <w:color w:val="222222"/>
          <w:sz w:val="18"/>
          <w:szCs w:val="18"/>
        </w:rPr>
        <w:t xml:space="preserve">These were some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and JSP</w:t>
      </w:r>
      <w:r>
        <w:rPr>
          <w:rStyle w:val="apple-converted-space"/>
          <w:rFonts w:ascii="Arial" w:hAnsi="Arial" w:cs="Arial"/>
          <w:color w:val="222222"/>
          <w:sz w:val="18"/>
          <w:szCs w:val="18"/>
        </w:rPr>
        <w:t> </w:t>
      </w:r>
      <w:r>
        <w:rPr>
          <w:rStyle w:val="ilad"/>
          <w:rFonts w:ascii="Arial" w:hAnsi="Arial" w:cs="Arial"/>
          <w:color w:val="222222"/>
          <w:sz w:val="18"/>
          <w:szCs w:val="18"/>
        </w:rPr>
        <w:t>Interview questions and answer</w:t>
      </w:r>
      <w:r>
        <w:rPr>
          <w:rStyle w:val="apple-converted-space"/>
          <w:rFonts w:ascii="Arial" w:hAnsi="Arial" w:cs="Arial"/>
          <w:color w:val="222222"/>
          <w:sz w:val="18"/>
          <w:szCs w:val="18"/>
        </w:rPr>
        <w:t> </w:t>
      </w:r>
      <w:r>
        <w:rPr>
          <w:rFonts w:ascii="Arial" w:hAnsi="Arial" w:cs="Arial"/>
          <w:color w:val="222222"/>
          <w:sz w:val="18"/>
          <w:szCs w:val="18"/>
        </w:rPr>
        <w:t xml:space="preserve">you can look for quick revision purpose. If you have faced any interesting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question or if you are looking answer for any </w:t>
      </w:r>
      <w:proofErr w:type="spellStart"/>
      <w:r>
        <w:rPr>
          <w:rFonts w:ascii="Arial" w:hAnsi="Arial" w:cs="Arial"/>
          <w:color w:val="222222"/>
          <w:sz w:val="18"/>
          <w:szCs w:val="18"/>
        </w:rPr>
        <w:t>Servlet</w:t>
      </w:r>
      <w:proofErr w:type="spellEnd"/>
      <w:r>
        <w:rPr>
          <w:rFonts w:ascii="Arial" w:hAnsi="Arial" w:cs="Arial"/>
          <w:color w:val="222222"/>
          <w:sz w:val="18"/>
          <w:szCs w:val="18"/>
        </w:rPr>
        <w:t xml:space="preserve"> JSP question than please share.</w:t>
      </w: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45" w:tooltip="Java Best Practices to Follow while Overloading Method and Constructor" w:history="1">
        <w:r>
          <w:rPr>
            <w:rStyle w:val="Hyperlink"/>
            <w:rFonts w:ascii="Trebuchet MS" w:hAnsi="Trebuchet MS"/>
            <w:color w:val="333333"/>
            <w:sz w:val="32"/>
            <w:szCs w:val="32"/>
          </w:rPr>
          <w:t>Java Best Practices to Follow while Overloading Method and Constructor</w:t>
        </w:r>
      </w:hyperlink>
    </w:p>
    <w:p w:rsidR="00785492" w:rsidRDefault="00785492" w:rsidP="00785492">
      <w:pPr>
        <w:rPr>
          <w:ins w:id="330" w:author="Unknown"/>
          <w:rFonts w:ascii="Trebuchet MS" w:hAnsi="Trebuchet MS"/>
          <w:color w:val="000000"/>
          <w:sz w:val="24"/>
          <w:szCs w:val="24"/>
        </w:rPr>
      </w:pPr>
      <w:ins w:id="331" w:author="Unknown">
        <w:r>
          <w:rPr>
            <w:rFonts w:ascii="Arial" w:hAnsi="Arial" w:cs="Arial"/>
            <w:color w:val="000000"/>
            <w:sz w:val="18"/>
            <w:szCs w:val="18"/>
          </w:rPr>
          <w:t>Method</w:t>
        </w:r>
        <w:r>
          <w:rPr>
            <w:rStyle w:val="apple-converted-space"/>
            <w:rFonts w:ascii="Arial" w:hAnsi="Arial" w:cs="Arial"/>
            <w:color w:val="000000"/>
            <w:sz w:val="18"/>
            <w:szCs w:val="18"/>
          </w:rPr>
          <w:t> </w:t>
        </w:r>
        <w:r>
          <w:rPr>
            <w:rStyle w:val="ilad"/>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needs to be use carefully. Poorly overloaded method add not only add confusions among developers who use that but also they are error prone and leaves your program on compiler's mercy to select proper method. It's best to avoid issues related to</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"http://javarevisited.blogspot.sg/2011/08/what-is-polymorphism-in-java-example.html" </w:instrText>
        </w:r>
        <w:r>
          <w:rPr>
            <w:rFonts w:ascii="Arial" w:hAnsi="Arial" w:cs="Arial"/>
            <w:color w:val="000000"/>
            <w:sz w:val="18"/>
            <w:szCs w:val="18"/>
          </w:rPr>
          <w:fldChar w:fldCharType="separate"/>
        </w:r>
        <w:r>
          <w:rPr>
            <w:rStyle w:val="Hyperlink"/>
            <w:rFonts w:ascii="Arial" w:hAnsi="Arial" w:cs="Arial"/>
            <w:color w:val="0066CC"/>
            <w:sz w:val="18"/>
            <w:szCs w:val="18"/>
          </w:rPr>
          <w:t>method overloading in Java</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by following some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 xml:space="preserve">best practices. For those who </w:t>
        </w:r>
        <w:proofErr w:type="gramStart"/>
        <w:r>
          <w:rPr>
            <w:rFonts w:ascii="Arial" w:hAnsi="Arial" w:cs="Arial"/>
            <w:color w:val="000000"/>
            <w:sz w:val="18"/>
            <w:szCs w:val="18"/>
          </w:rPr>
          <w:t>doesn’t</w:t>
        </w:r>
        <w:proofErr w:type="gramEnd"/>
        <w:r>
          <w:rPr>
            <w:rFonts w:ascii="Arial" w:hAnsi="Arial" w:cs="Arial"/>
            <w:color w:val="000000"/>
            <w:sz w:val="18"/>
            <w:szCs w:val="18"/>
          </w:rPr>
          <w:t xml:space="preserve"> know What is method</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 xml:space="preserve">Java, </w:t>
        </w:r>
        <w:proofErr w:type="spellStart"/>
        <w:r>
          <w:rPr>
            <w:rFonts w:ascii="Arial" w:hAnsi="Arial" w:cs="Arial"/>
            <w:color w:val="000000"/>
            <w:sz w:val="18"/>
            <w:szCs w:val="18"/>
          </w:rPr>
          <w:t>methodoverloading</w:t>
        </w:r>
        <w:proofErr w:type="spellEnd"/>
        <w:r>
          <w:rPr>
            <w:rStyle w:val="apple-converted-space"/>
            <w:rFonts w:ascii="Arial" w:hAnsi="Arial" w:cs="Arial"/>
            <w:color w:val="000000"/>
            <w:sz w:val="18"/>
            <w:szCs w:val="18"/>
          </w:rPr>
          <w:t> </w:t>
        </w:r>
        <w:r>
          <w:rPr>
            <w:rFonts w:ascii="Arial" w:hAnsi="Arial" w:cs="Arial"/>
            <w:color w:val="000000"/>
            <w:sz w:val="18"/>
            <w:szCs w:val="18"/>
          </w:rPr>
          <w:t>means</w:t>
        </w:r>
        <w:r>
          <w:rPr>
            <w:rStyle w:val="apple-converted-space"/>
            <w:rFonts w:ascii="Arial" w:hAnsi="Arial" w:cs="Arial"/>
            <w:color w:val="000000"/>
            <w:sz w:val="18"/>
            <w:szCs w:val="18"/>
          </w:rPr>
          <w:t> </w:t>
        </w:r>
        <w:r>
          <w:rPr>
            <w:rStyle w:val="ilad"/>
            <w:rFonts w:ascii="Arial" w:hAnsi="Arial" w:cs="Arial"/>
            <w:color w:val="000000"/>
            <w:sz w:val="18"/>
            <w:szCs w:val="18"/>
          </w:rPr>
          <w:t>declaring</w:t>
        </w:r>
        <w:r>
          <w:rPr>
            <w:rStyle w:val="apple-converted-space"/>
            <w:rFonts w:ascii="Arial" w:hAnsi="Arial" w:cs="Arial"/>
            <w:color w:val="000000"/>
            <w:sz w:val="18"/>
            <w:szCs w:val="18"/>
          </w:rPr>
          <w:t> </w:t>
        </w:r>
        <w:r>
          <w:rPr>
            <w:rFonts w:ascii="Arial" w:hAnsi="Arial" w:cs="Arial"/>
            <w:color w:val="000000"/>
            <w:sz w:val="18"/>
            <w:szCs w:val="18"/>
          </w:rPr>
          <w:t>two method with same name but different</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"http://javarevisited.blogspot.sg/2011/12/method-overloading-vs-method-overriding.html" </w:instrText>
        </w:r>
        <w:r>
          <w:rPr>
            <w:rFonts w:ascii="Arial" w:hAnsi="Arial" w:cs="Arial"/>
            <w:color w:val="000000"/>
            <w:sz w:val="18"/>
            <w:szCs w:val="18"/>
          </w:rPr>
          <w:fldChar w:fldCharType="separate"/>
        </w:r>
        <w:r>
          <w:rPr>
            <w:rStyle w:val="Hyperlink"/>
            <w:rFonts w:ascii="Arial" w:hAnsi="Arial" w:cs="Arial"/>
            <w:color w:val="0066CC"/>
            <w:sz w:val="18"/>
            <w:szCs w:val="18"/>
          </w:rPr>
          <w:t>method signatures</w:t>
        </w:r>
        <w:r>
          <w:rPr>
            <w:rFonts w:ascii="Arial" w:hAnsi="Arial" w:cs="Arial"/>
            <w:color w:val="000000"/>
            <w:sz w:val="18"/>
            <w:szCs w:val="18"/>
          </w:rPr>
          <w:fldChar w:fldCharType="end"/>
        </w:r>
        <w:r>
          <w:rPr>
            <w:rFonts w:ascii="Arial" w:hAnsi="Arial" w:cs="Arial"/>
            <w:color w:val="000000"/>
            <w:sz w:val="18"/>
            <w:szCs w:val="18"/>
          </w:rPr>
          <w:t>. This is generally done to create method which operates on different data types e.g.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System.out.println</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which is overloaded to accept different types of parameters like</w:t>
        </w:r>
        <w:r>
          <w:rPr>
            <w:rStyle w:val="apple-converted-space"/>
            <w:rFonts w:ascii="Arial" w:hAnsi="Arial" w:cs="Arial"/>
            <w:color w:val="000000"/>
            <w:sz w:val="18"/>
            <w:szCs w:val="18"/>
          </w:rPr>
          <w:t> </w:t>
        </w:r>
        <w:r>
          <w:rPr>
            <w:rStyle w:val="ilad"/>
            <w:rFonts w:ascii="Courier New" w:hAnsi="Courier New" w:cs="Courier New"/>
            <w:color w:val="000000"/>
            <w:sz w:val="18"/>
            <w:szCs w:val="18"/>
          </w:rPr>
          <w:t>String</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double</w:t>
        </w:r>
        <w:r>
          <w:rPr>
            <w:rFonts w:ascii="Arial" w:hAnsi="Arial" w:cs="Arial"/>
            <w:color w:val="000000"/>
            <w:sz w:val="18"/>
            <w:szCs w:val="18"/>
          </w:rPr>
          <w: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int</w:t>
        </w:r>
        <w:proofErr w:type="spellEnd"/>
        <w:r>
          <w:rPr>
            <w:rStyle w:val="apple-converted-space"/>
            <w:rFonts w:ascii="Arial" w:hAnsi="Arial" w:cs="Arial"/>
            <w:color w:val="000000"/>
            <w:sz w:val="18"/>
            <w:szCs w:val="18"/>
          </w:rPr>
          <w:t> </w:t>
        </w:r>
        <w:r>
          <w:rPr>
            <w:rFonts w:ascii="Arial" w:hAnsi="Arial" w:cs="Arial"/>
            <w:color w:val="000000"/>
            <w:sz w:val="18"/>
            <w:szCs w:val="18"/>
          </w:rPr>
          <w:t>etc, see 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Style w:val="apple-converted-space"/>
            <w:rFonts w:ascii="Arial" w:hAnsi="Arial" w:cs="Arial"/>
            <w:color w:val="000000"/>
            <w:sz w:val="18"/>
            <w:szCs w:val="18"/>
          </w:rPr>
          <w:t> </w:t>
        </w:r>
        <w:r>
          <w:rPr>
            <w:rFonts w:ascii="Arial" w:hAnsi="Arial" w:cs="Arial"/>
            <w:color w:val="000000"/>
            <w:sz w:val="18"/>
            <w:szCs w:val="18"/>
          </w:rPr>
          <w:t>on</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"http://javarevisited.blogspot.sg/2011/12/method-overloading-vs-method-overriding.html" </w:instrText>
        </w:r>
        <w:r>
          <w:rPr>
            <w:rFonts w:ascii="Arial" w:hAnsi="Arial" w:cs="Arial"/>
            <w:color w:val="000000"/>
            <w:sz w:val="18"/>
            <w:szCs w:val="18"/>
          </w:rPr>
          <w:fldChar w:fldCharType="separate"/>
        </w:r>
        <w:r>
          <w:rPr>
            <w:rStyle w:val="Hyperlink"/>
            <w:rFonts w:ascii="Arial" w:hAnsi="Arial" w:cs="Arial"/>
            <w:color w:val="0066CC"/>
            <w:sz w:val="18"/>
            <w:szCs w:val="18"/>
          </w:rPr>
          <w:t>method overloading</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"http://javarevisited.blogspot.sg/2012/03/what-is-static-and-dynamic-binding-in.html" </w:instrText>
        </w:r>
        <w:r>
          <w:rPr>
            <w:rFonts w:ascii="Arial" w:hAnsi="Arial" w:cs="Arial"/>
            <w:color w:val="000000"/>
            <w:sz w:val="18"/>
            <w:szCs w:val="18"/>
          </w:rPr>
          <w:fldChar w:fldCharType="separate"/>
        </w:r>
        <w:r>
          <w:rPr>
            <w:rStyle w:val="Hyperlink"/>
            <w:rFonts w:ascii="Arial" w:hAnsi="Arial" w:cs="Arial"/>
            <w:color w:val="0066CC"/>
            <w:sz w:val="18"/>
            <w:szCs w:val="18"/>
          </w:rPr>
          <w:t xml:space="preserve">static </w:t>
        </w:r>
        <w:proofErr w:type="spellStart"/>
        <w:r>
          <w:rPr>
            <w:rStyle w:val="Hyperlink"/>
            <w:rFonts w:ascii="Arial" w:hAnsi="Arial" w:cs="Arial"/>
            <w:color w:val="0066CC"/>
            <w:sz w:val="18"/>
            <w:szCs w:val="18"/>
          </w:rPr>
          <w:t>vs</w:t>
        </w:r>
        <w:proofErr w:type="spellEnd"/>
        <w:r>
          <w:rPr>
            <w:rStyle w:val="Hyperlink"/>
            <w:rFonts w:ascii="Arial" w:hAnsi="Arial" w:cs="Arial"/>
            <w:color w:val="0066CC"/>
            <w:sz w:val="18"/>
            <w:szCs w:val="18"/>
          </w:rPr>
          <w:t xml:space="preserve"> dynamic binding</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for more details. By the way all of these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best practices which are explained in context of method</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are equally applicable to</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"http://javarevisited.blogspot.sg/2012/01/what-is-constructor-overloading-in-java.html" </w:instrText>
        </w:r>
        <w:r>
          <w:rPr>
            <w:rFonts w:ascii="Arial" w:hAnsi="Arial" w:cs="Arial"/>
            <w:color w:val="000000"/>
            <w:sz w:val="18"/>
            <w:szCs w:val="18"/>
          </w:rPr>
          <w:fldChar w:fldCharType="separate"/>
        </w:r>
        <w:r>
          <w:rPr>
            <w:rStyle w:val="Hyperlink"/>
            <w:rFonts w:ascii="Arial" w:hAnsi="Arial" w:cs="Arial"/>
            <w:color w:val="0066CC"/>
            <w:sz w:val="18"/>
            <w:szCs w:val="18"/>
          </w:rPr>
          <w:t>constructor overloading in Java</w:t>
        </w:r>
        <w:r>
          <w:rPr>
            <w:rFonts w:ascii="Arial" w:hAnsi="Arial" w:cs="Arial"/>
            <w:color w:val="000000"/>
            <w:sz w:val="18"/>
            <w:szCs w:val="18"/>
          </w:rPr>
          <w:fldChar w:fldCharType="end"/>
        </w:r>
        <w:r>
          <w:rPr>
            <w:rFonts w:ascii="Arial" w:hAnsi="Arial" w:cs="Arial"/>
            <w:color w:val="000000"/>
            <w:sz w:val="18"/>
            <w:szCs w:val="18"/>
          </w:rPr>
          <w:t>, because in terms of</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method and constructors are almost same.</w:t>
        </w:r>
      </w:ins>
    </w:p>
    <w:p w:rsidR="00785492" w:rsidRDefault="00785492" w:rsidP="00785492">
      <w:pPr>
        <w:rPr>
          <w:ins w:id="332" w:author="Unknown"/>
          <w:rFonts w:ascii="Trebuchet MS" w:hAnsi="Trebuchet MS"/>
          <w:color w:val="000000"/>
        </w:rPr>
      </w:pPr>
    </w:p>
    <w:p w:rsidR="00785492" w:rsidRDefault="00785492" w:rsidP="00785492">
      <w:pPr>
        <w:rPr>
          <w:ins w:id="333" w:author="Unknown"/>
          <w:rFonts w:ascii="Trebuchet MS" w:hAnsi="Trebuchet MS"/>
          <w:color w:val="000000"/>
        </w:rPr>
      </w:pPr>
    </w:p>
    <w:p w:rsidR="00785492" w:rsidRDefault="00785492" w:rsidP="00785492">
      <w:pPr>
        <w:pStyle w:val="Heading2"/>
        <w:rPr>
          <w:ins w:id="334" w:author="Unknown"/>
          <w:rFonts w:ascii="Trebuchet MS" w:hAnsi="Trebuchet MS"/>
          <w:color w:val="000000"/>
        </w:rPr>
      </w:pPr>
      <w:ins w:id="335" w:author="Unknown">
        <w:r>
          <w:rPr>
            <w:rFonts w:ascii="Trebuchet MS" w:hAnsi="Trebuchet MS"/>
            <w:b w:val="0"/>
            <w:bCs w:val="0"/>
            <w:color w:val="000000"/>
            <w:u w:val="single"/>
          </w:rPr>
          <w:lastRenderedPageBreak/>
          <w:t>Java Best Practices -</w:t>
        </w:r>
        <w:proofErr w:type="gramStart"/>
        <w:r>
          <w:rPr>
            <w:rFonts w:ascii="Trebuchet MS" w:hAnsi="Trebuchet MS"/>
            <w:b w:val="0"/>
            <w:bCs w:val="0"/>
            <w:color w:val="000000"/>
            <w:u w:val="single"/>
          </w:rPr>
          <w:t> </w:t>
        </w:r>
        <w:r>
          <w:rPr>
            <w:rStyle w:val="apple-converted-space"/>
            <w:rFonts w:ascii="Trebuchet MS" w:hAnsi="Trebuchet MS"/>
            <w:b w:val="0"/>
            <w:bCs w:val="0"/>
            <w:color w:val="000000"/>
            <w:u w:val="single"/>
          </w:rPr>
          <w:t> </w:t>
        </w:r>
        <w:r>
          <w:rPr>
            <w:rFonts w:ascii="Trebuchet MS" w:hAnsi="Trebuchet MS"/>
            <w:b w:val="0"/>
            <w:bCs w:val="0"/>
            <w:color w:val="000000"/>
            <w:u w:val="single"/>
          </w:rPr>
          <w:t>Method</w:t>
        </w:r>
        <w:proofErr w:type="gramEnd"/>
        <w:r>
          <w:rPr>
            <w:rFonts w:ascii="Trebuchet MS" w:hAnsi="Trebuchet MS"/>
            <w:b w:val="0"/>
            <w:bCs w:val="0"/>
            <w:color w:val="000000"/>
            <w:u w:val="single"/>
          </w:rPr>
          <w:t xml:space="preserve"> Overloading</w:t>
        </w:r>
      </w:ins>
    </w:p>
    <w:p w:rsidR="00785492" w:rsidRDefault="00785492" w:rsidP="00785492">
      <w:pPr>
        <w:rPr>
          <w:ins w:id="336" w:author="Unknown"/>
          <w:rFonts w:ascii="Trebuchet MS" w:hAnsi="Trebuchet MS"/>
          <w:color w:val="000000"/>
        </w:rPr>
      </w:pPr>
      <w:r>
        <w:rPr>
          <w:rFonts w:ascii="Trebuchet MS" w:hAnsi="Trebuchet MS"/>
          <w:noProof/>
          <w:color w:val="0066CC"/>
        </w:rPr>
        <w:drawing>
          <wp:inline distT="0" distB="0" distL="0" distR="0">
            <wp:extent cx="382270" cy="382270"/>
            <wp:effectExtent l="19050" t="0" r="0" b="0"/>
            <wp:docPr id="17" name="Picture 17" descr="Java best practices for method and constructor overloading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best practices for method and constructor overloading in Java">
                      <a:hlinkClick r:id="rId7"/>
                    </pic:cNvPr>
                    <pic:cNvPicPr>
                      <a:picLocks noChangeAspect="1" noChangeArrowheads="1"/>
                    </pic:cNvPicPr>
                  </pic:nvPicPr>
                  <pic:blipFill>
                    <a:blip r:embed="rId8"/>
                    <a:srcRect/>
                    <a:stretch>
                      <a:fillRect/>
                    </a:stretch>
                  </pic:blipFill>
                  <pic:spPr bwMode="auto">
                    <a:xfrm>
                      <a:off x="0" y="0"/>
                      <a:ext cx="382270" cy="382270"/>
                    </a:xfrm>
                    <a:prstGeom prst="rect">
                      <a:avLst/>
                    </a:prstGeom>
                    <a:noFill/>
                    <a:ln w="9525">
                      <a:noFill/>
                      <a:miter lim="800000"/>
                      <a:headEnd/>
                      <a:tailEnd/>
                    </a:ln>
                  </pic:spPr>
                </pic:pic>
              </a:graphicData>
            </a:graphic>
          </wp:inline>
        </w:drawing>
      </w:r>
      <w:ins w:id="337" w:author="Unknown">
        <w:r>
          <w:rPr>
            <w:rFonts w:ascii="Arial" w:hAnsi="Arial" w:cs="Arial"/>
            <w:color w:val="000000"/>
            <w:sz w:val="18"/>
            <w:szCs w:val="18"/>
          </w:rPr>
          <w:t>Here are some of the common things which you can remember while</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method or</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"http://javarevisited.blogspot.sg/2012/12/what-is-constructor-in-java-example-chainning-overloading.html" </w:instrText>
        </w:r>
        <w:r>
          <w:rPr>
            <w:rFonts w:ascii="Arial" w:hAnsi="Arial" w:cs="Arial"/>
            <w:color w:val="000000"/>
            <w:sz w:val="18"/>
            <w:szCs w:val="18"/>
          </w:rPr>
          <w:fldChar w:fldCharType="separate"/>
        </w:r>
        <w:r>
          <w:rPr>
            <w:rStyle w:val="Hyperlink"/>
            <w:rFonts w:ascii="Arial" w:hAnsi="Arial" w:cs="Arial"/>
            <w:color w:val="0066CC"/>
            <w:sz w:val="18"/>
            <w:szCs w:val="18"/>
          </w:rPr>
          <w:t>constructor in Java</w:t>
        </w:r>
        <w:r>
          <w:rPr>
            <w:rFonts w:ascii="Arial" w:hAnsi="Arial" w:cs="Arial"/>
            <w:color w:val="000000"/>
            <w:sz w:val="18"/>
            <w:szCs w:val="18"/>
          </w:rPr>
          <w:fldChar w:fldCharType="end"/>
        </w:r>
        <w:r>
          <w:rPr>
            <w:rFonts w:ascii="Arial" w:hAnsi="Arial" w:cs="Arial"/>
            <w:color w:val="000000"/>
            <w:sz w:val="18"/>
            <w:szCs w:val="18"/>
          </w:rPr>
          <w:t>. These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 xml:space="preserve">best practices are completely based upon experience and you may have some more to add on this list. </w:t>
        </w:r>
        <w:proofErr w:type="gramStart"/>
        <w:r>
          <w:rPr>
            <w:rFonts w:ascii="Arial" w:hAnsi="Arial" w:cs="Arial"/>
            <w:color w:val="000000"/>
            <w:sz w:val="18"/>
            <w:szCs w:val="18"/>
          </w:rPr>
          <w:t>let’s</w:t>
        </w:r>
        <w:proofErr w:type="gramEnd"/>
        <w:r>
          <w:rPr>
            <w:rFonts w:ascii="Arial" w:hAnsi="Arial" w:cs="Arial"/>
            <w:color w:val="000000"/>
            <w:sz w:val="18"/>
            <w:szCs w:val="18"/>
          </w:rPr>
          <w:t xml:space="preserve"> see my list of</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best practices while</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method in</w:t>
        </w:r>
        <w:r>
          <w:rPr>
            <w:rStyle w:val="apple-converted-space"/>
            <w:rFonts w:ascii="Arial" w:hAnsi="Arial" w:cs="Arial"/>
            <w:color w:val="000000"/>
            <w:sz w:val="18"/>
            <w:szCs w:val="18"/>
          </w:rPr>
          <w:t> </w:t>
        </w:r>
        <w:r>
          <w:rPr>
            <w:rFonts w:ascii="Arial" w:hAnsi="Arial" w:cs="Arial"/>
            <w:color w:val="000000"/>
            <w:sz w:val="18"/>
            <w:szCs w:val="18"/>
          </w:rPr>
          <w:t>Java.</w:t>
        </w:r>
      </w:ins>
    </w:p>
    <w:p w:rsidR="00785492" w:rsidRDefault="00785492" w:rsidP="00785492">
      <w:pPr>
        <w:rPr>
          <w:ins w:id="338" w:author="Unknown"/>
          <w:rFonts w:ascii="Trebuchet MS" w:hAnsi="Trebuchet MS"/>
          <w:color w:val="000000"/>
        </w:rPr>
      </w:pPr>
    </w:p>
    <w:p w:rsidR="00785492" w:rsidRDefault="00785492" w:rsidP="00785492">
      <w:pPr>
        <w:rPr>
          <w:ins w:id="339" w:author="Unknown"/>
          <w:rFonts w:ascii="Trebuchet MS" w:hAnsi="Trebuchet MS"/>
          <w:color w:val="000000"/>
        </w:rPr>
      </w:pPr>
    </w:p>
    <w:p w:rsidR="00785492" w:rsidRDefault="00785492" w:rsidP="00785492">
      <w:pPr>
        <w:rPr>
          <w:ins w:id="340" w:author="Unknown"/>
          <w:rFonts w:ascii="Trebuchet MS" w:hAnsi="Trebuchet MS"/>
          <w:color w:val="000000"/>
        </w:rPr>
      </w:pPr>
      <w:ins w:id="341" w:author="Unknown">
        <w:r>
          <w:rPr>
            <w:rFonts w:ascii="Arial" w:hAnsi="Arial" w:cs="Arial"/>
            <w:b/>
            <w:bCs/>
            <w:color w:val="000000"/>
            <w:sz w:val="18"/>
            <w:szCs w:val="18"/>
          </w:rPr>
          <w:t>1) Don't overload method which accept same number of parameter with similar types</w:t>
        </w:r>
      </w:ins>
    </w:p>
    <w:p w:rsidR="00785492" w:rsidRDefault="00785492" w:rsidP="00785492">
      <w:pPr>
        <w:rPr>
          <w:ins w:id="342" w:author="Unknown"/>
          <w:rFonts w:ascii="Trebuchet MS" w:hAnsi="Trebuchet MS"/>
          <w:color w:val="000000"/>
        </w:rPr>
      </w:pPr>
      <w:ins w:id="343" w:author="Unknown">
        <w:r>
          <w:rPr>
            <w:rFonts w:ascii="Arial" w:hAnsi="Arial" w:cs="Arial"/>
            <w:color w:val="000000"/>
            <w:sz w:val="18"/>
            <w:szCs w:val="18"/>
          </w:rPr>
          <w:t>Two overloaded method which accept same number of argument with similar types i.e. which follow same</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"http://javarevisited.blogspot.sg/2012/12/what-is-type-casting-in-java-class-interface-example.html" </w:instrText>
        </w:r>
        <w:r>
          <w:rPr>
            <w:rFonts w:ascii="Arial" w:hAnsi="Arial" w:cs="Arial"/>
            <w:color w:val="000000"/>
            <w:sz w:val="18"/>
            <w:szCs w:val="18"/>
          </w:rPr>
          <w:fldChar w:fldCharType="separate"/>
        </w:r>
        <w:r>
          <w:rPr>
            <w:rStyle w:val="Hyperlink"/>
            <w:rFonts w:ascii="Arial" w:hAnsi="Arial" w:cs="Arial"/>
            <w:color w:val="0066CC"/>
            <w:sz w:val="18"/>
            <w:szCs w:val="18"/>
          </w:rPr>
          <w:t>type hierarchy</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is most common mistake while</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method</w:t>
        </w:r>
        <w:r>
          <w:rPr>
            <w:rStyle w:val="apple-converted-space"/>
            <w:rFonts w:ascii="Arial" w:hAnsi="Arial" w:cs="Arial"/>
            <w:color w:val="000000"/>
            <w:sz w:val="18"/>
            <w:szCs w:val="18"/>
          </w:rPr>
          <w:t> </w:t>
        </w:r>
        <w:r>
          <w:rPr>
            <w:rFonts w:ascii="Arial" w:hAnsi="Arial" w:cs="Arial"/>
            <w:color w:val="000000"/>
            <w:sz w:val="18"/>
            <w:szCs w:val="18"/>
          </w:rPr>
          <w:t>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Style w:val="ilad"/>
            <w:rFonts w:ascii="Arial" w:hAnsi="Arial" w:cs="Arial"/>
            <w:color w:val="000000"/>
            <w:sz w:val="18"/>
            <w:szCs w:val="18"/>
          </w:rPr>
          <w:t>For example</w:t>
        </w:r>
        <w:r>
          <w:rPr>
            <w:rFonts w:ascii="Arial" w:hAnsi="Arial" w:cs="Arial"/>
            <w:color w:val="000000"/>
            <w:sz w:val="18"/>
            <w:szCs w:val="18"/>
          </w:rPr>
          <w:t xml:space="preserve">, find out which version of overloaded method will be invoked in following </w:t>
        </w:r>
        <w:proofErr w:type="gramStart"/>
        <w:r>
          <w:rPr>
            <w:rFonts w:ascii="Arial" w:hAnsi="Arial" w:cs="Arial"/>
            <w:color w:val="000000"/>
            <w:sz w:val="18"/>
            <w:szCs w:val="18"/>
          </w:rPr>
          <w:t>scenario :</w:t>
        </w:r>
        <w:proofErr w:type="gramEnd"/>
      </w:ins>
    </w:p>
    <w:p w:rsidR="00785492" w:rsidRDefault="00785492" w:rsidP="00785492">
      <w:pPr>
        <w:rPr>
          <w:ins w:id="344" w:author="Unknown"/>
          <w:rFonts w:ascii="Trebuchet MS" w:hAnsi="Trebuchet MS"/>
          <w:color w:val="000000"/>
        </w:rPr>
      </w:pPr>
    </w:p>
    <w:p w:rsidR="00785492" w:rsidRDefault="00785492" w:rsidP="00785492">
      <w:pPr>
        <w:shd w:val="clear" w:color="auto" w:fill="F3F3F3"/>
        <w:rPr>
          <w:ins w:id="345" w:author="Unknown"/>
          <w:rFonts w:ascii="Trebuchet MS" w:hAnsi="Trebuchet MS"/>
          <w:color w:val="000000"/>
        </w:rPr>
      </w:pPr>
      <w:proofErr w:type="gramStart"/>
      <w:ins w:id="346" w:author="Unknown">
        <w:r>
          <w:rPr>
            <w:rFonts w:ascii="Courier New" w:hAnsi="Courier New" w:cs="Courier New"/>
            <w:b/>
            <w:bCs/>
            <w:color w:val="000000"/>
            <w:sz w:val="18"/>
            <w:szCs w:val="18"/>
          </w:rPr>
          <w:t>import</w:t>
        </w:r>
        <w:proofErr w:type="gramEnd"/>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java.util.ArrayList</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java.util.LinkedList</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java.util.List</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Java</w:t>
        </w:r>
        <w:r>
          <w:rPr>
            <w:rStyle w:val="apple-converted-space"/>
            <w:rFonts w:ascii="Courier New" w:hAnsi="Courier New" w:cs="Courier New"/>
            <w:color w:val="008000"/>
            <w:sz w:val="18"/>
            <w:szCs w:val="18"/>
          </w:rPr>
          <w:t> </w:t>
        </w:r>
        <w:r>
          <w:rPr>
            <w:rFonts w:ascii="Courier New" w:hAnsi="Courier New" w:cs="Courier New"/>
            <w:color w:val="008000"/>
            <w:sz w:val="18"/>
            <w:szCs w:val="18"/>
          </w:rPr>
          <w:t>program to demonstrate some best practice to following while</w:t>
        </w:r>
        <w:r>
          <w:rPr>
            <w:rStyle w:val="apple-converted-space"/>
            <w:rFonts w:ascii="Courier New" w:hAnsi="Courier New" w:cs="Courier New"/>
            <w:color w:val="008000"/>
            <w:sz w:val="18"/>
            <w:szCs w:val="18"/>
          </w:rPr>
          <w:t> </w:t>
        </w:r>
        <w:r>
          <w:rPr>
            <w:rFonts w:ascii="Courier New" w:hAnsi="Courier New" w:cs="Courier New"/>
            <w:color w:val="008000"/>
            <w:sz w:val="18"/>
            <w:szCs w:val="18"/>
          </w:rPr>
          <w:t>overloading</w:t>
        </w:r>
      </w:ins>
    </w:p>
    <w:p w:rsidR="00785492" w:rsidRDefault="00785492" w:rsidP="00785492">
      <w:pPr>
        <w:shd w:val="clear" w:color="auto" w:fill="F3F3F3"/>
        <w:rPr>
          <w:ins w:id="347" w:author="Unknown"/>
          <w:rFonts w:ascii="Trebuchet MS" w:hAnsi="Trebuchet MS"/>
          <w:color w:val="000000"/>
        </w:rPr>
      </w:pPr>
      <w:ins w:id="348" w:author="Unknown">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method</w:t>
        </w:r>
        <w:proofErr w:type="gramEnd"/>
        <w:r>
          <w:rPr>
            <w:rFonts w:ascii="Courier New" w:hAnsi="Courier New" w:cs="Courier New"/>
            <w:color w:val="008000"/>
            <w:sz w:val="18"/>
            <w:szCs w:val="18"/>
          </w:rPr>
          <w:t xml:space="preserve"> in</w:t>
        </w:r>
        <w:r>
          <w:rPr>
            <w:rStyle w:val="apple-converted-space"/>
            <w:rFonts w:ascii="Courier New" w:hAnsi="Courier New" w:cs="Courier New"/>
            <w:color w:val="008000"/>
            <w:sz w:val="18"/>
            <w:szCs w:val="18"/>
          </w:rPr>
          <w:t> </w:t>
        </w:r>
        <w:proofErr w:type="spellStart"/>
        <w:r>
          <w:rPr>
            <w:rFonts w:ascii="Courier New" w:hAnsi="Courier New" w:cs="Courier New"/>
            <w:color w:val="008000"/>
            <w:sz w:val="18"/>
            <w:szCs w:val="18"/>
          </w:rPr>
          <w:t>Java.This</w:t>
        </w:r>
        <w:proofErr w:type="spellEnd"/>
        <w:r>
          <w:rPr>
            <w:rStyle w:val="apple-converted-space"/>
            <w:rFonts w:ascii="Courier New" w:hAnsi="Courier New" w:cs="Courier New"/>
            <w:color w:val="008000"/>
            <w:sz w:val="18"/>
            <w:szCs w:val="18"/>
          </w:rPr>
          <w:t> </w:t>
        </w:r>
        <w:r>
          <w:rPr>
            <w:rFonts w:ascii="Courier New" w:hAnsi="Courier New" w:cs="Courier New"/>
            <w:color w:val="008000"/>
            <w:sz w:val="18"/>
            <w:szCs w:val="18"/>
          </w:rPr>
          <w:t>Java</w:t>
        </w:r>
        <w:r>
          <w:rPr>
            <w:rStyle w:val="apple-converted-space"/>
            <w:rFonts w:ascii="Courier New" w:hAnsi="Courier New" w:cs="Courier New"/>
            <w:color w:val="008000"/>
            <w:sz w:val="18"/>
            <w:szCs w:val="18"/>
          </w:rPr>
          <w:t> </w:t>
        </w:r>
        <w:r>
          <w:rPr>
            <w:rFonts w:ascii="Courier New" w:hAnsi="Courier New" w:cs="Courier New"/>
            <w:color w:val="008000"/>
            <w:sz w:val="18"/>
            <w:szCs w:val="18"/>
          </w:rPr>
          <w:t>program shows a case of confusing method</w:t>
        </w:r>
        <w:r>
          <w:rPr>
            <w:rStyle w:val="apple-converted-space"/>
            <w:rFonts w:ascii="Courier New" w:hAnsi="Courier New" w:cs="Courier New"/>
            <w:color w:val="008000"/>
            <w:sz w:val="18"/>
            <w:szCs w:val="18"/>
          </w:rPr>
          <w:t> </w:t>
        </w:r>
        <w:r>
          <w:rPr>
            <w:rFonts w:ascii="Courier New" w:hAnsi="Courier New" w:cs="Courier New"/>
            <w:color w:val="008000"/>
            <w:sz w:val="18"/>
            <w:szCs w:val="18"/>
          </w:rPr>
          <w:t>overloading</w:t>
        </w:r>
        <w:r>
          <w:rPr>
            <w:rStyle w:val="apple-converted-space"/>
            <w:rFonts w:ascii="Courier New" w:hAnsi="Courier New" w:cs="Courier New"/>
            <w:color w:val="008000"/>
            <w:sz w:val="18"/>
            <w:szCs w:val="18"/>
          </w:rPr>
          <w:t> </w:t>
        </w:r>
        <w:r>
          <w:rPr>
            <w:rFonts w:ascii="Courier New" w:hAnsi="Courier New" w:cs="Courier New"/>
            <w:color w:val="008000"/>
            <w:sz w:val="18"/>
            <w:szCs w:val="18"/>
          </w:rPr>
          <w:t>in</w:t>
        </w:r>
        <w:r>
          <w:rPr>
            <w:rStyle w:val="apple-converted-space"/>
            <w:rFonts w:ascii="Courier New" w:hAnsi="Courier New" w:cs="Courier New"/>
            <w:color w:val="008000"/>
            <w:sz w:val="18"/>
            <w:szCs w:val="18"/>
          </w:rPr>
          <w:t> </w:t>
        </w:r>
        <w:r>
          <w:rPr>
            <w:rFonts w:ascii="Courier New" w:hAnsi="Courier New" w:cs="Courier New"/>
            <w:color w:val="008000"/>
            <w:sz w:val="18"/>
            <w:szCs w:val="18"/>
          </w:rPr>
          <w:t>Java</w:t>
        </w:r>
      </w:ins>
    </w:p>
    <w:p w:rsidR="00785492" w:rsidRDefault="00785492" w:rsidP="00785492">
      <w:pPr>
        <w:shd w:val="clear" w:color="auto" w:fill="F3F3F3"/>
        <w:rPr>
          <w:ins w:id="349" w:author="Unknown"/>
          <w:rFonts w:ascii="Trebuchet MS" w:hAnsi="Trebuchet MS"/>
          <w:color w:val="000000"/>
        </w:rPr>
      </w:pPr>
      <w:ins w:id="350" w:author="Unknown">
        <w:r>
          <w:rPr>
            <w:rFonts w:ascii="Courier New" w:hAnsi="Courier New" w:cs="Courier New"/>
            <w:color w:val="008000"/>
            <w:sz w:val="18"/>
            <w:szCs w:val="18"/>
          </w:rPr>
          <w:t> *</w:t>
        </w:r>
        <w:r>
          <w:rPr>
            <w:rFonts w:ascii="Courier New" w:hAnsi="Courier New" w:cs="Courier New"/>
            <w:color w:val="008000"/>
            <w:sz w:val="18"/>
            <w:szCs w:val="18"/>
          </w:rPr>
          <w:br/>
          <w:t xml:space="preserve"> * @author </w:t>
        </w:r>
        <w:proofErr w:type="spellStart"/>
        <w:r>
          <w:rPr>
            <w:rFonts w:ascii="Courier New" w:hAnsi="Courier New" w:cs="Courier New"/>
            <w:color w:val="008000"/>
            <w:sz w:val="18"/>
            <w:szCs w:val="18"/>
          </w:rPr>
          <w:t>Javin</w:t>
        </w:r>
        <w:proofErr w:type="spellEnd"/>
        <w:r>
          <w:rPr>
            <w:rFonts w:ascii="Courier New" w:hAnsi="Courier New" w:cs="Courier New"/>
            <w:color w:val="008000"/>
            <w:sz w:val="18"/>
            <w:szCs w:val="18"/>
          </w:rPr>
          <w:t xml:space="preserve">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OverloadingTest</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List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abc</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ArrayList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List</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bcd</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LinkedList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proofErr w:type="spellStart"/>
        <w:r>
          <w:rPr>
            <w:rFonts w:ascii="Courier New" w:hAnsi="Courier New" w:cs="Courier New"/>
            <w:color w:val="000000"/>
            <w:sz w:val="18"/>
            <w:szCs w:val="18"/>
          </w:rPr>
          <w:t>ConfusingOverloading</w:t>
        </w:r>
        <w:proofErr w:type="spellEnd"/>
        <w:r>
          <w:rPr>
            <w:rFonts w:ascii="Courier New" w:hAnsi="Courier New" w:cs="Courier New"/>
            <w:color w:val="000000"/>
            <w:sz w:val="18"/>
            <w:szCs w:val="18"/>
          </w:rPr>
          <w:t xml:space="preserve"> co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ConfusingOverloading</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proofErr w:type="spellStart"/>
        <w:r>
          <w:rPr>
            <w:rFonts w:ascii="Courier New" w:hAnsi="Courier New" w:cs="Courier New"/>
            <w:color w:val="000000"/>
            <w:sz w:val="18"/>
            <w:szCs w:val="18"/>
          </w:rPr>
          <w:t>co.</w:t>
        </w:r>
        <w:r>
          <w:rPr>
            <w:rFonts w:ascii="Courier New" w:hAnsi="Courier New" w:cs="Courier New"/>
            <w:color w:val="006633"/>
            <w:sz w:val="18"/>
            <w:szCs w:val="18"/>
          </w:rPr>
          <w:t>hasDuplicates</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abc</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 xml:space="preserve">//should call to </w:t>
        </w:r>
        <w:proofErr w:type="spellStart"/>
        <w:r>
          <w:rPr>
            <w:rFonts w:ascii="Courier New" w:hAnsi="Courier New" w:cs="Courier New"/>
            <w:i/>
            <w:iCs/>
            <w:color w:val="666666"/>
            <w:sz w:val="18"/>
            <w:szCs w:val="18"/>
          </w:rPr>
          <w:t>ArryList</w:t>
        </w:r>
        <w:proofErr w:type="spellEnd"/>
        <w:r>
          <w:rPr>
            <w:rFonts w:ascii="Courier New" w:hAnsi="Courier New" w:cs="Courier New"/>
            <w:i/>
            <w:iCs/>
            <w:color w:val="666666"/>
            <w:sz w:val="18"/>
            <w:szCs w:val="18"/>
          </w:rPr>
          <w:t xml:space="preserve"> overloaded method</w:t>
        </w:r>
        <w:r>
          <w:rPr>
            <w:rFonts w:ascii="Courier New" w:hAnsi="Courier New" w:cs="Courier New"/>
            <w:color w:val="000000"/>
            <w:sz w:val="18"/>
            <w:szCs w:val="18"/>
          </w:rPr>
          <w:br/>
          <w:t>       </w:t>
        </w:r>
        <w:proofErr w:type="spellStart"/>
        <w:r>
          <w:rPr>
            <w:rFonts w:ascii="Courier New" w:hAnsi="Courier New" w:cs="Courier New"/>
            <w:color w:val="000000"/>
            <w:sz w:val="18"/>
            <w:szCs w:val="18"/>
          </w:rPr>
          <w:t>co.</w:t>
        </w:r>
        <w:r>
          <w:rPr>
            <w:rFonts w:ascii="Courier New" w:hAnsi="Courier New" w:cs="Courier New"/>
            <w:color w:val="006633"/>
            <w:sz w:val="18"/>
            <w:szCs w:val="18"/>
          </w:rPr>
          <w:t>hasDuplicates</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bcd</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 xml:space="preserve">//should call to </w:t>
        </w:r>
        <w:proofErr w:type="spellStart"/>
        <w:r>
          <w:rPr>
            <w:rFonts w:ascii="Courier New" w:hAnsi="Courier New" w:cs="Courier New"/>
            <w:i/>
            <w:iCs/>
            <w:color w:val="666666"/>
            <w:sz w:val="18"/>
            <w:szCs w:val="18"/>
          </w:rPr>
          <w:t>LinkedList</w:t>
        </w:r>
        <w:proofErr w:type="spellEnd"/>
        <w:r>
          <w:rPr>
            <w:rFonts w:ascii="Courier New" w:hAnsi="Courier New" w:cs="Courier New"/>
            <w:i/>
            <w:iCs/>
            <w:color w:val="666666"/>
            <w:sz w:val="18"/>
            <w:szCs w:val="18"/>
          </w:rPr>
          <w:t xml:space="preserve"> overloaded method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ConfusingOverloading</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boolean</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hasDuplicates</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List</w:t>
        </w:r>
        <w:r>
          <w:rPr>
            <w:rStyle w:val="apple-converted-space"/>
            <w:rFonts w:ascii="Courier New" w:hAnsi="Courier New" w:cs="Courier New"/>
            <w:color w:val="000000"/>
            <w:sz w:val="18"/>
            <w:szCs w:val="18"/>
          </w:rPr>
          <w:t> </w:t>
        </w:r>
        <w:r>
          <w:rPr>
            <w:rStyle w:val="ilad"/>
            <w:rFonts w:ascii="Courier New" w:hAnsi="Courier New" w:cs="Courier New"/>
            <w:color w:val="000000"/>
            <w:sz w:val="18"/>
            <w:szCs w:val="18"/>
          </w:rPr>
          <w:t>collection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"overloaded method with Type List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boolean</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hasDuplicates</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ArrayList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collection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"overloaded method with Type </w:t>
        </w:r>
        <w:proofErr w:type="spellStart"/>
        <w:r>
          <w:rPr>
            <w:rFonts w:ascii="Courier New" w:hAnsi="Courier New" w:cs="Courier New"/>
            <w:color w:val="0000FF"/>
            <w:sz w:val="18"/>
            <w:szCs w:val="18"/>
          </w:rPr>
          <w:t>ArrayList</w:t>
        </w:r>
        <w:proofErr w:type="spellEnd"/>
        <w:r>
          <w:rPr>
            <w:rFonts w:ascii="Courier New" w:hAnsi="Courier New" w:cs="Courier New"/>
            <w:color w:val="0000FF"/>
            <w:sz w:val="18"/>
            <w:szCs w:val="18"/>
          </w:rPr>
          <w:t xml:space="preserve">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boolean</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hasDuplicates</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LinkedList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collection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"overloaded method with Type </w:t>
        </w:r>
        <w:proofErr w:type="spellStart"/>
        <w:r>
          <w:rPr>
            <w:rFonts w:ascii="Courier New" w:hAnsi="Courier New" w:cs="Courier New"/>
            <w:color w:val="0000FF"/>
            <w:sz w:val="18"/>
            <w:szCs w:val="18"/>
          </w:rPr>
          <w:t>LinkedList</w:t>
        </w:r>
        <w:proofErr w:type="spellEnd"/>
        <w:r>
          <w:rPr>
            <w:rFonts w:ascii="Courier New" w:hAnsi="Courier New" w:cs="Courier New"/>
            <w:color w:val="0000FF"/>
            <w:sz w:val="18"/>
            <w:szCs w:val="18"/>
          </w:rPr>
          <w:t xml:space="preserve">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overloaded method with</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Type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List</w:t>
        </w:r>
        <w:r>
          <w:rPr>
            <w:rFonts w:ascii="Courier New" w:hAnsi="Courier New" w:cs="Courier New"/>
            <w:color w:val="000000"/>
            <w:sz w:val="18"/>
            <w:szCs w:val="18"/>
          </w:rPr>
          <w:br/>
          <w:t>overloaded method with</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Type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List</w:t>
        </w:r>
      </w:ins>
    </w:p>
    <w:p w:rsidR="00785492" w:rsidRDefault="00785492" w:rsidP="00785492">
      <w:pPr>
        <w:rPr>
          <w:ins w:id="351" w:author="Unknown"/>
          <w:rFonts w:ascii="Trebuchet MS" w:hAnsi="Trebuchet MS"/>
          <w:color w:val="000000"/>
        </w:rPr>
      </w:pPr>
    </w:p>
    <w:p w:rsidR="00785492" w:rsidRDefault="00785492" w:rsidP="00785492">
      <w:pPr>
        <w:rPr>
          <w:ins w:id="352" w:author="Unknown"/>
          <w:rFonts w:ascii="Trebuchet MS" w:hAnsi="Trebuchet MS"/>
          <w:color w:val="000000"/>
        </w:rPr>
      </w:pPr>
      <w:ins w:id="353" w:author="Unknown">
        <w:r>
          <w:rPr>
            <w:rFonts w:ascii="Arial" w:hAnsi="Arial" w:cs="Arial"/>
            <w:color w:val="000000"/>
            <w:sz w:val="18"/>
            <w:szCs w:val="18"/>
          </w:rPr>
          <w:t>To surprise of some programmers method with argument type</w:t>
        </w:r>
        <w:r>
          <w:rPr>
            <w:rStyle w:val="apple-converted-space"/>
            <w:rFonts w:ascii="Arial" w:hAnsi="Arial" w:cs="Arial"/>
            <w:color w:val="000000"/>
            <w:sz w:val="18"/>
            <w:szCs w:val="18"/>
          </w:rPr>
          <w:t> </w:t>
        </w:r>
        <w:r>
          <w:rPr>
            <w:rFonts w:ascii="Courier New" w:hAnsi="Courier New" w:cs="Courier New"/>
            <w:color w:val="000000"/>
            <w:sz w:val="18"/>
            <w:szCs w:val="18"/>
          </w:rPr>
          <w:t>List</w:t>
        </w:r>
        <w:r>
          <w:rPr>
            <w:rStyle w:val="apple-converted-space"/>
            <w:rFonts w:ascii="Arial" w:hAnsi="Arial" w:cs="Arial"/>
            <w:color w:val="000000"/>
            <w:sz w:val="18"/>
            <w:szCs w:val="18"/>
          </w:rPr>
          <w:t> </w:t>
        </w:r>
        <w:r>
          <w:rPr>
            <w:rFonts w:ascii="Arial" w:hAnsi="Arial" w:cs="Arial"/>
            <w:color w:val="000000"/>
            <w:sz w:val="18"/>
            <w:szCs w:val="18"/>
          </w:rPr>
          <w:t>is called both the time, instead of</w:t>
        </w:r>
        <w:r>
          <w:rPr>
            <w:rStyle w:val="apple-converted-space"/>
            <w:rFonts w:ascii="Arial" w:hAnsi="Arial" w:cs="Arial"/>
            <w:color w:val="000000"/>
            <w:sz w:val="18"/>
            <w:szCs w:val="18"/>
          </w:rPr>
          <w:t> </w:t>
        </w:r>
        <w:r>
          <w:rPr>
            <w:rStyle w:val="ilad"/>
            <w:rFonts w:ascii="Arial" w:hAnsi="Arial" w:cs="Arial"/>
            <w:color w:val="000000"/>
            <w:sz w:val="18"/>
            <w:szCs w:val="18"/>
          </w:rPr>
          <w:t>expected</w:t>
        </w:r>
        <w:r>
          <w:rPr>
            <w:rStyle w:val="apple-converted-space"/>
            <w:rFonts w:ascii="Arial" w:hAnsi="Arial" w:cs="Arial"/>
            <w:color w:val="000000"/>
            <w:sz w:val="18"/>
            <w:szCs w:val="18"/>
          </w:rPr>
          <w:t> </w:t>
        </w:r>
        <w:r>
          <w:rPr>
            <w:rFonts w:ascii="Arial" w:hAnsi="Arial" w:cs="Arial"/>
            <w:color w:val="000000"/>
            <w:sz w:val="18"/>
            <w:szCs w:val="18"/>
          </w:rPr>
          <w:t>method which takes</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"http://javarevisited.blogspot.sg/2011/05/example-of-arraylist-in-java-tutorial.html" </w:instrText>
        </w:r>
        <w:r>
          <w:rPr>
            <w:rFonts w:ascii="Arial" w:hAnsi="Arial" w:cs="Arial"/>
            <w:color w:val="000000"/>
            <w:sz w:val="18"/>
            <w:szCs w:val="18"/>
          </w:rPr>
          <w:fldChar w:fldCharType="separate"/>
        </w:r>
        <w:r>
          <w:rPr>
            <w:rStyle w:val="Hyperlink"/>
            <w:rFonts w:ascii="Arial" w:hAnsi="Arial" w:cs="Arial"/>
            <w:color w:val="0066CC"/>
            <w:sz w:val="18"/>
            <w:szCs w:val="18"/>
          </w:rPr>
          <w:t>ArrayList</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"http://javarevisited.blogspot.sg/2012/02/difference-between-linkedlist-vs.html" </w:instrText>
        </w:r>
        <w:r>
          <w:rPr>
            <w:rFonts w:ascii="Arial" w:hAnsi="Arial" w:cs="Arial"/>
            <w:color w:val="000000"/>
            <w:sz w:val="18"/>
            <w:szCs w:val="18"/>
          </w:rPr>
          <w:fldChar w:fldCharType="separate"/>
        </w:r>
        <w:r>
          <w:rPr>
            <w:rStyle w:val="Hyperlink"/>
            <w:rFonts w:ascii="Arial" w:hAnsi="Arial" w:cs="Arial"/>
            <w:color w:val="0066CC"/>
            <w:sz w:val="18"/>
            <w:szCs w:val="18"/>
          </w:rPr>
          <w:t>LinkedList</w:t>
        </w:r>
        <w:proofErr w:type="spellEnd"/>
        <w:r>
          <w:rPr>
            <w:rFonts w:ascii="Arial" w:hAnsi="Arial" w:cs="Arial"/>
            <w:color w:val="000000"/>
            <w:sz w:val="18"/>
            <w:szCs w:val="18"/>
          </w:rPr>
          <w:fldChar w:fldCharType="end"/>
        </w:r>
        <w:r>
          <w:rPr>
            <w:rFonts w:ascii="Arial" w:hAnsi="Arial" w:cs="Arial"/>
            <w:color w:val="000000"/>
            <w:sz w:val="18"/>
            <w:szCs w:val="18"/>
          </w:rPr>
          <w:t>, because method</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is resolved at compile time using static binding in</w:t>
        </w:r>
        <w:r>
          <w:rPr>
            <w:rStyle w:val="apple-converted-space"/>
            <w:rFonts w:ascii="Arial" w:hAnsi="Arial" w:cs="Arial"/>
            <w:color w:val="000000"/>
            <w:sz w:val="18"/>
            <w:szCs w:val="18"/>
          </w:rPr>
          <w:t> </w:t>
        </w:r>
        <w:r>
          <w:rPr>
            <w:rFonts w:ascii="Arial" w:hAnsi="Arial" w:cs="Arial"/>
            <w:color w:val="000000"/>
            <w:sz w:val="18"/>
            <w:szCs w:val="18"/>
          </w:rPr>
          <w:t>Java. This is</w:t>
        </w:r>
        <w:proofErr w:type="gramStart"/>
        <w:r>
          <w:rPr>
            <w:rStyle w:val="apple-converted-space"/>
            <w:rFonts w:ascii="Arial" w:hAnsi="Arial" w:cs="Arial"/>
            <w:color w:val="000000"/>
            <w:sz w:val="18"/>
            <w:szCs w:val="18"/>
          </w:rPr>
          <w:t> </w:t>
        </w:r>
        <w:r>
          <w:rPr>
            <w:rFonts w:ascii="Arial" w:hAnsi="Arial" w:cs="Arial"/>
            <w:color w:val="000000"/>
            <w:sz w:val="18"/>
            <w:szCs w:val="18"/>
          </w:rPr>
          <w:t> also</w:t>
        </w:r>
        <w:proofErr w:type="gramEnd"/>
        <w:r>
          <w:rPr>
            <w:rFonts w:ascii="Arial" w:hAnsi="Arial" w:cs="Arial"/>
            <w:color w:val="000000"/>
            <w:sz w:val="18"/>
            <w:szCs w:val="18"/>
          </w:rPr>
          <w:t xml:space="preserve"> one of the reason, why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important to clearly understand</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"http://javarevisited.blogspot.sg/2011/12/method-overloading-vs-method-overriding.html" </w:instrText>
        </w:r>
        <w:r>
          <w:rPr>
            <w:rFonts w:ascii="Arial" w:hAnsi="Arial" w:cs="Arial"/>
            <w:color w:val="000000"/>
            <w:sz w:val="18"/>
            <w:szCs w:val="18"/>
          </w:rPr>
          <w:fldChar w:fldCharType="separate"/>
        </w:r>
        <w:r>
          <w:rPr>
            <w:rStyle w:val="Hyperlink"/>
            <w:rFonts w:ascii="Arial" w:hAnsi="Arial" w:cs="Arial"/>
            <w:color w:val="0066CC"/>
            <w:sz w:val="18"/>
            <w:szCs w:val="18"/>
          </w:rPr>
          <w:t>difference between method overloading and overriding in Java</w:t>
        </w:r>
        <w:r>
          <w:rPr>
            <w:rFonts w:ascii="Arial" w:hAnsi="Arial" w:cs="Arial"/>
            <w:color w:val="000000"/>
            <w:sz w:val="18"/>
            <w:szCs w:val="18"/>
          </w:rPr>
          <w:fldChar w:fldCharType="end"/>
        </w:r>
        <w:r>
          <w:rPr>
            <w:rFonts w:ascii="Arial" w:hAnsi="Arial" w:cs="Arial"/>
            <w:color w:val="000000"/>
            <w:sz w:val="18"/>
            <w:szCs w:val="18"/>
          </w:rPr>
          <w:t>. Here</w:t>
        </w:r>
        <w:r>
          <w:rPr>
            <w:rStyle w:val="apple-converted-space"/>
            <w:rFonts w:ascii="Arial" w:hAnsi="Arial" w:cs="Arial"/>
            <w:color w:val="000000"/>
            <w:sz w:val="18"/>
            <w:szCs w:val="18"/>
          </w:rPr>
          <w:t> </w:t>
        </w:r>
        <w:r>
          <w:rPr>
            <w:rFonts w:ascii="Arial" w:hAnsi="Arial" w:cs="Arial"/>
            <w:color w:val="000000"/>
            <w:sz w:val="18"/>
            <w:szCs w:val="18"/>
          </w:rPr>
          <w:t>expected</w:t>
        </w:r>
        <w:r>
          <w:rPr>
            <w:rStyle w:val="apple-converted-space"/>
            <w:rFonts w:ascii="Arial" w:hAnsi="Arial" w:cs="Arial"/>
            <w:color w:val="000000"/>
            <w:sz w:val="18"/>
            <w:szCs w:val="18"/>
          </w:rPr>
          <w:t> </w:t>
        </w:r>
        <w:r>
          <w:rPr>
            <w:rFonts w:ascii="Arial" w:hAnsi="Arial" w:cs="Arial"/>
            <w:color w:val="000000"/>
            <w:sz w:val="18"/>
            <w:szCs w:val="18"/>
          </w:rPr>
          <w:t>case is result of mistaking</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as overriding, which work on actual object and happens at runtime. To know more about static and dynamic binding in</w:t>
        </w:r>
        <w:r>
          <w:rPr>
            <w:rStyle w:val="apple-converted-space"/>
            <w:rFonts w:ascii="Arial" w:hAnsi="Arial" w:cs="Arial"/>
            <w:color w:val="000000"/>
            <w:sz w:val="18"/>
            <w:szCs w:val="18"/>
          </w:rPr>
          <w:t> </w:t>
        </w:r>
        <w:proofErr w:type="gramStart"/>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t>
        </w:r>
        <w:proofErr w:type="gramEnd"/>
        <w:r>
          <w:rPr>
            <w:rFonts w:ascii="Arial" w:hAnsi="Arial" w:cs="Arial"/>
            <w:color w:val="000000"/>
            <w:sz w:val="18"/>
            <w:szCs w:val="18"/>
          </w:rPr>
          <w:t xml:space="preserve"> you can also see my post</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"http://javarevisited.blogspot.com/2012/03/what-is-static-and-dynamic-binding-in.html" </w:instrText>
        </w:r>
        <w:r>
          <w:rPr>
            <w:rFonts w:ascii="Arial" w:hAnsi="Arial" w:cs="Arial"/>
            <w:color w:val="000000"/>
            <w:sz w:val="18"/>
            <w:szCs w:val="18"/>
          </w:rPr>
          <w:fldChar w:fldCharType="separate"/>
        </w:r>
        <w:r>
          <w:rPr>
            <w:rStyle w:val="Hyperlink"/>
            <w:rFonts w:ascii="Arial" w:hAnsi="Arial" w:cs="Arial"/>
            <w:color w:val="0066CC"/>
            <w:sz w:val="18"/>
            <w:szCs w:val="18"/>
          </w:rPr>
          <w:t>difference between static and dynamic binding in Java</w:t>
        </w:r>
        <w:r>
          <w:rPr>
            <w:rFonts w:ascii="Arial" w:hAnsi="Arial" w:cs="Arial"/>
            <w:color w:val="000000"/>
            <w:sz w:val="18"/>
            <w:szCs w:val="18"/>
          </w:rPr>
          <w:fldChar w:fldCharType="end"/>
        </w:r>
        <w:r>
          <w:rPr>
            <w:rFonts w:ascii="Arial" w:hAnsi="Arial" w:cs="Arial"/>
            <w:color w:val="000000"/>
            <w:sz w:val="18"/>
            <w:szCs w:val="18"/>
          </w:rPr>
          <w:t>.</w:t>
        </w:r>
      </w:ins>
    </w:p>
    <w:p w:rsidR="00785492" w:rsidRDefault="00785492" w:rsidP="00785492">
      <w:pPr>
        <w:rPr>
          <w:ins w:id="354" w:author="Unknown"/>
          <w:rFonts w:ascii="Trebuchet MS" w:hAnsi="Trebuchet MS"/>
          <w:color w:val="000000"/>
        </w:rPr>
      </w:pPr>
    </w:p>
    <w:p w:rsidR="00785492" w:rsidRDefault="00785492" w:rsidP="00785492">
      <w:pPr>
        <w:rPr>
          <w:ins w:id="355" w:author="Unknown"/>
          <w:rFonts w:ascii="Trebuchet MS" w:hAnsi="Trebuchet MS"/>
          <w:color w:val="000000"/>
        </w:rPr>
      </w:pPr>
    </w:p>
    <w:p w:rsidR="00785492" w:rsidRDefault="00785492" w:rsidP="00785492">
      <w:pPr>
        <w:rPr>
          <w:ins w:id="356" w:author="Unknown"/>
          <w:rFonts w:ascii="Trebuchet MS" w:hAnsi="Trebuchet MS"/>
          <w:color w:val="000000"/>
        </w:rPr>
      </w:pPr>
      <w:ins w:id="357" w:author="Unknown">
        <w:r>
          <w:rPr>
            <w:rFonts w:ascii="Arial" w:hAnsi="Arial" w:cs="Arial"/>
            <w:b/>
            <w:bCs/>
            <w:color w:val="000000"/>
            <w:sz w:val="18"/>
            <w:szCs w:val="18"/>
          </w:rPr>
          <w:t>2) Use radically different types while</w:t>
        </w:r>
        <w:r>
          <w:rPr>
            <w:rStyle w:val="apple-converted-space"/>
            <w:rFonts w:ascii="Arial" w:hAnsi="Arial" w:cs="Arial"/>
            <w:b/>
            <w:bCs/>
            <w:color w:val="000000"/>
            <w:sz w:val="18"/>
            <w:szCs w:val="18"/>
          </w:rPr>
          <w:t> </w:t>
        </w:r>
        <w:r>
          <w:rPr>
            <w:rFonts w:ascii="Arial" w:hAnsi="Arial" w:cs="Arial"/>
            <w:b/>
            <w:bCs/>
            <w:color w:val="000000"/>
            <w:sz w:val="18"/>
            <w:szCs w:val="18"/>
          </w:rPr>
          <w:t>overloading</w:t>
        </w:r>
        <w:r>
          <w:rPr>
            <w:rStyle w:val="apple-converted-space"/>
            <w:rFonts w:ascii="Arial" w:hAnsi="Arial" w:cs="Arial"/>
            <w:b/>
            <w:bCs/>
            <w:color w:val="000000"/>
            <w:sz w:val="18"/>
            <w:szCs w:val="18"/>
          </w:rPr>
          <w:t> </w:t>
        </w:r>
        <w:r>
          <w:rPr>
            <w:rFonts w:ascii="Arial" w:hAnsi="Arial" w:cs="Arial"/>
            <w:b/>
            <w:bCs/>
            <w:color w:val="000000"/>
            <w:sz w:val="18"/>
            <w:szCs w:val="18"/>
          </w:rPr>
          <w:t>method in</w:t>
        </w:r>
        <w:r>
          <w:rPr>
            <w:rStyle w:val="apple-converted-space"/>
            <w:rFonts w:ascii="Arial" w:hAnsi="Arial" w:cs="Arial"/>
            <w:b/>
            <w:bCs/>
            <w:color w:val="000000"/>
            <w:sz w:val="18"/>
            <w:szCs w:val="18"/>
          </w:rPr>
          <w:t> </w:t>
        </w:r>
        <w:r>
          <w:rPr>
            <w:rFonts w:ascii="Arial" w:hAnsi="Arial" w:cs="Arial"/>
            <w:b/>
            <w:bCs/>
            <w:color w:val="000000"/>
            <w:sz w:val="18"/>
            <w:szCs w:val="18"/>
          </w:rPr>
          <w:t>Java</w:t>
        </w:r>
      </w:ins>
    </w:p>
    <w:p w:rsidR="00785492" w:rsidRDefault="00785492" w:rsidP="00785492">
      <w:pPr>
        <w:rPr>
          <w:ins w:id="358" w:author="Unknown"/>
          <w:rFonts w:ascii="Trebuchet MS" w:hAnsi="Trebuchet MS"/>
          <w:color w:val="000000"/>
        </w:rPr>
      </w:pPr>
      <w:ins w:id="359" w:author="Unknown">
        <w:r>
          <w:rPr>
            <w:rFonts w:ascii="Arial" w:hAnsi="Arial" w:cs="Arial"/>
            <w:color w:val="000000"/>
            <w:sz w:val="18"/>
            <w:szCs w:val="18"/>
          </w:rPr>
          <w:t>It's completely legal and there is no ambiguity when two overloaded method accepts radically different types like</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Integer</w:t>
        </w:r>
        <w:r>
          <w:rPr>
            <w:rFonts w:ascii="Arial" w:hAnsi="Arial" w:cs="Arial"/>
            <w:color w:val="000000"/>
            <w:sz w:val="18"/>
            <w:szCs w:val="18"/>
          </w:rPr>
          <w:t>. Though both overloaded method will accept only one parameter, it’s still clear which method is called because both types are completely different to each other. Both programmer and compiler both know which method will be invoked for a particular call. One of the</w:t>
        </w:r>
        <w:r>
          <w:rPr>
            <w:rStyle w:val="apple-converted-space"/>
            <w:rFonts w:ascii="Arial" w:hAnsi="Arial" w:cs="Arial"/>
            <w:color w:val="000000"/>
            <w:sz w:val="18"/>
            <w:szCs w:val="18"/>
          </w:rPr>
          <w:t> </w:t>
        </w:r>
        <w:r>
          <w:rPr>
            <w:rStyle w:val="ilad"/>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 this kind of</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is constructor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java.util.Scanner</w:t>
        </w:r>
        <w:proofErr w:type="spellEnd"/>
        <w:r>
          <w:rPr>
            <w:rStyle w:val="apple-converted-space"/>
            <w:rFonts w:ascii="Arial" w:hAnsi="Arial" w:cs="Arial"/>
            <w:color w:val="000000"/>
            <w:sz w:val="18"/>
            <w:szCs w:val="18"/>
          </w:rPr>
          <w:t> </w:t>
        </w:r>
        <w:r>
          <w:rPr>
            <w:rFonts w:ascii="Arial" w:hAnsi="Arial" w:cs="Arial"/>
            <w:color w:val="000000"/>
            <w:sz w:val="18"/>
            <w:szCs w:val="18"/>
          </w:rPr>
          <w:t>class which accepts</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"http://javarevisited.blogspot.sg/2012/07/read-file-line-by-line-java-example-scanner.html" </w:instrText>
        </w:r>
        <w:r>
          <w:rPr>
            <w:rFonts w:ascii="Arial" w:hAnsi="Arial" w:cs="Arial"/>
            <w:color w:val="000000"/>
            <w:sz w:val="18"/>
            <w:szCs w:val="18"/>
          </w:rPr>
          <w:fldChar w:fldCharType="separate"/>
        </w:r>
        <w:r>
          <w:rPr>
            <w:rStyle w:val="Hyperlink"/>
            <w:rFonts w:ascii="Arial" w:hAnsi="Arial" w:cs="Arial"/>
            <w:color w:val="0066CC"/>
            <w:sz w:val="18"/>
            <w:szCs w:val="18"/>
          </w:rPr>
          <w:t>File</w:t>
        </w:r>
        <w:r>
          <w:rPr>
            <w:rFonts w:ascii="Arial" w:hAnsi="Arial" w:cs="Arial"/>
            <w:color w:val="000000"/>
            <w:sz w:val="18"/>
            <w:szCs w:val="18"/>
          </w:rPr>
          <w:fldChar w:fldCharType="end"/>
        </w:r>
        <w:r>
          <w:rPr>
            <w:rFonts w:ascii="Arial" w:hAnsi="Arial" w:cs="Arial"/>
            <w:color w:val="000000"/>
            <w:sz w:val="18"/>
            <w:szCs w:val="18"/>
          </w:rPr>
          <w:t>,</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"http://javarevisited.blogspot.sg/2012/08/convert-inputstream-to-string-java-example-tutorial.html" </w:instrText>
        </w:r>
        <w:r>
          <w:rPr>
            <w:rFonts w:ascii="Arial" w:hAnsi="Arial" w:cs="Arial"/>
            <w:color w:val="000000"/>
            <w:sz w:val="18"/>
            <w:szCs w:val="18"/>
          </w:rPr>
          <w:fldChar w:fldCharType="separate"/>
        </w:r>
        <w:r>
          <w:rPr>
            <w:rStyle w:val="Hyperlink"/>
            <w:rFonts w:ascii="Arial" w:hAnsi="Arial" w:cs="Arial"/>
            <w:color w:val="0066CC"/>
            <w:sz w:val="18"/>
            <w:szCs w:val="18"/>
          </w:rPr>
          <w:t>InputStream</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 xml:space="preserve">as parameter, as shown </w:t>
        </w:r>
        <w:proofErr w:type="gramStart"/>
        <w:r>
          <w:rPr>
            <w:rFonts w:ascii="Arial" w:hAnsi="Arial" w:cs="Arial"/>
            <w:color w:val="000000"/>
            <w:sz w:val="18"/>
            <w:szCs w:val="18"/>
          </w:rPr>
          <w:t>below :</w:t>
        </w:r>
        <w:proofErr w:type="gramEnd"/>
      </w:ins>
    </w:p>
    <w:p w:rsidR="00785492" w:rsidRDefault="00785492" w:rsidP="00785492">
      <w:pPr>
        <w:rPr>
          <w:ins w:id="360" w:author="Unknown"/>
          <w:rFonts w:ascii="Trebuchet MS" w:hAnsi="Trebuchet MS"/>
          <w:color w:val="000000"/>
        </w:rPr>
      </w:pPr>
    </w:p>
    <w:p w:rsidR="00785492" w:rsidRDefault="00785492" w:rsidP="00785492">
      <w:pPr>
        <w:rPr>
          <w:ins w:id="361" w:author="Unknown"/>
          <w:rFonts w:ascii="Trebuchet MS" w:hAnsi="Trebuchet MS"/>
          <w:color w:val="000000"/>
        </w:rPr>
      </w:pPr>
      <w:proofErr w:type="gramStart"/>
      <w:ins w:id="362" w:author="Unknown">
        <w:r>
          <w:rPr>
            <w:rFonts w:ascii="Courier New" w:hAnsi="Courier New" w:cs="Courier New"/>
            <w:color w:val="000000"/>
            <w:sz w:val="18"/>
            <w:szCs w:val="18"/>
          </w:rPr>
          <w:t>Scanner(</w:t>
        </w:r>
        <w:proofErr w:type="gramEnd"/>
        <w:r>
          <w:rPr>
            <w:rFonts w:ascii="Courier New" w:hAnsi="Courier New" w:cs="Courier New"/>
            <w:color w:val="000000"/>
            <w:sz w:val="18"/>
            <w:szCs w:val="18"/>
          </w:rPr>
          <w:t>File</w:t>
        </w:r>
        <w:r>
          <w:rPr>
            <w:rStyle w:val="apple-converted-space"/>
            <w:rFonts w:ascii="Courier New" w:hAnsi="Courier New" w:cs="Courier New"/>
            <w:color w:val="000000"/>
            <w:sz w:val="18"/>
            <w:szCs w:val="18"/>
          </w:rPr>
          <w:t> </w:t>
        </w:r>
        <w:r>
          <w:rPr>
            <w:rStyle w:val="ilad"/>
            <w:rFonts w:ascii="Courier New" w:hAnsi="Courier New" w:cs="Courier New"/>
            <w:color w:val="000000"/>
            <w:sz w:val="18"/>
            <w:szCs w:val="18"/>
          </w:rPr>
          <w:t>source</w:t>
        </w:r>
        <w:r>
          <w:rPr>
            <w:rFonts w:ascii="Courier New" w:hAnsi="Courier New" w:cs="Courier New"/>
            <w:color w:val="000000"/>
            <w:sz w:val="18"/>
            <w:szCs w:val="18"/>
          </w:rPr>
          <w:t>)</w:t>
        </w:r>
      </w:ins>
    </w:p>
    <w:p w:rsidR="00785492" w:rsidRDefault="00785492" w:rsidP="00785492">
      <w:pPr>
        <w:rPr>
          <w:ins w:id="363" w:author="Unknown"/>
          <w:rFonts w:ascii="Trebuchet MS" w:hAnsi="Trebuchet MS"/>
          <w:color w:val="000000"/>
        </w:rPr>
      </w:pPr>
      <w:proofErr w:type="gramStart"/>
      <w:ins w:id="364" w:author="Unknown">
        <w:r>
          <w:rPr>
            <w:rFonts w:ascii="Courier New" w:hAnsi="Courier New" w:cs="Courier New"/>
            <w:color w:val="000000"/>
            <w:sz w:val="18"/>
            <w:szCs w:val="18"/>
          </w:rPr>
          <w:t>Scanner(</w:t>
        </w:r>
        <w:proofErr w:type="spellStart"/>
        <w:proofErr w:type="gramEnd"/>
        <w:r>
          <w:rPr>
            <w:rFonts w:ascii="Courier New" w:hAnsi="Courier New" w:cs="Courier New"/>
            <w:color w:val="000000"/>
            <w:sz w:val="18"/>
            <w:szCs w:val="18"/>
          </w:rPr>
          <w:t>InputStream</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source)</w:t>
        </w:r>
      </w:ins>
    </w:p>
    <w:p w:rsidR="00785492" w:rsidRDefault="00785492" w:rsidP="00785492">
      <w:pPr>
        <w:rPr>
          <w:ins w:id="365" w:author="Unknown"/>
          <w:rFonts w:ascii="Trebuchet MS" w:hAnsi="Trebuchet MS"/>
          <w:color w:val="000000"/>
        </w:rPr>
      </w:pPr>
      <w:proofErr w:type="gramStart"/>
      <w:ins w:id="366" w:author="Unknown">
        <w:r>
          <w:rPr>
            <w:rFonts w:ascii="Courier New" w:hAnsi="Courier New" w:cs="Courier New"/>
            <w:color w:val="000000"/>
            <w:sz w:val="18"/>
            <w:szCs w:val="18"/>
          </w:rPr>
          <w:t>Scanner(</w:t>
        </w:r>
        <w:proofErr w:type="gramEnd"/>
        <w:r>
          <w:rPr>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source)</w:t>
        </w:r>
      </w:ins>
    </w:p>
    <w:p w:rsidR="00785492" w:rsidRDefault="00785492" w:rsidP="00785492">
      <w:pPr>
        <w:rPr>
          <w:ins w:id="367" w:author="Unknown"/>
          <w:rFonts w:ascii="Trebuchet MS" w:hAnsi="Trebuchet MS"/>
          <w:color w:val="000000"/>
        </w:rPr>
      </w:pPr>
    </w:p>
    <w:p w:rsidR="00785492" w:rsidRDefault="00785492" w:rsidP="00785492">
      <w:pPr>
        <w:rPr>
          <w:ins w:id="368" w:author="Unknown"/>
          <w:rFonts w:ascii="Trebuchet MS" w:hAnsi="Trebuchet MS"/>
          <w:color w:val="000000"/>
        </w:rPr>
      </w:pPr>
      <w:ins w:id="369" w:author="Unknown">
        <w:r>
          <w:rPr>
            <w:rFonts w:ascii="Arial" w:hAnsi="Arial" w:cs="Arial"/>
            <w:b/>
            <w:bCs/>
            <w:color w:val="000000"/>
            <w:sz w:val="18"/>
            <w:szCs w:val="18"/>
          </w:rPr>
          <w:t xml:space="preserve">3) Beware of </w:t>
        </w:r>
        <w:proofErr w:type="spellStart"/>
        <w:r>
          <w:rPr>
            <w:rFonts w:ascii="Arial" w:hAnsi="Arial" w:cs="Arial"/>
            <w:b/>
            <w:bCs/>
            <w:color w:val="000000"/>
            <w:sz w:val="18"/>
            <w:szCs w:val="18"/>
          </w:rPr>
          <w:t>Autoboxing</w:t>
        </w:r>
        <w:proofErr w:type="spellEnd"/>
        <w:r>
          <w:rPr>
            <w:rFonts w:ascii="Arial" w:hAnsi="Arial" w:cs="Arial"/>
            <w:b/>
            <w:bCs/>
            <w:color w:val="000000"/>
            <w:sz w:val="18"/>
            <w:szCs w:val="18"/>
          </w:rPr>
          <w:t xml:space="preserve"> while</w:t>
        </w:r>
        <w:r>
          <w:rPr>
            <w:rStyle w:val="apple-converted-space"/>
            <w:rFonts w:ascii="Arial" w:hAnsi="Arial" w:cs="Arial"/>
            <w:b/>
            <w:bCs/>
            <w:color w:val="000000"/>
            <w:sz w:val="18"/>
            <w:szCs w:val="18"/>
          </w:rPr>
          <w:t> </w:t>
        </w:r>
        <w:r>
          <w:rPr>
            <w:rFonts w:ascii="Arial" w:hAnsi="Arial" w:cs="Arial"/>
            <w:b/>
            <w:bCs/>
            <w:color w:val="000000"/>
            <w:sz w:val="18"/>
            <w:szCs w:val="18"/>
          </w:rPr>
          <w:t>overloading</w:t>
        </w:r>
        <w:r>
          <w:rPr>
            <w:rStyle w:val="apple-converted-space"/>
            <w:rFonts w:ascii="Arial" w:hAnsi="Arial" w:cs="Arial"/>
            <w:b/>
            <w:bCs/>
            <w:color w:val="000000"/>
            <w:sz w:val="18"/>
            <w:szCs w:val="18"/>
          </w:rPr>
          <w:t> </w:t>
        </w:r>
        <w:r>
          <w:rPr>
            <w:rFonts w:ascii="Arial" w:hAnsi="Arial" w:cs="Arial"/>
            <w:b/>
            <w:bCs/>
            <w:color w:val="000000"/>
            <w:sz w:val="18"/>
            <w:szCs w:val="18"/>
          </w:rPr>
          <w:t>method in</w:t>
        </w:r>
        <w:r>
          <w:rPr>
            <w:rStyle w:val="apple-converted-space"/>
            <w:rFonts w:ascii="Arial" w:hAnsi="Arial" w:cs="Arial"/>
            <w:b/>
            <w:bCs/>
            <w:color w:val="000000"/>
            <w:sz w:val="18"/>
            <w:szCs w:val="18"/>
          </w:rPr>
          <w:t> </w:t>
        </w:r>
        <w:r>
          <w:rPr>
            <w:rFonts w:ascii="Arial" w:hAnsi="Arial" w:cs="Arial"/>
            <w:b/>
            <w:bCs/>
            <w:color w:val="000000"/>
            <w:sz w:val="18"/>
            <w:szCs w:val="18"/>
          </w:rPr>
          <w:t>Java</w:t>
        </w:r>
      </w:ins>
    </w:p>
    <w:p w:rsidR="00785492" w:rsidRDefault="00785492" w:rsidP="00785492">
      <w:pPr>
        <w:rPr>
          <w:ins w:id="370" w:author="Unknown"/>
          <w:rFonts w:ascii="Trebuchet MS" w:hAnsi="Trebuchet MS"/>
          <w:color w:val="000000"/>
        </w:rPr>
      </w:pPr>
      <w:ins w:id="371" w:author="Unknown">
        <w:r>
          <w:rPr>
            <w:rFonts w:ascii="Arial" w:hAnsi="Arial" w:cs="Arial"/>
            <w:color w:val="000000"/>
            <w:sz w:val="18"/>
            <w:szCs w:val="18"/>
          </w:rPr>
          <w:t>Prior to introduction of</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"http://javarevisited.blogspot.sg/2012/07/auto-boxing-and-unboxing-in-java-be.html" </w:instrText>
        </w:r>
        <w:r>
          <w:rPr>
            <w:rFonts w:ascii="Arial" w:hAnsi="Arial" w:cs="Arial"/>
            <w:color w:val="000000"/>
            <w:sz w:val="18"/>
            <w:szCs w:val="18"/>
          </w:rPr>
          <w:fldChar w:fldCharType="separate"/>
        </w:r>
        <w:r>
          <w:rPr>
            <w:rStyle w:val="Hyperlink"/>
            <w:rFonts w:ascii="Arial" w:hAnsi="Arial" w:cs="Arial"/>
            <w:color w:val="0066CC"/>
            <w:sz w:val="18"/>
            <w:szCs w:val="18"/>
          </w:rPr>
          <w:t>Autoboxing</w:t>
        </w:r>
        <w:proofErr w:type="spellEnd"/>
        <w:r>
          <w:rPr>
            <w:rStyle w:val="Hyperlink"/>
            <w:rFonts w:ascii="Arial" w:hAnsi="Arial" w:cs="Arial"/>
            <w:color w:val="0066CC"/>
            <w:sz w:val="18"/>
            <w:szCs w:val="18"/>
          </w:rPr>
          <w:t xml:space="preserve"> and </w:t>
        </w:r>
        <w:proofErr w:type="spellStart"/>
        <w:r>
          <w:rPr>
            <w:rStyle w:val="Hyperlink"/>
            <w:rFonts w:ascii="Arial" w:hAnsi="Arial" w:cs="Arial"/>
            <w:color w:val="0066CC"/>
            <w:sz w:val="18"/>
            <w:szCs w:val="18"/>
          </w:rPr>
          <w:t>unboxing</w:t>
        </w:r>
        <w:proofErr w:type="spellEnd"/>
        <w:r>
          <w:rPr>
            <w:rStyle w:val="Hyperlink"/>
            <w:rFonts w:ascii="Arial" w:hAnsi="Arial" w:cs="Arial"/>
            <w:color w:val="0066CC"/>
            <w:sz w:val="18"/>
            <w:szCs w:val="18"/>
          </w:rPr>
          <w:t xml:space="preserve"> in Java 5</w:t>
        </w:r>
        <w:r>
          <w:rPr>
            <w:rFonts w:ascii="Arial" w:hAnsi="Arial" w:cs="Arial"/>
            <w:color w:val="000000"/>
            <w:sz w:val="18"/>
            <w:szCs w:val="18"/>
          </w:rPr>
          <w:fldChar w:fldCharType="end"/>
        </w:r>
        <w:r>
          <w:rPr>
            <w:rFonts w:ascii="Arial" w:hAnsi="Arial" w:cs="Arial"/>
            <w:color w:val="000000"/>
            <w:sz w:val="18"/>
            <w:szCs w:val="18"/>
          </w:rPr>
          <w:t>, method which accept</w:t>
        </w:r>
        <w:r>
          <w:rPr>
            <w:rStyle w:val="apple-converted-space"/>
            <w:rFonts w:ascii="Arial" w:hAnsi="Arial" w:cs="Arial"/>
            <w:color w:val="000000"/>
            <w:sz w:val="18"/>
            <w:szCs w:val="18"/>
          </w:rPr>
          <w:t> </w:t>
        </w:r>
        <w:r>
          <w:rPr>
            <w:rFonts w:ascii="Courier New" w:hAnsi="Courier New" w:cs="Courier New"/>
            <w:color w:val="000000"/>
            <w:sz w:val="18"/>
            <w:szCs w:val="18"/>
          </w:rPr>
          <w:t>primitive</w:t>
        </w:r>
        <w:r>
          <w:rPr>
            <w:rStyle w:val="apple-converted-space"/>
            <w:rFonts w:ascii="Arial" w:hAnsi="Arial" w:cs="Arial"/>
            <w:color w:val="000000"/>
            <w:sz w:val="18"/>
            <w:szCs w:val="18"/>
          </w:rPr>
          <w:t> </w:t>
        </w:r>
        <w:r>
          <w:rPr>
            <w:rFonts w:ascii="Arial" w:hAnsi="Arial" w:cs="Arial"/>
            <w:color w:val="000000"/>
            <w:sz w:val="18"/>
            <w:szCs w:val="18"/>
          </w:rPr>
          <w:t>type and</w:t>
        </w:r>
        <w:r>
          <w:rPr>
            <w:rStyle w:val="apple-converted-space"/>
            <w:rFonts w:ascii="Arial" w:hAnsi="Arial" w:cs="Arial"/>
            <w:color w:val="000000"/>
            <w:sz w:val="18"/>
            <w:szCs w:val="18"/>
          </w:rPr>
          <w:t> </w:t>
        </w:r>
        <w:r>
          <w:rPr>
            <w:rFonts w:ascii="Courier New" w:hAnsi="Courier New" w:cs="Courier New"/>
            <w:color w:val="000000"/>
            <w:sz w:val="18"/>
            <w:szCs w:val="18"/>
          </w:rPr>
          <w:t>object</w:t>
        </w:r>
        <w:r>
          <w:rPr>
            <w:rStyle w:val="apple-converted-space"/>
            <w:rFonts w:ascii="Arial" w:hAnsi="Arial" w:cs="Arial"/>
            <w:color w:val="000000"/>
            <w:sz w:val="18"/>
            <w:szCs w:val="18"/>
          </w:rPr>
          <w:t> </w:t>
        </w:r>
        <w:r>
          <w:rPr>
            <w:rFonts w:ascii="Arial" w:hAnsi="Arial" w:cs="Arial"/>
            <w:color w:val="000000"/>
            <w:sz w:val="18"/>
            <w:szCs w:val="18"/>
          </w:rPr>
          <w:t xml:space="preserve">type were radically different and it’s clear which method will be invoked. Now with </w:t>
        </w:r>
        <w:proofErr w:type="spellStart"/>
        <w:r>
          <w:rPr>
            <w:rFonts w:ascii="Arial" w:hAnsi="Arial" w:cs="Arial"/>
            <w:color w:val="000000"/>
            <w:sz w:val="18"/>
            <w:szCs w:val="18"/>
          </w:rPr>
          <w:t>autoboxing</w:t>
        </w:r>
        <w:proofErr w:type="spellEnd"/>
        <w:r>
          <w:rPr>
            <w:rFonts w:ascii="Arial" w:hAnsi="Arial" w:cs="Arial"/>
            <w:color w:val="000000"/>
            <w:sz w:val="18"/>
            <w:szCs w:val="18"/>
          </w:rPr>
          <w:t xml:space="preserve"> it's really confusing. </w:t>
        </w:r>
        <w:proofErr w:type="spellStart"/>
        <w:r>
          <w:rPr>
            <w:rFonts w:ascii="Arial" w:hAnsi="Arial" w:cs="Arial"/>
            <w:color w:val="000000"/>
            <w:sz w:val="18"/>
            <w:szCs w:val="18"/>
          </w:rPr>
          <w:t>Clasical</w:t>
        </w:r>
        <w:proofErr w:type="spellEnd"/>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 this kind</w:t>
        </w:r>
        <w:r>
          <w:rPr>
            <w:rStyle w:val="apple-converted-space"/>
            <w:rFonts w:ascii="Arial" w:hAnsi="Arial" w:cs="Arial"/>
            <w:color w:val="000000"/>
            <w:sz w:val="18"/>
            <w:szCs w:val="18"/>
          </w:rPr>
          <w:t> </w:t>
        </w:r>
        <w:r>
          <w:rPr>
            <w:rFonts w:ascii="Arial" w:hAnsi="Arial" w:cs="Arial"/>
            <w:color w:val="000000"/>
            <w:sz w:val="18"/>
            <w:szCs w:val="18"/>
          </w:rPr>
          <w:t>overloading</w:t>
        </w:r>
        <w:r>
          <w:rPr>
            <w:rStyle w:val="apple-converted-space"/>
            <w:rFonts w:ascii="Arial" w:hAnsi="Arial" w:cs="Arial"/>
            <w:color w:val="000000"/>
            <w:sz w:val="18"/>
            <w:szCs w:val="18"/>
          </w:rPr>
          <w:t> </w:t>
        </w:r>
        <w:r>
          <w:rPr>
            <w:rFonts w:ascii="Arial" w:hAnsi="Arial" w:cs="Arial"/>
            <w:color w:val="000000"/>
            <w:sz w:val="18"/>
            <w:szCs w:val="18"/>
          </w:rPr>
          <w:t xml:space="preserve">mistake is </w:t>
        </w:r>
        <w:proofErr w:type="spellStart"/>
        <w:r>
          <w:rPr>
            <w:rFonts w:ascii="Arial" w:hAnsi="Arial" w:cs="Arial"/>
            <w:color w:val="000000"/>
            <w:sz w:val="18"/>
            <w:szCs w:val="18"/>
          </w:rPr>
          <w:t>ArrayList’s</w:t>
        </w:r>
        <w:proofErr w:type="spellEnd"/>
        <w:proofErr w:type="gramStart"/>
        <w:r>
          <w:rPr>
            <w:rStyle w:val="apple-converted-space"/>
            <w:rFonts w:ascii="Arial" w:hAnsi="Arial" w:cs="Arial"/>
            <w:color w:val="000000"/>
            <w:sz w:val="18"/>
            <w:szCs w:val="18"/>
          </w:rPr>
          <w:t> </w:t>
        </w:r>
        <w:r>
          <w:rPr>
            <w:rFonts w:ascii="Arial" w:hAnsi="Arial" w:cs="Arial"/>
            <w:color w:val="000000"/>
            <w:sz w:val="18"/>
            <w:szCs w:val="18"/>
          </w:rPr>
          <w:t> </w:t>
        </w:r>
        <w:r>
          <w:rPr>
            <w:rFonts w:ascii="Courier New" w:hAnsi="Courier New" w:cs="Courier New"/>
            <w:color w:val="000000"/>
            <w:sz w:val="18"/>
            <w:szCs w:val="18"/>
          </w:rPr>
          <w:t>remove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method, which is overloaded to accept index as well as Object. </w:t>
        </w:r>
        <w:proofErr w:type="gramStart"/>
        <w:r>
          <w:rPr>
            <w:rFonts w:ascii="Arial" w:hAnsi="Arial" w:cs="Arial"/>
            <w:color w:val="000000"/>
            <w:sz w:val="18"/>
            <w:szCs w:val="18"/>
          </w:rPr>
          <w:t>when</w:t>
        </w:r>
        <w:proofErr w:type="gramEnd"/>
        <w:r>
          <w:rPr>
            <w:rFonts w:ascii="Arial" w:hAnsi="Arial" w:cs="Arial"/>
            <w:color w:val="000000"/>
            <w:sz w:val="18"/>
            <w:szCs w:val="18"/>
          </w:rPr>
          <w:t xml:space="preserve"> you store</w:t>
        </w:r>
        <w:r>
          <w:rPr>
            <w:rStyle w:val="apple-converted-space"/>
            <w:rFonts w:ascii="Arial" w:hAnsi="Arial" w:cs="Arial"/>
            <w:color w:val="000000"/>
            <w:sz w:val="18"/>
            <w:szCs w:val="18"/>
          </w:rPr>
          <w:t> </w:t>
        </w:r>
        <w:r>
          <w:rPr>
            <w:rFonts w:ascii="Courier New" w:hAnsi="Courier New" w:cs="Courier New"/>
            <w:color w:val="000000"/>
            <w:sz w:val="18"/>
            <w:szCs w:val="18"/>
          </w:rPr>
          <w:t>Integer</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Arial" w:hAnsi="Arial" w:cs="Arial"/>
            <w:color w:val="000000"/>
            <w:sz w:val="18"/>
            <w:szCs w:val="18"/>
          </w:rPr>
          <w:t> </w:t>
        </w:r>
        <w:r>
          <w:rPr>
            <w:rFonts w:ascii="Arial" w:hAnsi="Arial" w:cs="Arial"/>
            <w:color w:val="000000"/>
            <w:sz w:val="18"/>
            <w:szCs w:val="18"/>
          </w:rPr>
          <w:t>and call</w:t>
        </w:r>
        <w:r>
          <w:rPr>
            <w:rStyle w:val="apple-converted-space"/>
            <w:rFonts w:ascii="Arial" w:hAnsi="Arial" w:cs="Arial"/>
            <w:color w:val="000000"/>
            <w:sz w:val="18"/>
            <w:szCs w:val="18"/>
          </w:rPr>
          <w:t> </w:t>
        </w:r>
        <w:r>
          <w:rPr>
            <w:rFonts w:ascii="Courier New" w:hAnsi="Courier New" w:cs="Courier New"/>
            <w:color w:val="000000"/>
            <w:sz w:val="18"/>
            <w:szCs w:val="18"/>
          </w:rPr>
          <w:t>remove()</w:t>
        </w:r>
        <w:r>
          <w:rPr>
            <w:rStyle w:val="apple-converted-space"/>
            <w:rFonts w:ascii="Arial" w:hAnsi="Arial" w:cs="Arial"/>
            <w:color w:val="000000"/>
            <w:sz w:val="18"/>
            <w:szCs w:val="18"/>
          </w:rPr>
          <w:t> </w:t>
        </w:r>
        <w:r>
          <w:rPr>
            <w:rFonts w:ascii="Arial" w:hAnsi="Arial" w:cs="Arial"/>
            <w:color w:val="000000"/>
            <w:sz w:val="18"/>
            <w:szCs w:val="18"/>
          </w:rPr>
          <w:t>method, It’s hard to find out which</w:t>
        </w:r>
        <w:r>
          <w:rPr>
            <w:rStyle w:val="apple-converted-space"/>
            <w:rFonts w:ascii="Arial" w:hAnsi="Arial" w:cs="Arial"/>
            <w:color w:val="000000"/>
            <w:sz w:val="18"/>
            <w:szCs w:val="18"/>
          </w:rPr>
          <w:t> </w:t>
        </w:r>
        <w:r>
          <w:rPr>
            <w:rFonts w:ascii="Courier New" w:hAnsi="Courier New" w:cs="Courier New"/>
            <w:color w:val="000000"/>
            <w:sz w:val="18"/>
            <w:szCs w:val="18"/>
          </w:rPr>
          <w:t>remove()</w:t>
        </w:r>
        <w:r>
          <w:rPr>
            <w:rStyle w:val="apple-converted-space"/>
            <w:rFonts w:ascii="Arial" w:hAnsi="Arial" w:cs="Arial"/>
            <w:color w:val="000000"/>
            <w:sz w:val="18"/>
            <w:szCs w:val="18"/>
          </w:rPr>
          <w:t> </w:t>
        </w:r>
        <w:r>
          <w:rPr>
            <w:rFonts w:ascii="Arial" w:hAnsi="Arial" w:cs="Arial"/>
            <w:color w:val="000000"/>
            <w:sz w:val="18"/>
            <w:szCs w:val="18"/>
          </w:rPr>
          <w:t>method will be called, as shown in below</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w:t>
        </w:r>
      </w:ins>
    </w:p>
    <w:p w:rsidR="00785492" w:rsidRDefault="00785492" w:rsidP="00785492">
      <w:pPr>
        <w:rPr>
          <w:ins w:id="372" w:author="Unknown"/>
          <w:rFonts w:ascii="Trebuchet MS" w:hAnsi="Trebuchet MS"/>
          <w:color w:val="000000"/>
        </w:rPr>
      </w:pPr>
    </w:p>
    <w:p w:rsidR="00785492" w:rsidRDefault="00785492" w:rsidP="00785492">
      <w:pPr>
        <w:shd w:val="clear" w:color="auto" w:fill="F3F3F3"/>
        <w:rPr>
          <w:ins w:id="373" w:author="Unknown"/>
          <w:rFonts w:ascii="Trebuchet MS" w:hAnsi="Trebuchet MS"/>
          <w:color w:val="000000"/>
        </w:rPr>
      </w:pPr>
      <w:ins w:id="374" w:author="Unknown">
        <w:r>
          <w:rPr>
            <w:rFonts w:ascii="Courier New" w:hAnsi="Courier New" w:cs="Courier New"/>
            <w:b/>
            <w:bCs/>
            <w:color w:val="000000"/>
            <w:sz w:val="18"/>
            <w:szCs w:val="18"/>
          </w:rPr>
          <w:lastRenderedPageBreak/>
          <w:t>List</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numbers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CC66CC"/>
            <w:sz w:val="18"/>
            <w:szCs w:val="18"/>
          </w:rPr>
          <w:t>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"numbers: "</w:t>
        </w:r>
        <w:r>
          <w:rPr>
            <w:rStyle w:val="apple-converted-space"/>
            <w:rFonts w:ascii="Courier New" w:hAnsi="Courier New" w:cs="Courier New"/>
            <w:color w:val="000000"/>
            <w:sz w:val="18"/>
            <w:szCs w:val="18"/>
          </w:rPr>
          <w:t> </w:t>
        </w:r>
        <w:r>
          <w:rPr>
            <w:rFonts w:ascii="Courier New" w:hAnsi="Courier New" w:cs="Courier New"/>
            <w:color w:val="000000"/>
            <w:sz w:val="18"/>
            <w:szCs w:val="18"/>
          </w:rPr>
          <w:t>+ numbers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numbers.</w:t>
        </w:r>
        <w:r>
          <w:rPr>
            <w:rFonts w:ascii="Courier New" w:hAnsi="Courier New" w:cs="Courier New"/>
            <w:color w:val="006633"/>
            <w:sz w:val="18"/>
            <w:szCs w:val="18"/>
          </w:rPr>
          <w:t>remove</w:t>
        </w:r>
        <w:proofErr w:type="spellEnd"/>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//should remove "1" as element or 2</w:t>
        </w:r>
        <w:r>
          <w:rPr>
            <w:rFonts w:ascii="Courier New" w:hAnsi="Courier New" w:cs="Courier New"/>
            <w:i/>
            <w:iCs/>
            <w:color w:val="666666"/>
            <w:sz w:val="18"/>
            <w:szCs w:val="18"/>
            <w:vertAlign w:val="superscript"/>
          </w:rPr>
          <w:t>nd</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 xml:space="preserve">element from </w:t>
        </w:r>
        <w:proofErr w:type="spellStart"/>
        <w:r>
          <w:rPr>
            <w:rFonts w:ascii="Courier New" w:hAnsi="Courier New" w:cs="Courier New"/>
            <w:i/>
            <w:iCs/>
            <w:color w:val="666666"/>
            <w:sz w:val="18"/>
            <w:szCs w:val="18"/>
          </w:rPr>
          <w:t>ArrayList</w:t>
        </w:r>
        <w:proofErr w:type="spellEnd"/>
        <w:r>
          <w:rPr>
            <w:rFonts w:ascii="Courier New" w:hAnsi="Courier New" w:cs="Courier New"/>
            <w:color w:val="000000"/>
            <w:sz w:val="18"/>
            <w:szCs w:val="18"/>
          </w:rPr>
          <w:br/>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"numbers: "</w:t>
        </w:r>
        <w:r>
          <w:rPr>
            <w:rStyle w:val="apple-converted-space"/>
            <w:rFonts w:ascii="Courier New" w:hAnsi="Courier New" w:cs="Courier New"/>
            <w:color w:val="000000"/>
            <w:sz w:val="18"/>
            <w:szCs w:val="18"/>
          </w:rPr>
          <w:t> </w:t>
        </w:r>
        <w:r>
          <w:rPr>
            <w:rFonts w:ascii="Courier New" w:hAnsi="Courier New" w:cs="Courier New"/>
            <w:color w:val="000000"/>
            <w:sz w:val="18"/>
            <w:szCs w:val="18"/>
          </w:rPr>
          <w:t>+ numbers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numbers:</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000000"/>
            <w:sz w:val="18"/>
            <w:szCs w:val="18"/>
          </w:rPr>
          <w:br/>
          <w:t>numbers:</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Fonts w:ascii="Courier New" w:hAnsi="Courier New" w:cs="Courier New"/>
            <w:color w:val="009900"/>
            <w:sz w:val="18"/>
            <w:szCs w:val="18"/>
          </w:rPr>
          <w:t>]</w:t>
        </w:r>
      </w:ins>
    </w:p>
    <w:p w:rsidR="00785492" w:rsidRDefault="00785492" w:rsidP="00785492">
      <w:pPr>
        <w:rPr>
          <w:ins w:id="375" w:author="Unknown"/>
          <w:rFonts w:ascii="Trebuchet MS" w:hAnsi="Trebuchet MS"/>
          <w:color w:val="000000"/>
        </w:rPr>
      </w:pPr>
    </w:p>
    <w:p w:rsidR="00785492" w:rsidRDefault="00785492" w:rsidP="00785492">
      <w:pPr>
        <w:rPr>
          <w:ins w:id="376" w:author="Unknown"/>
          <w:rFonts w:ascii="Trebuchet MS" w:hAnsi="Trebuchet MS"/>
          <w:color w:val="000000"/>
        </w:rPr>
      </w:pPr>
      <w:ins w:id="377" w:author="Unknown">
        <w:r>
          <w:rPr>
            <w:rFonts w:ascii="Arial" w:hAnsi="Arial" w:cs="Arial"/>
            <w:color w:val="000000"/>
            <w:sz w:val="18"/>
            <w:szCs w:val="18"/>
          </w:rPr>
          <w:t>Many</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programmer expect that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Integer(</w:t>
        </w:r>
        <w:proofErr w:type="gramEnd"/>
        <w:r>
          <w:rPr>
            <w:rFonts w:ascii="Courier New" w:hAnsi="Courier New" w:cs="Courier New"/>
            <w:color w:val="000000"/>
            <w:sz w:val="18"/>
            <w:szCs w:val="18"/>
          </w:rPr>
          <w:t>1)</w:t>
        </w:r>
        <w:r>
          <w:rPr>
            <w:rStyle w:val="apple-converted-space"/>
            <w:rFonts w:ascii="Arial" w:hAnsi="Arial" w:cs="Arial"/>
            <w:color w:val="000000"/>
            <w:sz w:val="18"/>
            <w:szCs w:val="18"/>
          </w:rPr>
          <w:t> </w:t>
        </w:r>
        <w:r>
          <w:rPr>
            <w:rFonts w:ascii="Arial" w:hAnsi="Arial" w:cs="Arial"/>
            <w:color w:val="000000"/>
            <w:sz w:val="18"/>
            <w:szCs w:val="18"/>
          </w:rPr>
          <w:t>object would</w:t>
        </w:r>
        <w:r>
          <w:rPr>
            <w:rStyle w:val="apple-converted-space"/>
            <w:rFonts w:ascii="Arial" w:hAnsi="Arial" w:cs="Arial"/>
            <w:color w:val="000000"/>
            <w:sz w:val="18"/>
            <w:szCs w:val="18"/>
          </w:rPr>
          <w:t> </w:t>
        </w:r>
        <w:r>
          <w:rPr>
            <w:rFonts w:ascii="Arial" w:hAnsi="Arial" w:cs="Arial"/>
            <w:color w:val="000000"/>
            <w:sz w:val="18"/>
            <w:szCs w:val="18"/>
          </w:rPr>
          <w:t> be removed but since</w:t>
        </w:r>
        <w:r>
          <w:rPr>
            <w:rStyle w:val="apple-converted-space"/>
            <w:rFonts w:ascii="Arial" w:hAnsi="Arial" w:cs="Arial"/>
            <w:color w:val="000000"/>
            <w:sz w:val="18"/>
            <w:szCs w:val="18"/>
          </w:rPr>
          <w:t> </w:t>
        </w:r>
        <w:r>
          <w:rPr>
            <w:rFonts w:ascii="Courier New" w:hAnsi="Courier New" w:cs="Courier New"/>
            <w:color w:val="000000"/>
            <w:sz w:val="18"/>
            <w:szCs w:val="18"/>
          </w:rPr>
          <w:t>remove()</w:t>
        </w:r>
        <w:r>
          <w:rPr>
            <w:rStyle w:val="apple-converted-space"/>
            <w:rFonts w:ascii="Arial" w:hAnsi="Arial" w:cs="Arial"/>
            <w:color w:val="000000"/>
            <w:sz w:val="18"/>
            <w:szCs w:val="18"/>
          </w:rPr>
          <w:t> </w:t>
        </w:r>
        <w:r>
          <w:rPr>
            <w:rFonts w:ascii="Arial" w:hAnsi="Arial" w:cs="Arial"/>
            <w:color w:val="000000"/>
            <w:sz w:val="18"/>
            <w:szCs w:val="18"/>
          </w:rPr>
          <w:t>is overloaded, compiler choose</w:t>
        </w:r>
        <w:r>
          <w:rPr>
            <w:rStyle w:val="apple-converted-space"/>
            <w:rFonts w:ascii="Arial" w:hAnsi="Arial" w:cs="Arial"/>
            <w:color w:val="000000"/>
            <w:sz w:val="18"/>
            <w:szCs w:val="18"/>
          </w:rPr>
          <w:t> </w:t>
        </w:r>
        <w:r>
          <w:rPr>
            <w:rFonts w:ascii="Courier New" w:hAnsi="Courier New" w:cs="Courier New"/>
            <w:color w:val="000000"/>
            <w:sz w:val="18"/>
            <w:szCs w:val="18"/>
          </w:rPr>
          <w:t>remove(</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over</w:t>
        </w:r>
        <w:r>
          <w:rPr>
            <w:rStyle w:val="apple-converted-space"/>
            <w:rFonts w:ascii="Arial" w:hAnsi="Arial" w:cs="Arial"/>
            <w:color w:val="000000"/>
            <w:sz w:val="18"/>
            <w:szCs w:val="18"/>
          </w:rPr>
          <w:t> </w:t>
        </w:r>
        <w:r>
          <w:rPr>
            <w:rFonts w:ascii="Courier New" w:hAnsi="Courier New" w:cs="Courier New"/>
            <w:color w:val="000000"/>
            <w:sz w:val="18"/>
            <w:szCs w:val="18"/>
          </w:rPr>
          <w:t>remove(Object).</w:t>
        </w:r>
        <w:r>
          <w:rPr>
            <w:rStyle w:val="apple-converted-space"/>
            <w:rFonts w:ascii="Courier New" w:hAnsi="Courier New" w:cs="Courier New"/>
            <w:color w:val="000000"/>
            <w:sz w:val="18"/>
            <w:szCs w:val="18"/>
          </w:rPr>
          <w:t> </w:t>
        </w:r>
        <w:r>
          <w:rPr>
            <w:rFonts w:ascii="Arial" w:hAnsi="Arial" w:cs="Arial"/>
            <w:color w:val="000000"/>
            <w:sz w:val="18"/>
            <w:szCs w:val="18"/>
          </w:rPr>
          <w:t>Rules of which overloaded method gets chosen in case of</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"http://javarevisited.blogspot.sg/2010/10/what-is-problem-while-using-in.html" </w:instrText>
        </w:r>
        <w:r>
          <w:rPr>
            <w:rFonts w:ascii="Arial" w:hAnsi="Arial" w:cs="Arial"/>
            <w:color w:val="000000"/>
            <w:sz w:val="18"/>
            <w:szCs w:val="18"/>
          </w:rPr>
          <w:fldChar w:fldCharType="separate"/>
        </w:r>
        <w:r>
          <w:rPr>
            <w:rStyle w:val="Hyperlink"/>
            <w:rFonts w:ascii="Arial" w:hAnsi="Arial" w:cs="Arial"/>
            <w:color w:val="0066CC"/>
            <w:sz w:val="18"/>
            <w:szCs w:val="18"/>
          </w:rPr>
          <w:t>autoboxing</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is complex and hard to remember, so Its best to avoid two</w:t>
        </w:r>
        <w:r>
          <w:rPr>
            <w:rStyle w:val="apple-converted-space"/>
            <w:rFonts w:ascii="Arial" w:hAnsi="Arial" w:cs="Arial"/>
            <w:color w:val="000000"/>
            <w:sz w:val="18"/>
            <w:szCs w:val="18"/>
          </w:rPr>
          <w:t> </w:t>
        </w:r>
        <w:r>
          <w:rPr>
            <w:rFonts w:ascii="Arial" w:hAnsi="Arial" w:cs="Arial"/>
            <w:color w:val="000000"/>
            <w:sz w:val="18"/>
            <w:szCs w:val="18"/>
          </w:rPr>
          <w:fldChar w:fldCharType="begin"/>
        </w:r>
        <w:r>
          <w:rPr>
            <w:rFonts w:ascii="Arial" w:hAnsi="Arial" w:cs="Arial"/>
            <w:color w:val="000000"/>
            <w:sz w:val="18"/>
            <w:szCs w:val="18"/>
          </w:rPr>
          <w:instrText xml:space="preserve"> HYPERLINK "http://java67.blogspot.sg/2012/08/what-is-method-overloading-in-java-example.html" </w:instrText>
        </w:r>
        <w:r>
          <w:rPr>
            <w:rFonts w:ascii="Arial" w:hAnsi="Arial" w:cs="Arial"/>
            <w:color w:val="000000"/>
            <w:sz w:val="18"/>
            <w:szCs w:val="18"/>
          </w:rPr>
          <w:fldChar w:fldCharType="separate"/>
        </w:r>
        <w:r>
          <w:rPr>
            <w:rStyle w:val="Hyperlink"/>
            <w:rFonts w:ascii="Arial" w:hAnsi="Arial" w:cs="Arial"/>
            <w:color w:val="0066CC"/>
            <w:sz w:val="18"/>
            <w:szCs w:val="18"/>
          </w:rPr>
          <w:t>overloaded method</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where one accept Object and other accept primitive type. If by any chance you must have to </w:t>
        </w:r>
        <w:proofErr w:type="gramStart"/>
        <w:r>
          <w:rPr>
            <w:rFonts w:ascii="Arial" w:hAnsi="Arial" w:cs="Arial"/>
            <w:color w:val="000000"/>
            <w:sz w:val="18"/>
            <w:szCs w:val="18"/>
          </w:rPr>
          <w:t>do this then</w:t>
        </w:r>
        <w:proofErr w:type="gramEnd"/>
        <w:r>
          <w:rPr>
            <w:rFonts w:ascii="Arial" w:hAnsi="Arial" w:cs="Arial"/>
            <w:color w:val="000000"/>
            <w:sz w:val="18"/>
            <w:szCs w:val="18"/>
          </w:rPr>
          <w:t xml:space="preserve"> make sure both of them</w:t>
        </w:r>
        <w:r>
          <w:rPr>
            <w:rStyle w:val="apple-converted-space"/>
            <w:rFonts w:ascii="Arial" w:hAnsi="Arial" w:cs="Arial"/>
            <w:color w:val="000000"/>
            <w:sz w:val="18"/>
            <w:szCs w:val="18"/>
          </w:rPr>
          <w:t> </w:t>
        </w:r>
        <w:r>
          <w:rPr>
            <w:rStyle w:val="ilad"/>
            <w:rFonts w:ascii="Arial" w:hAnsi="Arial" w:cs="Arial"/>
            <w:color w:val="000000"/>
            <w:sz w:val="18"/>
            <w:szCs w:val="18"/>
          </w:rPr>
          <w:t>perform</w:t>
        </w:r>
        <w:r>
          <w:rPr>
            <w:rStyle w:val="apple-converted-space"/>
            <w:rFonts w:ascii="Arial" w:hAnsi="Arial" w:cs="Arial"/>
            <w:color w:val="000000"/>
            <w:sz w:val="18"/>
            <w:szCs w:val="18"/>
          </w:rPr>
          <w:t> </w:t>
        </w:r>
        <w:r>
          <w:rPr>
            <w:rFonts w:ascii="Arial" w:hAnsi="Arial" w:cs="Arial"/>
            <w:color w:val="000000"/>
            <w:sz w:val="18"/>
            <w:szCs w:val="18"/>
          </w:rPr>
          <w:t>identical function.</w:t>
        </w:r>
      </w:ins>
    </w:p>
    <w:p w:rsidR="00785492" w:rsidRDefault="00785492" w:rsidP="00785492">
      <w:pPr>
        <w:pBdr>
          <w:bottom w:val="double" w:sz="6" w:space="1" w:color="auto"/>
        </w:pBdr>
        <w:rPr>
          <w:rStyle w:val="apple-style-span"/>
          <w:rFonts w:ascii="Trebuchet MS" w:hAnsi="Trebuchet MS"/>
          <w:color w:val="000000"/>
        </w:rPr>
      </w:pPr>
      <w:ins w:id="378"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"http://javarevisited.blogspot.com/2013/01/java-best-practices-method-overloading-constructor.html" \l "ixzz2OL3w66tJ"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http://javarevisited.blogspot.com/2013/01/java-best-practices-method-overloading-constructor.html#ixzz2OL3w66tJ</w:t>
        </w:r>
        <w:r>
          <w:rPr>
            <w:rStyle w:val="apple-style-span"/>
            <w:rFonts w:ascii="Trebuchet MS" w:hAnsi="Trebuchet MS"/>
            <w:color w:val="000000"/>
          </w:rPr>
          <w:fldChar w:fldCharType="end"/>
        </w:r>
      </w:ins>
    </w:p>
    <w:p w:rsidR="00785492" w:rsidRDefault="00785492" w:rsidP="00785492">
      <w:pPr>
        <w:rPr>
          <w:rStyle w:val="apple-style-span"/>
          <w:rFonts w:ascii="Trebuchet MS" w:hAnsi="Trebuchet MS"/>
          <w:color w:val="000000"/>
        </w:rPr>
      </w:pP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46" w:tooltip="Why main method is public static in Java" w:history="1">
        <w:r>
          <w:rPr>
            <w:rStyle w:val="Hyperlink"/>
            <w:rFonts w:ascii="Trebuchet MS" w:hAnsi="Trebuchet MS"/>
            <w:color w:val="333333"/>
            <w:sz w:val="32"/>
            <w:szCs w:val="32"/>
          </w:rPr>
          <w:t>Why main method is public static in Java</w:t>
        </w:r>
      </w:hyperlink>
    </w:p>
    <w:p w:rsidR="00785492" w:rsidRDefault="00785492" w:rsidP="00785492">
      <w:pPr>
        <w:rPr>
          <w:ins w:id="379" w:author="Unknown"/>
          <w:rFonts w:ascii="Trebuchet MS" w:hAnsi="Trebuchet MS"/>
          <w:color w:val="000000"/>
          <w:sz w:val="24"/>
          <w:szCs w:val="24"/>
        </w:rPr>
      </w:pPr>
      <w:ins w:id="380" w:author="Unknown">
        <w:r>
          <w:rPr>
            <w:rFonts w:ascii="Verdana" w:hAnsi="Verdana"/>
            <w:b/>
            <w:bCs/>
            <w:color w:val="000000"/>
            <w:sz w:val="18"/>
            <w:szCs w:val="18"/>
          </w:rPr>
          <w:t>Main method in Java</w:t>
        </w:r>
        <w:r>
          <w:rPr>
            <w:rStyle w:val="apple-converted-space"/>
            <w:rFonts w:ascii="Verdana" w:hAnsi="Verdana"/>
            <w:color w:val="000000"/>
            <w:sz w:val="18"/>
            <w:szCs w:val="18"/>
          </w:rPr>
          <w:t> </w:t>
        </w:r>
        <w:r>
          <w:rPr>
            <w:rFonts w:ascii="Verdana" w:hAnsi="Verdana"/>
            <w:color w:val="000000"/>
            <w:sz w:val="18"/>
            <w:szCs w:val="18"/>
          </w:rPr>
          <w:t xml:space="preserve">is the first programming method a Java programmer knows when he starts learning Java programming </w:t>
        </w:r>
        <w:proofErr w:type="spellStart"/>
        <w:r>
          <w:rPr>
            <w:rFonts w:ascii="Verdana" w:hAnsi="Verdana"/>
            <w:color w:val="000000"/>
            <w:sz w:val="18"/>
            <w:szCs w:val="18"/>
          </w:rPr>
          <w:t>language.have</w:t>
        </w:r>
        <w:proofErr w:type="spellEnd"/>
        <w:r>
          <w:rPr>
            <w:rFonts w:ascii="Verdana" w:hAnsi="Verdana"/>
            <w:color w:val="000000"/>
            <w:sz w:val="18"/>
            <w:szCs w:val="18"/>
          </w:rPr>
          <w:t xml:space="preserve"> you ever thought about</w:t>
        </w:r>
        <w:r>
          <w:rPr>
            <w:rStyle w:val="apple-converted-space"/>
            <w:rFonts w:ascii="Verdana" w:hAnsi="Verdana"/>
            <w:color w:val="000000"/>
            <w:sz w:val="18"/>
            <w:szCs w:val="18"/>
          </w:rPr>
          <w:t> </w:t>
        </w:r>
        <w:r>
          <w:rPr>
            <w:rFonts w:ascii="Verdana" w:hAnsi="Verdana"/>
            <w:b/>
            <w:bCs/>
            <w:color w:val="000000"/>
            <w:sz w:val="18"/>
            <w:szCs w:val="18"/>
          </w:rPr>
          <w:t>why main method in Java is public, static and void</w:t>
        </w:r>
        <w:r>
          <w:rPr>
            <w:rFonts w:ascii="Verdana" w:hAnsi="Verdana"/>
            <w:color w:val="000000"/>
            <w:sz w:val="18"/>
            <w:szCs w:val="18"/>
          </w:rPr>
          <w:t>, of-course Yes, since most of us first</w:t>
        </w:r>
        <w:r>
          <w:rPr>
            <w:rStyle w:val="apple-converted-space"/>
            <w:rFonts w:ascii="Verdana" w:hAnsi="Verdana"/>
            <w:color w:val="000000"/>
            <w:sz w:val="18"/>
            <w:szCs w:val="18"/>
          </w:rPr>
          <w:t> </w:t>
        </w:r>
        <w:r>
          <w:rPr>
            <w:rStyle w:val="ilad"/>
            <w:rFonts w:ascii="Verdana" w:hAnsi="Verdana"/>
            <w:color w:val="000000"/>
            <w:sz w:val="18"/>
            <w:szCs w:val="18"/>
          </w:rPr>
          <w:t>learn</w:t>
        </w:r>
        <w:r>
          <w:rPr>
            <w:rStyle w:val="apple-converted-space"/>
            <w:rFonts w:ascii="Verdana" w:hAnsi="Verdana"/>
            <w:color w:val="000000"/>
            <w:sz w:val="18"/>
            <w:szCs w:val="18"/>
          </w:rPr>
          <w:t> </w:t>
        </w:r>
        <w:r>
          <w:rPr>
            <w:rFonts w:ascii="Verdana" w:hAnsi="Verdana"/>
            <w:color w:val="000000"/>
            <w:sz w:val="18"/>
            <w:szCs w:val="18"/>
          </w:rPr>
          <w:t>C and C++ than we move to Java in our programming path we familiar with main method but in</w:t>
        </w:r>
        <w:r>
          <w:rPr>
            <w:rStyle w:val="apple-converted-space"/>
            <w:rFonts w:ascii="Verdana" w:hAnsi="Verdana"/>
            <w:color w:val="000000"/>
            <w:sz w:val="18"/>
            <w:szCs w:val="18"/>
          </w:rPr>
          <w:t> </w:t>
        </w:r>
        <w:r>
          <w:rPr>
            <w:rStyle w:val="ilad"/>
            <w:rFonts w:ascii="Verdana" w:hAnsi="Verdana"/>
            <w:color w:val="000000"/>
            <w:sz w:val="18"/>
            <w:szCs w:val="18"/>
          </w:rPr>
          <w:t xml:space="preserve">Java </w:t>
        </w:r>
        <w:proofErr w:type="spellStart"/>
        <w:r>
          <w:rPr>
            <w:rStyle w:val="ilad"/>
            <w:rFonts w:ascii="Verdana" w:hAnsi="Verdana"/>
            <w:color w:val="000000"/>
            <w:sz w:val="18"/>
            <w:szCs w:val="18"/>
          </w:rPr>
          <w:t>main</w:t>
        </w:r>
        <w:r>
          <w:rPr>
            <w:rFonts w:ascii="Verdana" w:hAnsi="Verdana"/>
            <w:color w:val="000000"/>
            <w:sz w:val="18"/>
            <w:szCs w:val="18"/>
          </w:rPr>
          <w:t>method</w:t>
        </w:r>
        <w:proofErr w:type="spellEnd"/>
        <w:r>
          <w:rPr>
            <w:rFonts w:ascii="Verdana" w:hAnsi="Verdana"/>
            <w:color w:val="000000"/>
            <w:sz w:val="18"/>
            <w:szCs w:val="18"/>
          </w:rPr>
          <w:t xml:space="preserve"> is slightly different it doesn't return any value like in C it returns </w:t>
        </w:r>
        <w:proofErr w:type="spellStart"/>
        <w:r>
          <w:rPr>
            <w:rFonts w:ascii="Verdana" w:hAnsi="Verdana"/>
            <w:color w:val="000000"/>
            <w:sz w:val="18"/>
            <w:szCs w:val="18"/>
          </w:rPr>
          <w:t>int</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main method is public static and void Why</w:t>
        </w:r>
        <w:r>
          <w:rPr>
            <w:rFonts w:ascii="Verdana" w:hAnsi="Verdana"/>
            <w:color w:val="000000"/>
            <w:sz w:val="18"/>
            <w:szCs w:val="18"/>
          </w:rPr>
          <w:t>? In this post we will try to find answer of these</w:t>
        </w:r>
        <w:r>
          <w:rPr>
            <w:rStyle w:val="apple-converted-space"/>
            <w:rFonts w:ascii="Verdana" w:hAnsi="Verdana"/>
            <w:color w:val="000000"/>
            <w:sz w:val="18"/>
            <w:szCs w:val="18"/>
          </w:rPr>
          <w:t> </w:t>
        </w:r>
        <w:r>
          <w:rPr>
            <w:rStyle w:val="ilad"/>
            <w:rFonts w:ascii="Verdana" w:hAnsi="Verdana"/>
            <w:color w:val="000000"/>
            <w:sz w:val="18"/>
            <w:szCs w:val="18"/>
          </w:rPr>
          <w:t>questions</w:t>
        </w:r>
        <w:r>
          <w:rPr>
            <w:rStyle w:val="apple-converted-space"/>
            <w:rFonts w:ascii="Verdana" w:hAnsi="Verdana"/>
            <w:color w:val="000000"/>
            <w:sz w:val="18"/>
            <w:szCs w:val="18"/>
          </w:rPr>
          <w:t> </w:t>
        </w:r>
        <w:r>
          <w:rPr>
            <w:rFonts w:ascii="Verdana" w:hAnsi="Verdana"/>
            <w:color w:val="000000"/>
            <w:sz w:val="18"/>
            <w:szCs w:val="18"/>
          </w:rPr>
          <w:t>and have an idea of one of the most popular</w:t>
        </w:r>
        <w:r>
          <w:rPr>
            <w:rStyle w:val="apple-converted-space"/>
            <w:rFonts w:ascii="Verdana" w:hAnsi="Verdana"/>
            <w:color w:val="000000"/>
            <w:sz w:val="18"/>
            <w:szCs w:val="18"/>
          </w:rPr>
          <w:t> </w:t>
        </w:r>
        <w:r>
          <w:rPr>
            <w:rFonts w:ascii="Verdana" w:hAnsi="Verdana"/>
            <w:color w:val="000000"/>
            <w:sz w:val="18"/>
            <w:szCs w:val="18"/>
          </w:rPr>
          <w:t>questions</w:t>
        </w:r>
        <w:r>
          <w:rPr>
            <w:rStyle w:val="apple-converted-space"/>
            <w:rFonts w:ascii="Verdana" w:hAnsi="Verdana"/>
            <w:color w:val="000000"/>
            <w:sz w:val="18"/>
            <w:szCs w:val="18"/>
          </w:rPr>
          <w:t> </w:t>
        </w:r>
        <w:r>
          <w:rPr>
            <w:rFonts w:ascii="Verdana" w:hAnsi="Verdana"/>
            <w:color w:val="000000"/>
            <w:sz w:val="18"/>
            <w:szCs w:val="18"/>
          </w:rPr>
          <w:t>in Java</w:t>
        </w:r>
        <w:r>
          <w:rPr>
            <w:rStyle w:val="apple-converted-space"/>
            <w:rFonts w:ascii="Verdana" w:hAnsi="Verdana"/>
            <w:color w:val="000000"/>
            <w:sz w:val="18"/>
            <w:szCs w:val="18"/>
          </w:rPr>
          <w:t> </w:t>
        </w:r>
        <w:r>
          <w:rPr>
            <w:rFonts w:ascii="Verdana" w:hAnsi="Verdana"/>
            <w:color w:val="000000"/>
            <w:sz w:val="18"/>
            <w:szCs w:val="18"/>
            <w:u w:val="single"/>
          </w:rPr>
          <w:t>why main method is declared Static</w:t>
        </w:r>
        <w:r>
          <w:rPr>
            <w:rFonts w:ascii="Verdana" w:hAnsi="Verdana"/>
            <w:color w:val="000000"/>
            <w:sz w:val="18"/>
            <w:szCs w:val="18"/>
          </w:rPr>
          <w:t>.</w:t>
        </w:r>
      </w:ins>
    </w:p>
    <w:p w:rsidR="00785492" w:rsidRDefault="00785492" w:rsidP="00785492">
      <w:pPr>
        <w:pStyle w:val="Heading3"/>
        <w:rPr>
          <w:ins w:id="381" w:author="Unknown"/>
          <w:rFonts w:ascii="Trebuchet MS" w:hAnsi="Trebuchet MS"/>
          <w:b w:val="0"/>
          <w:bCs w:val="0"/>
          <w:color w:val="000000"/>
        </w:rPr>
      </w:pPr>
      <w:ins w:id="382" w:author="Unknown">
        <w:r>
          <w:rPr>
            <w:rFonts w:ascii="Trebuchet MS" w:hAnsi="Trebuchet MS"/>
            <w:b w:val="0"/>
            <w:bCs w:val="0"/>
            <w:color w:val="000000"/>
            <w:u w:val="single"/>
          </w:rPr>
          <w:t>What is main method in Java?</w:t>
        </w:r>
      </w:ins>
    </w:p>
    <w:p w:rsidR="00785492" w:rsidRDefault="00785492" w:rsidP="00785492">
      <w:pPr>
        <w:rPr>
          <w:ins w:id="383" w:author="Unknown"/>
          <w:rFonts w:ascii="Trebuchet MS" w:hAnsi="Trebuchet MS"/>
          <w:color w:val="000000"/>
        </w:rPr>
      </w:pPr>
      <w:ins w:id="384" w:author="Unknown">
        <w:r>
          <w:rPr>
            <w:rFonts w:ascii="Verdana" w:hAnsi="Verdana"/>
            <w:color w:val="000000"/>
            <w:sz w:val="18"/>
            <w:szCs w:val="18"/>
          </w:rPr>
          <w:t>Main method in Java is entry point for any core Java program.</w:t>
        </w:r>
        <w:r>
          <w:rPr>
            <w:rStyle w:val="apple-converted-space"/>
            <w:rFonts w:ascii="Verdana" w:hAnsi="Verdana"/>
            <w:color w:val="000000"/>
            <w:sz w:val="18"/>
            <w:szCs w:val="18"/>
          </w:rPr>
          <w:t> </w:t>
        </w:r>
        <w:r>
          <w:rPr>
            <w:rStyle w:val="ilad"/>
            <w:rFonts w:ascii="Verdana" w:hAnsi="Verdana"/>
            <w:color w:val="000000"/>
            <w:sz w:val="18"/>
            <w:szCs w:val="18"/>
          </w:rPr>
          <w:t>Remember we</w:t>
        </w:r>
        <w:r>
          <w:rPr>
            <w:rStyle w:val="apple-converted-space"/>
            <w:rFonts w:ascii="Verdana" w:hAnsi="Verdana"/>
            <w:color w:val="000000"/>
            <w:sz w:val="18"/>
            <w:szCs w:val="18"/>
          </w:rPr>
          <w:t> </w:t>
        </w:r>
        <w:r>
          <w:rPr>
            <w:rFonts w:ascii="Verdana" w:hAnsi="Verdana"/>
            <w:color w:val="000000"/>
            <w:sz w:val="18"/>
            <w:szCs w:val="18"/>
          </w:rPr>
          <w:t xml:space="preserve">are not talking about </w:t>
        </w:r>
        <w:proofErr w:type="spellStart"/>
        <w:r>
          <w:rPr>
            <w:rFonts w:ascii="Verdana" w:hAnsi="Verdana"/>
            <w:color w:val="000000"/>
            <w:sz w:val="18"/>
            <w:szCs w:val="18"/>
          </w:rPr>
          <w:t>Servlet</w:t>
        </w:r>
        <w:proofErr w:type="spellEnd"/>
        <w:r>
          <w:rPr>
            <w:rFonts w:ascii="Verdana" w:hAnsi="Verdana"/>
            <w:color w:val="000000"/>
            <w:sz w:val="18"/>
            <w:szCs w:val="18"/>
          </w:rPr>
          <w:t>,</w:t>
        </w:r>
        <w:r>
          <w:rPr>
            <w:rStyle w:val="apple-converted-space"/>
            <w:rFonts w:ascii="Verdana" w:hAnsi="Verdana"/>
            <w:color w:val="000000"/>
            <w:sz w:val="18"/>
            <w:szCs w:val="18"/>
          </w:rPr>
          <w:t> </w:t>
        </w:r>
        <w:proofErr w:type="spellStart"/>
        <w:r>
          <w:rPr>
            <w:rStyle w:val="ilad"/>
            <w:rFonts w:ascii="Verdana" w:hAnsi="Verdana"/>
            <w:color w:val="000000"/>
            <w:sz w:val="18"/>
            <w:szCs w:val="18"/>
          </w:rPr>
          <w:t>MIDlet</w:t>
        </w:r>
        <w:proofErr w:type="spellEnd"/>
        <w:r>
          <w:rPr>
            <w:rStyle w:val="apple-converted-space"/>
            <w:rFonts w:ascii="Verdana" w:hAnsi="Verdana"/>
            <w:color w:val="000000"/>
            <w:sz w:val="18"/>
            <w:szCs w:val="18"/>
          </w:rPr>
          <w:t> </w:t>
        </w:r>
        <w:r>
          <w:rPr>
            <w:rFonts w:ascii="Verdana" w:hAnsi="Verdana"/>
            <w:color w:val="000000"/>
            <w:sz w:val="18"/>
            <w:szCs w:val="18"/>
          </w:rPr>
          <w:t>or any other container managed Java program where life cycle methods are provided to control the execution. In core Java program, execution starts from main method when you type</w:t>
        </w:r>
        <w:r>
          <w:rPr>
            <w:rStyle w:val="apple-converted-space"/>
            <w:rFonts w:ascii="Verdana" w:hAnsi="Verdana"/>
            <w:color w:val="000000"/>
            <w:sz w:val="18"/>
            <w:szCs w:val="18"/>
          </w:rPr>
          <w:t> </w:t>
        </w:r>
        <w:r>
          <w:rPr>
            <w:rFonts w:ascii="Verdana" w:hAnsi="Verdana"/>
            <w:color w:val="000000"/>
            <w:sz w:val="18"/>
            <w:szCs w:val="18"/>
          </w:rPr>
          <w:t>java main-class-name, JVM</w:t>
        </w:r>
        <w:r>
          <w:rPr>
            <w:rStyle w:val="apple-converted-space"/>
            <w:rFonts w:ascii="Verdana" w:hAnsi="Verdana"/>
            <w:color w:val="000000"/>
            <w:sz w:val="18"/>
            <w:szCs w:val="18"/>
          </w:rPr>
          <w:t> </w:t>
        </w:r>
        <w:r>
          <w:rPr>
            <w:rStyle w:val="ilad"/>
            <w:rFonts w:ascii="Verdana" w:hAnsi="Verdana"/>
            <w:color w:val="000000"/>
            <w:sz w:val="18"/>
            <w:szCs w:val="18"/>
          </w:rPr>
          <w:t>search for</w:t>
        </w:r>
        <w:r>
          <w:rPr>
            <w:rStyle w:val="apple-converted-space"/>
            <w:rFonts w:ascii="Verdana" w:hAnsi="Verdana"/>
            <w:color w:val="000000"/>
            <w:sz w:val="18"/>
            <w:szCs w:val="18"/>
          </w:rPr>
          <w:t> </w:t>
        </w:r>
        <w:r>
          <w:rPr>
            <w:rFonts w:ascii="Verdana" w:hAnsi="Verdana"/>
            <w:b/>
            <w:bCs/>
            <w:color w:val="000000"/>
            <w:sz w:val="18"/>
            <w:szCs w:val="18"/>
          </w:rPr>
          <w:t xml:space="preserve">public static void </w:t>
        </w:r>
        <w:proofErr w:type="gramStart"/>
        <w:r>
          <w:rPr>
            <w:rFonts w:ascii="Verdana" w:hAnsi="Verdana"/>
            <w:b/>
            <w:bCs/>
            <w:color w:val="000000"/>
            <w:sz w:val="18"/>
            <w:szCs w:val="18"/>
          </w:rPr>
          <w:t>main(</w:t>
        </w:r>
        <w:proofErr w:type="spellStart"/>
        <w:proofErr w:type="gramEnd"/>
        <w:r>
          <w:rPr>
            <w:rStyle w:val="ilad"/>
            <w:rFonts w:ascii="Verdana" w:hAnsi="Verdana"/>
            <w:b/>
            <w:bCs/>
            <w:color w:val="000000"/>
            <w:sz w:val="18"/>
            <w:szCs w:val="18"/>
          </w:rPr>
          <w:t>String</w:t>
        </w:r>
        <w:r>
          <w:rPr>
            <w:rFonts w:ascii="Verdana" w:hAnsi="Verdana"/>
            <w:b/>
            <w:bCs/>
            <w:color w:val="000000"/>
            <w:sz w:val="18"/>
            <w:szCs w:val="18"/>
          </w:rPr>
          <w:t>args</w:t>
        </w:r>
        <w:proofErr w:type="spellEnd"/>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method in that class and if it doesn't find that method it throws error</w:t>
        </w:r>
        <w:r>
          <w:rPr>
            <w:rStyle w:val="apple-converted-space"/>
            <w:rFonts w:ascii="Verdana" w:hAnsi="Verdana"/>
            <w:color w:val="000000"/>
            <w:sz w:val="18"/>
            <w:szCs w:val="18"/>
          </w:rPr>
          <w:t> </w:t>
        </w:r>
        <w:proofErr w:type="spellStart"/>
        <w:r>
          <w:rPr>
            <w:rFonts w:ascii="Verdana" w:hAnsi="Verdana"/>
            <w:b/>
            <w:bCs/>
            <w:color w:val="000000"/>
            <w:sz w:val="18"/>
            <w:szCs w:val="18"/>
          </w:rPr>
          <w:t>NoSuchMethodError:main</w:t>
        </w:r>
        <w:proofErr w:type="spellEnd"/>
        <w:r>
          <w:rPr>
            <w:rStyle w:val="apple-converted-space"/>
            <w:rFonts w:ascii="Verdana" w:hAnsi="Verdana"/>
            <w:color w:val="000000"/>
            <w:sz w:val="18"/>
            <w:szCs w:val="18"/>
          </w:rPr>
          <w:t> </w:t>
        </w:r>
        <w:r>
          <w:rPr>
            <w:rFonts w:ascii="Verdana" w:hAnsi="Verdana"/>
            <w:color w:val="000000"/>
            <w:sz w:val="18"/>
            <w:szCs w:val="18"/>
          </w:rPr>
          <w:t>and terminates.</w:t>
        </w:r>
      </w:ins>
    </w:p>
    <w:p w:rsidR="00785492" w:rsidRDefault="00785492" w:rsidP="00785492">
      <w:pPr>
        <w:rPr>
          <w:ins w:id="385" w:author="Unknown"/>
          <w:rFonts w:ascii="Trebuchet MS" w:hAnsi="Trebuchet MS"/>
          <w:color w:val="000000"/>
        </w:rPr>
      </w:pPr>
    </w:p>
    <w:p w:rsidR="00785492" w:rsidRDefault="00785492" w:rsidP="00785492">
      <w:pPr>
        <w:rPr>
          <w:ins w:id="386" w:author="Unknown"/>
          <w:rFonts w:ascii="Trebuchet MS" w:hAnsi="Trebuchet MS"/>
          <w:color w:val="000000"/>
        </w:rPr>
      </w:pPr>
    </w:p>
    <w:p w:rsidR="00785492" w:rsidRDefault="00785492" w:rsidP="00785492">
      <w:pPr>
        <w:rPr>
          <w:ins w:id="387" w:author="Unknown"/>
          <w:rFonts w:ascii="Trebuchet MS" w:hAnsi="Trebuchet MS"/>
          <w:color w:val="000000"/>
        </w:rPr>
      </w:pPr>
      <w:ins w:id="388" w:author="Unknown">
        <w:r>
          <w:rPr>
            <w:rFonts w:ascii="Verdana" w:hAnsi="Verdana"/>
            <w:b/>
            <w:bCs/>
            <w:color w:val="000000"/>
            <w:sz w:val="18"/>
            <w:szCs w:val="18"/>
            <w:u w:val="single"/>
          </w:rPr>
          <w:t>Signature of main method in Java</w:t>
        </w:r>
      </w:ins>
    </w:p>
    <w:p w:rsidR="00785492" w:rsidRDefault="00785492" w:rsidP="00785492">
      <w:pPr>
        <w:rPr>
          <w:ins w:id="389" w:author="Unknown"/>
          <w:rFonts w:ascii="Trebuchet MS" w:hAnsi="Trebuchet MS"/>
          <w:color w:val="000000"/>
        </w:rPr>
      </w:pPr>
    </w:p>
    <w:p w:rsidR="00785492" w:rsidRDefault="00785492" w:rsidP="00785492">
      <w:pPr>
        <w:rPr>
          <w:ins w:id="390" w:author="Unknown"/>
          <w:rFonts w:ascii="Trebuchet MS" w:hAnsi="Trebuchet MS"/>
          <w:color w:val="000000"/>
        </w:rPr>
      </w:pPr>
      <w:ins w:id="391" w:author="Unknown">
        <w:r>
          <w:rPr>
            <w:rFonts w:ascii="Verdana" w:hAnsi="Verdana"/>
            <w:color w:val="000000"/>
            <w:sz w:val="18"/>
            <w:szCs w:val="18"/>
          </w:rPr>
          <w:lastRenderedPageBreak/>
          <w:t xml:space="preserve">Main method has to strictly follow its syntax; </w:t>
        </w:r>
        <w:proofErr w:type="spellStart"/>
        <w:r>
          <w:rPr>
            <w:rFonts w:ascii="Verdana" w:hAnsi="Verdana"/>
            <w:color w:val="000000"/>
            <w:sz w:val="18"/>
            <w:szCs w:val="18"/>
          </w:rPr>
          <w:t>other wise</w:t>
        </w:r>
        <w:proofErr w:type="spellEnd"/>
        <w:r>
          <w:rPr>
            <w:rFonts w:ascii="Verdana" w:hAnsi="Verdana"/>
            <w:color w:val="000000"/>
            <w:sz w:val="18"/>
            <w:szCs w:val="18"/>
          </w:rPr>
          <w:t xml:space="preserve"> JVM will not be able to locate it and your program</w:t>
        </w:r>
        <w:r>
          <w:rPr>
            <w:rStyle w:val="apple-converted-space"/>
            <w:rFonts w:ascii="Verdana" w:hAnsi="Verdana"/>
            <w:color w:val="000000"/>
            <w:sz w:val="18"/>
            <w:szCs w:val="18"/>
          </w:rPr>
          <w:t> </w:t>
        </w:r>
        <w:r>
          <w:rPr>
            <w:rStyle w:val="ilad"/>
            <w:rFonts w:ascii="Verdana" w:hAnsi="Verdana"/>
            <w:color w:val="000000"/>
            <w:sz w:val="18"/>
            <w:szCs w:val="18"/>
          </w:rPr>
          <w:t>will not run</w:t>
        </w:r>
        <w:r>
          <w:rPr>
            <w:rFonts w:ascii="Verdana" w:hAnsi="Verdana"/>
            <w:color w:val="000000"/>
            <w:sz w:val="18"/>
            <w:szCs w:val="18"/>
          </w:rPr>
          <w:t>. Here is the exact signature of main method</w:t>
        </w:r>
      </w:ins>
    </w:p>
    <w:p w:rsidR="00785492" w:rsidRDefault="00785492" w:rsidP="00785492">
      <w:pPr>
        <w:rPr>
          <w:ins w:id="392" w:author="Unknown"/>
          <w:rFonts w:ascii="Trebuchet MS" w:hAnsi="Trebuchet MS"/>
          <w:color w:val="000000"/>
        </w:rPr>
      </w:pPr>
    </w:p>
    <w:p w:rsidR="00785492" w:rsidRDefault="00785492" w:rsidP="00785492">
      <w:pPr>
        <w:rPr>
          <w:ins w:id="393" w:author="Unknown"/>
          <w:rFonts w:ascii="Trebuchet MS" w:hAnsi="Trebuchet MS"/>
          <w:color w:val="000000"/>
        </w:rPr>
      </w:pPr>
      <w:proofErr w:type="gramStart"/>
      <w:ins w:id="394" w:author="Unknown">
        <w:r>
          <w:rPr>
            <w:rFonts w:ascii="Verdana" w:hAnsi="Verdana"/>
            <w:b/>
            <w:bCs/>
            <w:color w:val="000000"/>
            <w:sz w:val="18"/>
            <w:szCs w:val="18"/>
          </w:rPr>
          <w:t>public</w:t>
        </w:r>
        <w:proofErr w:type="gramEnd"/>
        <w:r>
          <w:rPr>
            <w:rFonts w:ascii="Verdana" w:hAnsi="Verdana"/>
            <w:b/>
            <w:bCs/>
            <w:color w:val="000000"/>
            <w:sz w:val="18"/>
            <w:szCs w:val="18"/>
          </w:rPr>
          <w:t xml:space="preserve"> static void main(String</w:t>
        </w:r>
        <w:r>
          <w:rPr>
            <w:rStyle w:val="apple-converted-space"/>
            <w:rFonts w:ascii="Verdana" w:hAnsi="Verdana"/>
            <w:b/>
            <w:bCs/>
            <w:color w:val="000000"/>
            <w:sz w:val="18"/>
            <w:szCs w:val="18"/>
          </w:rPr>
          <w:t> </w:t>
        </w:r>
        <w:proofErr w:type="spellStart"/>
        <w:r>
          <w:rPr>
            <w:rFonts w:ascii="Verdana" w:hAnsi="Verdana"/>
            <w:b/>
            <w:bCs/>
            <w:color w:val="000000"/>
            <w:sz w:val="18"/>
            <w:szCs w:val="18"/>
          </w:rPr>
          <w:t>args</w:t>
        </w:r>
        <w:proofErr w:type="spellEnd"/>
        <w:r>
          <w:rPr>
            <w:rFonts w:ascii="Verdana" w:hAnsi="Verdana"/>
            <w:b/>
            <w:bCs/>
            <w:color w:val="000000"/>
            <w:sz w:val="18"/>
            <w:szCs w:val="18"/>
          </w:rPr>
          <w:t>[])</w:t>
        </w:r>
      </w:ins>
    </w:p>
    <w:p w:rsidR="00785492" w:rsidRDefault="00785492" w:rsidP="00785492">
      <w:pPr>
        <w:rPr>
          <w:ins w:id="395" w:author="Unknown"/>
          <w:rFonts w:ascii="Trebuchet MS" w:hAnsi="Trebuchet MS"/>
          <w:color w:val="000000"/>
        </w:rPr>
      </w:pPr>
    </w:p>
    <w:p w:rsidR="00785492" w:rsidRDefault="00785492" w:rsidP="00785492">
      <w:pPr>
        <w:rPr>
          <w:ins w:id="396" w:author="Unknown"/>
          <w:rFonts w:ascii="Trebuchet MS" w:hAnsi="Trebuchet MS"/>
          <w:color w:val="000000"/>
        </w:rPr>
      </w:pPr>
      <w:ins w:id="397" w:author="Unknown">
        <w:r>
          <w:rPr>
            <w:rFonts w:ascii="Verdana" w:hAnsi="Verdana"/>
            <w:color w:val="000000"/>
            <w:sz w:val="18"/>
            <w:szCs w:val="18"/>
          </w:rPr>
          <w:t>This signature is classic signature and there from start of Java but with introduction of</w:t>
        </w:r>
        <w:proofErr w:type="gramStart"/>
        <w:r>
          <w:rPr>
            <w:rFonts w:ascii="Verdana" w:hAnsi="Verdana"/>
            <w:color w:val="000000"/>
            <w:sz w:val="18"/>
            <w:szCs w:val="18"/>
          </w:rPr>
          <w:t> </w:t>
        </w:r>
        <w:r>
          <w:rPr>
            <w:rStyle w:val="apple-converted-space"/>
            <w:rFonts w:ascii="Verdana" w:hAnsi="Verdana"/>
            <w:color w:val="000000"/>
            <w:sz w:val="18"/>
            <w:szCs w:val="18"/>
          </w:rPr>
          <w:t> </w:t>
        </w:r>
        <w:proofErr w:type="gramEnd"/>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"http://javarevisited.blogspot.com/2011/09/variable-argument-in-java5-varargs.html" </w:instrText>
        </w:r>
        <w:r>
          <w:rPr>
            <w:rFonts w:ascii="Verdana" w:hAnsi="Verdana"/>
            <w:color w:val="000000"/>
            <w:sz w:val="18"/>
            <w:szCs w:val="18"/>
          </w:rPr>
          <w:fldChar w:fldCharType="separate"/>
        </w:r>
        <w:r>
          <w:rPr>
            <w:rStyle w:val="Hyperlink"/>
            <w:rFonts w:ascii="Verdana" w:hAnsi="Verdana"/>
            <w:color w:val="0066CC"/>
            <w:sz w:val="18"/>
            <w:szCs w:val="18"/>
          </w:rPr>
          <w:t xml:space="preserve">variable argument or </w:t>
        </w:r>
        <w:proofErr w:type="spellStart"/>
        <w:r>
          <w:rPr>
            <w:rStyle w:val="Hyperlink"/>
            <w:rFonts w:ascii="Verdana" w:hAnsi="Verdana"/>
            <w:color w:val="0066CC"/>
            <w:sz w:val="18"/>
            <w:szCs w:val="18"/>
          </w:rPr>
          <w:t>varargs</w:t>
        </w:r>
        <w:proofErr w:type="spellEnd"/>
        <w:r>
          <w:rPr>
            <w:rStyle w:val="Hyperlink"/>
            <w:rFonts w:ascii="Verdana" w:hAnsi="Verdana"/>
            <w:color w:val="0066CC"/>
            <w:sz w:val="18"/>
            <w:szCs w:val="18"/>
          </w:rPr>
          <w:t xml:space="preserve"> in Java5</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 xml:space="preserve">you can also declare main method in Java using </w:t>
        </w:r>
        <w:proofErr w:type="spellStart"/>
        <w:r>
          <w:rPr>
            <w:rFonts w:ascii="Verdana" w:hAnsi="Verdana"/>
            <w:color w:val="000000"/>
            <w:sz w:val="18"/>
            <w:szCs w:val="18"/>
          </w:rPr>
          <w:t>varargs</w:t>
        </w:r>
        <w:proofErr w:type="spellEnd"/>
        <w:r>
          <w:rPr>
            <w:rFonts w:ascii="Verdana" w:hAnsi="Verdana"/>
            <w:color w:val="000000"/>
            <w:sz w:val="18"/>
            <w:szCs w:val="18"/>
          </w:rPr>
          <w:t xml:space="preserve"> syntax as shown in below example:</w:t>
        </w:r>
      </w:ins>
    </w:p>
    <w:p w:rsidR="00785492" w:rsidRDefault="00785492" w:rsidP="00785492">
      <w:pPr>
        <w:rPr>
          <w:ins w:id="398" w:author="Unknown"/>
          <w:rFonts w:ascii="Trebuchet MS" w:hAnsi="Trebuchet MS"/>
          <w:color w:val="000000"/>
        </w:rPr>
      </w:pPr>
    </w:p>
    <w:p w:rsidR="00785492" w:rsidRDefault="00785492" w:rsidP="00785492">
      <w:pPr>
        <w:rPr>
          <w:ins w:id="399" w:author="Unknown"/>
          <w:rFonts w:ascii="Trebuchet MS" w:hAnsi="Trebuchet MS"/>
          <w:color w:val="000000"/>
        </w:rPr>
      </w:pPr>
      <w:proofErr w:type="gramStart"/>
      <w:ins w:id="400" w:author="Unknown">
        <w:r>
          <w:rPr>
            <w:rFonts w:ascii="Verdana" w:hAnsi="Verdana"/>
            <w:b/>
            <w:bCs/>
            <w:color w:val="000000"/>
            <w:sz w:val="18"/>
            <w:szCs w:val="18"/>
          </w:rPr>
          <w:t>public</w:t>
        </w:r>
        <w:proofErr w:type="gramEnd"/>
        <w:r>
          <w:rPr>
            <w:rFonts w:ascii="Verdana" w:hAnsi="Verdana"/>
            <w:b/>
            <w:bCs/>
            <w:color w:val="000000"/>
            <w:sz w:val="18"/>
            <w:szCs w:val="18"/>
          </w:rPr>
          <w:t xml:space="preserve"> static void main(String... </w:t>
        </w:r>
        <w:proofErr w:type="spellStart"/>
        <w:r>
          <w:rPr>
            <w:rFonts w:ascii="Verdana" w:hAnsi="Verdana"/>
            <w:b/>
            <w:bCs/>
            <w:color w:val="000000"/>
            <w:sz w:val="18"/>
            <w:szCs w:val="18"/>
          </w:rPr>
          <w:t>args</w:t>
        </w:r>
        <w:proofErr w:type="spellEnd"/>
        <w:r>
          <w:rPr>
            <w:rFonts w:ascii="Verdana" w:hAnsi="Verdana"/>
            <w:b/>
            <w:bCs/>
            <w:color w:val="000000"/>
            <w:sz w:val="18"/>
            <w:szCs w:val="18"/>
          </w:rPr>
          <w:t>)</w:t>
        </w:r>
      </w:ins>
    </w:p>
    <w:p w:rsidR="00785492" w:rsidRDefault="00785492" w:rsidP="00785492">
      <w:pPr>
        <w:rPr>
          <w:ins w:id="401" w:author="Unknown"/>
          <w:rFonts w:ascii="Trebuchet MS" w:hAnsi="Trebuchet MS"/>
          <w:color w:val="000000"/>
        </w:rPr>
      </w:pPr>
    </w:p>
    <w:p w:rsidR="00785492" w:rsidRDefault="00785492" w:rsidP="00785492">
      <w:pPr>
        <w:rPr>
          <w:ins w:id="402" w:author="Unknown"/>
          <w:rFonts w:ascii="Trebuchet MS" w:hAnsi="Trebuchet MS"/>
          <w:color w:val="000000"/>
        </w:rPr>
      </w:pPr>
      <w:ins w:id="403" w:author="Unknown">
        <w:r>
          <w:rPr>
            <w:rFonts w:ascii="Verdana" w:hAnsi="Verdana"/>
            <w:color w:val="000000"/>
            <w:sz w:val="18"/>
            <w:szCs w:val="18"/>
          </w:rPr>
          <w:t xml:space="preserve">Remember </w:t>
        </w:r>
        <w:proofErr w:type="spellStart"/>
        <w:r>
          <w:rPr>
            <w:rFonts w:ascii="Verdana" w:hAnsi="Verdana"/>
            <w:color w:val="000000"/>
            <w:sz w:val="18"/>
            <w:szCs w:val="18"/>
          </w:rPr>
          <w:t>varargs</w:t>
        </w:r>
        <w:proofErr w:type="spellEnd"/>
        <w:r>
          <w:rPr>
            <w:rFonts w:ascii="Verdana" w:hAnsi="Verdana"/>
            <w:color w:val="000000"/>
            <w:sz w:val="18"/>
            <w:szCs w:val="18"/>
          </w:rPr>
          <w:t xml:space="preserve"> version of</w:t>
        </w:r>
        <w:r>
          <w:rPr>
            <w:rStyle w:val="apple-converted-space"/>
            <w:rFonts w:ascii="Verdana" w:hAnsi="Verdana"/>
            <w:color w:val="000000"/>
            <w:sz w:val="18"/>
            <w:szCs w:val="18"/>
          </w:rPr>
          <w:t> </w:t>
        </w:r>
        <w:r>
          <w:rPr>
            <w:rFonts w:ascii="Verdana" w:hAnsi="Verdana"/>
            <w:color w:val="000000"/>
            <w:sz w:val="18"/>
            <w:szCs w:val="18"/>
          </w:rPr>
          <w:t>java main</w:t>
        </w:r>
        <w:r>
          <w:rPr>
            <w:rStyle w:val="apple-converted-space"/>
            <w:rFonts w:ascii="Verdana" w:hAnsi="Verdana"/>
            <w:color w:val="000000"/>
            <w:sz w:val="18"/>
            <w:szCs w:val="18"/>
          </w:rPr>
          <w:t> </w:t>
        </w:r>
        <w:r>
          <w:rPr>
            <w:rFonts w:ascii="Verdana" w:hAnsi="Verdana"/>
            <w:color w:val="000000"/>
            <w:sz w:val="18"/>
            <w:szCs w:val="18"/>
          </w:rPr>
          <w:t xml:space="preserve">method will only work in Java 1.5 or later version. Apart from public, static and void there are certain keywords like final, synchronized and </w:t>
        </w:r>
        <w:proofErr w:type="spellStart"/>
        <w:r>
          <w:rPr>
            <w:rFonts w:ascii="Verdana" w:hAnsi="Verdana"/>
            <w:color w:val="000000"/>
            <w:sz w:val="18"/>
            <w:szCs w:val="18"/>
          </w:rPr>
          <w:t>strictfp</w:t>
        </w:r>
        <w:proofErr w:type="spellEnd"/>
        <w:r>
          <w:rPr>
            <w:rFonts w:ascii="Verdana" w:hAnsi="Verdana"/>
            <w:color w:val="000000"/>
            <w:sz w:val="18"/>
            <w:szCs w:val="18"/>
          </w:rPr>
          <w:t xml:space="preserve"> which are permitted in signature of</w:t>
        </w:r>
        <w:r>
          <w:rPr>
            <w:rStyle w:val="apple-converted-space"/>
            <w:rFonts w:ascii="Verdana" w:hAnsi="Verdana"/>
            <w:color w:val="000000"/>
            <w:sz w:val="18"/>
            <w:szCs w:val="18"/>
          </w:rPr>
          <w:t> </w:t>
        </w:r>
        <w:r>
          <w:rPr>
            <w:rFonts w:ascii="Verdana" w:hAnsi="Verdana"/>
            <w:color w:val="000000"/>
            <w:sz w:val="18"/>
            <w:szCs w:val="18"/>
          </w:rPr>
          <w:t>java main</w:t>
        </w:r>
        <w:r>
          <w:rPr>
            <w:rStyle w:val="apple-converted-space"/>
            <w:rFonts w:ascii="Verdana" w:hAnsi="Verdana"/>
            <w:color w:val="000000"/>
            <w:sz w:val="18"/>
            <w:szCs w:val="18"/>
          </w:rPr>
          <w:t> </w:t>
        </w:r>
        <w:r>
          <w:rPr>
            <w:rFonts w:ascii="Verdana" w:hAnsi="Verdana"/>
            <w:color w:val="000000"/>
            <w:sz w:val="18"/>
            <w:szCs w:val="18"/>
          </w:rPr>
          <w:t>method.</w:t>
        </w:r>
      </w:ins>
    </w:p>
    <w:p w:rsidR="00785492" w:rsidRDefault="00785492" w:rsidP="00785492">
      <w:pPr>
        <w:rPr>
          <w:ins w:id="404" w:author="Unknown"/>
          <w:rFonts w:ascii="Trebuchet MS" w:hAnsi="Trebuchet MS"/>
          <w:color w:val="000000"/>
        </w:rPr>
      </w:pPr>
    </w:p>
    <w:p w:rsidR="00785492" w:rsidRDefault="00785492" w:rsidP="00785492">
      <w:pPr>
        <w:pStyle w:val="Heading3"/>
        <w:rPr>
          <w:ins w:id="405" w:author="Unknown"/>
          <w:rFonts w:ascii="Trebuchet MS" w:hAnsi="Trebuchet MS"/>
          <w:color w:val="000000"/>
        </w:rPr>
      </w:pPr>
      <w:ins w:id="406" w:author="Unknown">
        <w:r>
          <w:rPr>
            <w:rFonts w:ascii="Trebuchet MS" w:hAnsi="Trebuchet MS"/>
            <w:color w:val="000000"/>
            <w:u w:val="single"/>
          </w:rPr>
          <w:t>Why main method is static in Java</w:t>
        </w:r>
      </w:ins>
    </w:p>
    <w:p w:rsidR="00785492" w:rsidRDefault="00785492" w:rsidP="00785492">
      <w:pPr>
        <w:rPr>
          <w:ins w:id="407" w:author="Unknown"/>
          <w:rFonts w:ascii="Trebuchet MS" w:hAnsi="Trebuchet MS"/>
          <w:color w:val="000000"/>
        </w:rPr>
      </w:pPr>
      <w:r>
        <w:rPr>
          <w:rFonts w:ascii="Trebuchet MS" w:hAnsi="Trebuchet MS"/>
          <w:noProof/>
          <w:color w:val="0066CC"/>
        </w:rPr>
        <w:drawing>
          <wp:inline distT="0" distB="0" distL="0" distR="0">
            <wp:extent cx="477520" cy="477520"/>
            <wp:effectExtent l="19050" t="0" r="0" b="0"/>
            <wp:docPr id="19" name="Picture 19" descr="why main method is public static void in Java">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y main method is public static void in Java">
                      <a:hlinkClick r:id="rId47"/>
                    </pic:cNvPr>
                    <pic:cNvPicPr>
                      <a:picLocks noChangeAspect="1" noChangeArrowheads="1"/>
                    </pic:cNvPicPr>
                  </pic:nvPicPr>
                  <pic:blipFill>
                    <a:blip r:embed="rId19"/>
                    <a:srcRect/>
                    <a:stretch>
                      <a:fillRect/>
                    </a:stretch>
                  </pic:blipFill>
                  <pic:spPr bwMode="auto">
                    <a:xfrm>
                      <a:off x="0" y="0"/>
                      <a:ext cx="477520" cy="477520"/>
                    </a:xfrm>
                    <a:prstGeom prst="rect">
                      <a:avLst/>
                    </a:prstGeom>
                    <a:noFill/>
                    <a:ln w="9525">
                      <a:noFill/>
                      <a:miter lim="800000"/>
                      <a:headEnd/>
                      <a:tailEnd/>
                    </a:ln>
                  </pic:spPr>
                </pic:pic>
              </a:graphicData>
            </a:graphic>
          </wp:inline>
        </w:drawing>
      </w:r>
      <w:ins w:id="408" w:author="Unknown">
        <w:r>
          <w:rPr>
            <w:rFonts w:ascii="Verdana" w:hAnsi="Verdana"/>
            <w:color w:val="000000"/>
            <w:sz w:val="18"/>
            <w:szCs w:val="18"/>
          </w:rPr>
          <w:t>Now come to the main point "Why main method is static in Java", there are quite a few reasons around but here are few reasons which make sense to me:</w:t>
        </w:r>
      </w:ins>
    </w:p>
    <w:p w:rsidR="00785492" w:rsidRDefault="00785492" w:rsidP="00785492">
      <w:pPr>
        <w:rPr>
          <w:ins w:id="409" w:author="Unknown"/>
          <w:rFonts w:ascii="Trebuchet MS" w:hAnsi="Trebuchet MS"/>
          <w:color w:val="000000"/>
        </w:rPr>
      </w:pPr>
    </w:p>
    <w:p w:rsidR="00785492" w:rsidRDefault="00785492" w:rsidP="00785492">
      <w:pPr>
        <w:rPr>
          <w:ins w:id="410" w:author="Unknown"/>
          <w:rFonts w:ascii="Trebuchet MS" w:hAnsi="Trebuchet MS"/>
          <w:color w:val="000000"/>
        </w:rPr>
      </w:pPr>
      <w:ins w:id="411" w:author="Unknown">
        <w:r>
          <w:rPr>
            <w:rFonts w:ascii="Verdana" w:hAnsi="Verdana"/>
            <w:color w:val="000000"/>
            <w:sz w:val="18"/>
            <w:szCs w:val="18"/>
          </w:rPr>
          <w:t>1. Since main method is static</w:t>
        </w:r>
        <w:r>
          <w:rPr>
            <w:rStyle w:val="apple-converted-space"/>
            <w:rFonts w:ascii="Verdana" w:hAnsi="Verdana"/>
            <w:color w:val="000000"/>
            <w:sz w:val="18"/>
            <w:szCs w:val="18"/>
          </w:rPr>
          <w:t> </w:t>
        </w:r>
        <w:r>
          <w:rPr>
            <w:rStyle w:val="ilad"/>
            <w:rFonts w:ascii="Verdana" w:hAnsi="Verdana"/>
            <w:color w:val="000000"/>
            <w:sz w:val="18"/>
            <w:szCs w:val="18"/>
          </w:rPr>
          <w:t>Java virtual Machine</w:t>
        </w:r>
        <w:r>
          <w:rPr>
            <w:rStyle w:val="apple-converted-space"/>
            <w:rFonts w:ascii="Verdana" w:hAnsi="Verdana"/>
            <w:color w:val="000000"/>
            <w:sz w:val="18"/>
            <w:szCs w:val="18"/>
          </w:rPr>
          <w:t> </w:t>
        </w:r>
        <w:r>
          <w:rPr>
            <w:rFonts w:ascii="Verdana" w:hAnsi="Verdana"/>
            <w:color w:val="000000"/>
            <w:sz w:val="18"/>
            <w:szCs w:val="18"/>
          </w:rPr>
          <w:t>can call it without creating any instance of class which contains main method.</w:t>
        </w:r>
      </w:ins>
    </w:p>
    <w:p w:rsidR="00785492" w:rsidRDefault="00785492" w:rsidP="00785492">
      <w:pPr>
        <w:rPr>
          <w:ins w:id="412" w:author="Unknown"/>
          <w:rFonts w:ascii="Trebuchet MS" w:hAnsi="Trebuchet MS"/>
          <w:color w:val="000000"/>
        </w:rPr>
      </w:pPr>
    </w:p>
    <w:p w:rsidR="00785492" w:rsidRDefault="00785492" w:rsidP="00785492">
      <w:pPr>
        <w:rPr>
          <w:ins w:id="413" w:author="Unknown"/>
          <w:rFonts w:ascii="Trebuchet MS" w:hAnsi="Trebuchet MS"/>
          <w:color w:val="000000"/>
        </w:rPr>
      </w:pPr>
      <w:ins w:id="414" w:author="Unknown">
        <w:r>
          <w:rPr>
            <w:rFonts w:ascii="Verdana" w:hAnsi="Verdana"/>
            <w:color w:val="000000"/>
            <w:sz w:val="18"/>
            <w:szCs w:val="18"/>
          </w:rPr>
          <w:t>2. Since C and C++ also has similar main method which serves as entry point</w:t>
        </w:r>
        <w:r>
          <w:rPr>
            <w:rStyle w:val="apple-converted-space"/>
            <w:rFonts w:ascii="Verdana" w:hAnsi="Verdana"/>
            <w:color w:val="000000"/>
            <w:sz w:val="18"/>
            <w:szCs w:val="18"/>
          </w:rPr>
          <w:t> </w:t>
        </w:r>
        <w:r>
          <w:rPr>
            <w:rStyle w:val="ilad"/>
            <w:rFonts w:ascii="Verdana" w:hAnsi="Verdana"/>
            <w:color w:val="000000"/>
            <w:sz w:val="18"/>
            <w:szCs w:val="18"/>
          </w:rPr>
          <w:t>for program</w:t>
        </w:r>
        <w:r>
          <w:rPr>
            <w:rStyle w:val="apple-converted-space"/>
            <w:rFonts w:ascii="Verdana" w:hAnsi="Verdana"/>
            <w:color w:val="000000"/>
            <w:sz w:val="18"/>
            <w:szCs w:val="18"/>
          </w:rPr>
          <w:t> </w:t>
        </w:r>
        <w:r>
          <w:rPr>
            <w:rFonts w:ascii="Verdana" w:hAnsi="Verdana"/>
            <w:color w:val="000000"/>
            <w:sz w:val="18"/>
            <w:szCs w:val="18"/>
          </w:rPr>
          <w:t>execution, following that convention will only help Java.</w:t>
        </w:r>
      </w:ins>
    </w:p>
    <w:p w:rsidR="00785492" w:rsidRDefault="00785492" w:rsidP="00785492">
      <w:pPr>
        <w:rPr>
          <w:ins w:id="415" w:author="Unknown"/>
          <w:rFonts w:ascii="Trebuchet MS" w:hAnsi="Trebuchet MS"/>
          <w:color w:val="000000"/>
        </w:rPr>
      </w:pPr>
    </w:p>
    <w:p w:rsidR="00785492" w:rsidRDefault="00785492" w:rsidP="00785492">
      <w:pPr>
        <w:rPr>
          <w:ins w:id="416" w:author="Unknown"/>
          <w:rFonts w:ascii="Trebuchet MS" w:hAnsi="Trebuchet MS"/>
          <w:color w:val="000000"/>
        </w:rPr>
      </w:pPr>
      <w:ins w:id="417" w:author="Unknown">
        <w:r>
          <w:rPr>
            <w:rFonts w:ascii="Verdana" w:hAnsi="Verdana"/>
            <w:color w:val="000000"/>
            <w:sz w:val="18"/>
            <w:szCs w:val="18"/>
          </w:rPr>
          <w:t>3. If main method were not declared static than JVM has to create instance of main Class and since constructor can be overloaded and can have arguments there would not be any certain and consistent way for</w:t>
        </w:r>
        <w:r>
          <w:rPr>
            <w:rStyle w:val="apple-converted-space"/>
            <w:rFonts w:ascii="Verdana" w:hAnsi="Verdana"/>
            <w:color w:val="000000"/>
            <w:sz w:val="18"/>
            <w:szCs w:val="18"/>
          </w:rPr>
          <w:t> </w:t>
        </w:r>
        <w:r>
          <w:rPr>
            <w:rFonts w:ascii="Verdana" w:hAnsi="Verdana"/>
            <w:b/>
            <w:bCs/>
            <w:color w:val="000000"/>
            <w:sz w:val="18"/>
            <w:szCs w:val="18"/>
          </w:rPr>
          <w:t>JVM to find main method in Java</w:t>
        </w:r>
        <w:r>
          <w:rPr>
            <w:rFonts w:ascii="Verdana" w:hAnsi="Verdana"/>
            <w:color w:val="000000"/>
            <w:sz w:val="18"/>
            <w:szCs w:val="18"/>
          </w:rPr>
          <w:t>.</w:t>
        </w:r>
      </w:ins>
    </w:p>
    <w:p w:rsidR="00785492" w:rsidRDefault="00785492" w:rsidP="00785492">
      <w:pPr>
        <w:rPr>
          <w:ins w:id="418" w:author="Unknown"/>
          <w:rFonts w:ascii="Trebuchet MS" w:hAnsi="Trebuchet MS"/>
          <w:color w:val="000000"/>
        </w:rPr>
      </w:pPr>
    </w:p>
    <w:p w:rsidR="00785492" w:rsidRDefault="00785492" w:rsidP="00785492">
      <w:pPr>
        <w:rPr>
          <w:ins w:id="419" w:author="Unknown"/>
          <w:rFonts w:ascii="Trebuchet MS" w:hAnsi="Trebuchet MS"/>
          <w:color w:val="000000"/>
        </w:rPr>
      </w:pPr>
      <w:ins w:id="420" w:author="Unknown">
        <w:r>
          <w:rPr>
            <w:rFonts w:ascii="Verdana" w:hAnsi="Verdana"/>
            <w:color w:val="000000"/>
            <w:sz w:val="18"/>
            <w:szCs w:val="18"/>
          </w:rPr>
          <w:t>4. Anything which is declared in</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"http://javarevisited.blogspot.com/2011/10/class-in-java-programming-general.html" </w:instrText>
        </w:r>
        <w:r>
          <w:rPr>
            <w:rFonts w:ascii="Verdana" w:hAnsi="Verdana"/>
            <w:color w:val="000000"/>
            <w:sz w:val="18"/>
            <w:szCs w:val="18"/>
          </w:rPr>
          <w:fldChar w:fldCharType="separate"/>
        </w:r>
        <w:r>
          <w:rPr>
            <w:rStyle w:val="Hyperlink"/>
            <w:rFonts w:ascii="Verdana" w:hAnsi="Verdana"/>
            <w:color w:val="0066CC"/>
            <w:sz w:val="18"/>
            <w:szCs w:val="18"/>
          </w:rPr>
          <w:t>class in Java</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comes under reference type and requires object to be created before using them but static method and static data are loaded into separate memory inside JVM called context which is created when a class is loaded. If main method is static than it will be loaded in JVM context and are available to execution.</w:t>
        </w:r>
      </w:ins>
    </w:p>
    <w:p w:rsidR="00785492" w:rsidRDefault="00785492" w:rsidP="00785492">
      <w:pPr>
        <w:rPr>
          <w:ins w:id="421" w:author="Unknown"/>
          <w:rFonts w:ascii="Trebuchet MS" w:hAnsi="Trebuchet MS"/>
          <w:color w:val="000000"/>
        </w:rPr>
      </w:pPr>
    </w:p>
    <w:p w:rsidR="00785492" w:rsidRDefault="00785492" w:rsidP="00785492">
      <w:pPr>
        <w:rPr>
          <w:ins w:id="422" w:author="Unknown"/>
          <w:rFonts w:ascii="Trebuchet MS" w:hAnsi="Trebuchet MS"/>
          <w:color w:val="000000"/>
        </w:rPr>
      </w:pPr>
      <w:ins w:id="423" w:author="Unknown">
        <w:r>
          <w:rPr>
            <w:rFonts w:ascii="Verdana" w:hAnsi="Verdana"/>
            <w:b/>
            <w:bCs/>
            <w:color w:val="000000"/>
            <w:sz w:val="18"/>
            <w:szCs w:val="18"/>
            <w:u w:val="single"/>
          </w:rPr>
          <w:t xml:space="preserve">Why main </w:t>
        </w:r>
        <w:proofErr w:type="spellStart"/>
        <w:r>
          <w:rPr>
            <w:rFonts w:ascii="Verdana" w:hAnsi="Verdana"/>
            <w:b/>
            <w:bCs/>
            <w:color w:val="000000"/>
            <w:sz w:val="18"/>
            <w:szCs w:val="18"/>
            <w:u w:val="single"/>
          </w:rPr>
          <w:t>mehtod</w:t>
        </w:r>
        <w:proofErr w:type="spellEnd"/>
        <w:r>
          <w:rPr>
            <w:rFonts w:ascii="Verdana" w:hAnsi="Verdana"/>
            <w:b/>
            <w:bCs/>
            <w:color w:val="000000"/>
            <w:sz w:val="18"/>
            <w:szCs w:val="18"/>
            <w:u w:val="single"/>
          </w:rPr>
          <w:t xml:space="preserve"> is public in Java</w:t>
        </w:r>
      </w:ins>
    </w:p>
    <w:p w:rsidR="00785492" w:rsidRDefault="00785492" w:rsidP="00785492">
      <w:pPr>
        <w:rPr>
          <w:ins w:id="424" w:author="Unknown"/>
          <w:rFonts w:ascii="Trebuchet MS" w:hAnsi="Trebuchet MS"/>
          <w:color w:val="000000"/>
        </w:rPr>
      </w:pPr>
      <w:ins w:id="425" w:author="Unknown">
        <w:r>
          <w:rPr>
            <w:rFonts w:ascii="Verdana" w:hAnsi="Verdana"/>
            <w:color w:val="000000"/>
            <w:sz w:val="18"/>
            <w:szCs w:val="18"/>
          </w:rPr>
          <w:t>Java specifies several access modifiers e.g. private, protected and public. Any method or variable which is declared public in Java can be accessible from outside of that class. Since main method is public in</w:t>
        </w:r>
      </w:ins>
    </w:p>
    <w:p w:rsidR="00785492" w:rsidRDefault="00785492" w:rsidP="00785492">
      <w:pPr>
        <w:rPr>
          <w:ins w:id="426" w:author="Unknown"/>
          <w:rFonts w:ascii="Trebuchet MS" w:hAnsi="Trebuchet MS"/>
          <w:color w:val="000000"/>
        </w:rPr>
      </w:pPr>
      <w:ins w:id="427" w:author="Unknown">
        <w:r>
          <w:rPr>
            <w:rFonts w:ascii="Verdana" w:hAnsi="Verdana"/>
            <w:color w:val="000000"/>
            <w:sz w:val="18"/>
            <w:szCs w:val="18"/>
          </w:rPr>
          <w:t>Java, JVM can easily access and execute it.</w:t>
        </w:r>
      </w:ins>
    </w:p>
    <w:p w:rsidR="00785492" w:rsidRDefault="00785492" w:rsidP="00785492">
      <w:pPr>
        <w:rPr>
          <w:ins w:id="428" w:author="Unknown"/>
          <w:rFonts w:ascii="Trebuchet MS" w:hAnsi="Trebuchet MS"/>
          <w:color w:val="000000"/>
        </w:rPr>
      </w:pPr>
    </w:p>
    <w:p w:rsidR="00785492" w:rsidRDefault="00785492" w:rsidP="00785492">
      <w:pPr>
        <w:rPr>
          <w:ins w:id="429" w:author="Unknown"/>
          <w:rFonts w:ascii="Trebuchet MS" w:hAnsi="Trebuchet MS"/>
          <w:color w:val="000000"/>
        </w:rPr>
      </w:pPr>
      <w:ins w:id="430" w:author="Unknown">
        <w:r>
          <w:rPr>
            <w:rFonts w:ascii="Verdana" w:hAnsi="Verdana"/>
            <w:b/>
            <w:bCs/>
            <w:color w:val="000000"/>
            <w:sz w:val="18"/>
            <w:szCs w:val="18"/>
            <w:u w:val="single"/>
          </w:rPr>
          <w:t>Why main method is void in Java</w:t>
        </w:r>
      </w:ins>
    </w:p>
    <w:p w:rsidR="00785492" w:rsidRDefault="00785492" w:rsidP="00785492">
      <w:pPr>
        <w:rPr>
          <w:ins w:id="431" w:author="Unknown"/>
          <w:rFonts w:ascii="Trebuchet MS" w:hAnsi="Trebuchet MS"/>
          <w:color w:val="000000"/>
        </w:rPr>
      </w:pPr>
      <w:ins w:id="432" w:author="Unknown">
        <w:r>
          <w:rPr>
            <w:rFonts w:ascii="Verdana" w:hAnsi="Verdana"/>
            <w:color w:val="000000"/>
            <w:sz w:val="18"/>
            <w:szCs w:val="18"/>
          </w:rPr>
          <w:t xml:space="preserve">Since main method in Java is not supposed to return any value, </w:t>
        </w:r>
        <w:proofErr w:type="spellStart"/>
        <w:r>
          <w:rPr>
            <w:rFonts w:ascii="Verdana" w:hAnsi="Verdana"/>
            <w:color w:val="000000"/>
            <w:sz w:val="18"/>
            <w:szCs w:val="18"/>
          </w:rPr>
          <w:t>its</w:t>
        </w:r>
        <w:proofErr w:type="spellEnd"/>
        <w:r>
          <w:rPr>
            <w:rFonts w:ascii="Verdana" w:hAnsi="Verdana"/>
            <w:color w:val="000000"/>
            <w:sz w:val="18"/>
            <w:szCs w:val="18"/>
          </w:rPr>
          <w:t xml:space="preserve"> made void which simply means main is not returning anything.</w:t>
        </w:r>
      </w:ins>
    </w:p>
    <w:p w:rsidR="00785492" w:rsidRDefault="00785492" w:rsidP="00785492">
      <w:pPr>
        <w:rPr>
          <w:ins w:id="433" w:author="Unknown"/>
          <w:rFonts w:ascii="Trebuchet MS" w:hAnsi="Trebuchet MS"/>
          <w:color w:val="000000"/>
        </w:rPr>
      </w:pPr>
    </w:p>
    <w:p w:rsidR="00785492" w:rsidRDefault="00785492" w:rsidP="00785492">
      <w:pPr>
        <w:rPr>
          <w:ins w:id="434" w:author="Unknown"/>
          <w:rFonts w:ascii="Trebuchet MS" w:hAnsi="Trebuchet MS"/>
          <w:color w:val="000000"/>
        </w:rPr>
      </w:pPr>
      <w:ins w:id="435" w:author="Unknown">
        <w:r>
          <w:rPr>
            <w:rFonts w:ascii="Verdana" w:hAnsi="Verdana"/>
            <w:b/>
            <w:bCs/>
            <w:color w:val="000000"/>
            <w:sz w:val="18"/>
            <w:szCs w:val="18"/>
            <w:u w:val="single"/>
          </w:rPr>
          <w:t>Summary:</w:t>
        </w:r>
      </w:ins>
    </w:p>
    <w:p w:rsidR="00785492" w:rsidRDefault="00785492" w:rsidP="00785492">
      <w:pPr>
        <w:rPr>
          <w:ins w:id="436" w:author="Unknown"/>
          <w:rFonts w:ascii="Trebuchet MS" w:hAnsi="Trebuchet MS"/>
          <w:color w:val="000000"/>
        </w:rPr>
      </w:pPr>
      <w:ins w:id="437" w:author="Unknown">
        <w:r>
          <w:rPr>
            <w:rFonts w:ascii="Verdana" w:hAnsi="Verdana"/>
            <w:color w:val="000000"/>
            <w:sz w:val="18"/>
            <w:szCs w:val="18"/>
          </w:rPr>
          <w:t>1. Main method must be declared</w:t>
        </w:r>
        <w:r>
          <w:rPr>
            <w:rStyle w:val="apple-converted-space"/>
            <w:rFonts w:ascii="Verdana" w:hAnsi="Verdana"/>
            <w:color w:val="000000"/>
            <w:sz w:val="18"/>
            <w:szCs w:val="18"/>
          </w:rPr>
          <w:t> </w:t>
        </w:r>
        <w:r>
          <w:rPr>
            <w:rFonts w:ascii="Verdana" w:hAnsi="Verdana"/>
            <w:b/>
            <w:bCs/>
            <w:color w:val="000000"/>
            <w:sz w:val="18"/>
            <w:szCs w:val="18"/>
          </w:rPr>
          <w:t>public, static and void in Java</w:t>
        </w:r>
        <w:r>
          <w:rPr>
            <w:rStyle w:val="apple-converted-space"/>
            <w:rFonts w:ascii="Verdana" w:hAnsi="Verdana"/>
            <w:color w:val="000000"/>
            <w:sz w:val="18"/>
            <w:szCs w:val="18"/>
          </w:rPr>
          <w:t> </w:t>
        </w:r>
        <w:r>
          <w:rPr>
            <w:rFonts w:ascii="Verdana" w:hAnsi="Verdana"/>
            <w:color w:val="000000"/>
            <w:sz w:val="18"/>
            <w:szCs w:val="18"/>
          </w:rPr>
          <w:t>otherwise JVM will not able to run Java program.</w:t>
        </w:r>
      </w:ins>
    </w:p>
    <w:p w:rsidR="00785492" w:rsidRDefault="00785492" w:rsidP="00785492">
      <w:pPr>
        <w:rPr>
          <w:ins w:id="438" w:author="Unknown"/>
          <w:rFonts w:ascii="Trebuchet MS" w:hAnsi="Trebuchet MS"/>
          <w:color w:val="000000"/>
        </w:rPr>
      </w:pPr>
    </w:p>
    <w:p w:rsidR="00785492" w:rsidRDefault="00785492" w:rsidP="00785492">
      <w:pPr>
        <w:rPr>
          <w:ins w:id="439" w:author="Unknown"/>
          <w:rFonts w:ascii="Trebuchet MS" w:hAnsi="Trebuchet MS"/>
          <w:color w:val="000000"/>
        </w:rPr>
      </w:pPr>
      <w:ins w:id="440" w:author="Unknown">
        <w:r>
          <w:rPr>
            <w:rFonts w:ascii="Verdana" w:hAnsi="Verdana"/>
            <w:color w:val="000000"/>
            <w:sz w:val="18"/>
            <w:szCs w:val="18"/>
          </w:rPr>
          <w:t>2. JVM throws</w:t>
        </w:r>
        <w:r>
          <w:rPr>
            <w:rStyle w:val="apple-converted-space"/>
            <w:rFonts w:ascii="Verdana" w:hAnsi="Verdana"/>
            <w:color w:val="000000"/>
            <w:sz w:val="18"/>
            <w:szCs w:val="18"/>
          </w:rPr>
          <w:t> </w:t>
        </w:r>
        <w:proofErr w:type="spellStart"/>
        <w:r>
          <w:rPr>
            <w:rFonts w:ascii="Verdana" w:hAnsi="Verdana"/>
            <w:b/>
            <w:bCs/>
            <w:color w:val="000000"/>
            <w:sz w:val="18"/>
            <w:szCs w:val="18"/>
          </w:rPr>
          <w:t>NoSuchMethodException</w:t>
        </w:r>
        <w:proofErr w:type="gramStart"/>
        <w:r>
          <w:rPr>
            <w:rFonts w:ascii="Verdana" w:hAnsi="Verdana"/>
            <w:b/>
            <w:bCs/>
            <w:color w:val="000000"/>
            <w:sz w:val="18"/>
            <w:szCs w:val="18"/>
          </w:rPr>
          <w:t>:main</w:t>
        </w:r>
        <w:proofErr w:type="spellEnd"/>
        <w:proofErr w:type="gramEnd"/>
        <w:r>
          <w:rPr>
            <w:rStyle w:val="apple-converted-space"/>
            <w:rFonts w:ascii="Verdana" w:hAnsi="Verdana"/>
            <w:color w:val="000000"/>
            <w:sz w:val="18"/>
            <w:szCs w:val="18"/>
          </w:rPr>
          <w:t> </w:t>
        </w:r>
        <w:r>
          <w:rPr>
            <w:rFonts w:ascii="Verdana" w:hAnsi="Verdana"/>
            <w:color w:val="000000"/>
            <w:sz w:val="18"/>
            <w:szCs w:val="18"/>
          </w:rPr>
          <w:t xml:space="preserve">if it doesn't find main method of predefined signature in class which is provided to Java command. E.g. if you run java </w:t>
        </w:r>
        <w:proofErr w:type="spellStart"/>
        <w:r>
          <w:rPr>
            <w:rFonts w:ascii="Verdana" w:hAnsi="Verdana"/>
            <w:color w:val="000000"/>
            <w:sz w:val="18"/>
            <w:szCs w:val="18"/>
          </w:rPr>
          <w:t>Helloworld</w:t>
        </w:r>
        <w:proofErr w:type="spellEnd"/>
        <w:r>
          <w:rPr>
            <w:rFonts w:ascii="Verdana" w:hAnsi="Verdana"/>
            <w:color w:val="000000"/>
            <w:sz w:val="18"/>
            <w:szCs w:val="18"/>
          </w:rPr>
          <w:t xml:space="preserve"> than JVM will</w:t>
        </w:r>
        <w:r>
          <w:rPr>
            <w:rStyle w:val="apple-converted-space"/>
            <w:rFonts w:ascii="Verdana" w:hAnsi="Verdana"/>
            <w:color w:val="000000"/>
            <w:sz w:val="18"/>
            <w:szCs w:val="18"/>
          </w:rPr>
          <w:t> </w:t>
        </w:r>
        <w:r>
          <w:rPr>
            <w:rFonts w:ascii="Verdana" w:hAnsi="Verdana"/>
            <w:color w:val="000000"/>
            <w:sz w:val="18"/>
            <w:szCs w:val="18"/>
          </w:rPr>
          <w:t>search for</w:t>
        </w:r>
        <w:r>
          <w:rPr>
            <w:rStyle w:val="apple-converted-space"/>
            <w:rFonts w:ascii="Verdana" w:hAnsi="Verdana"/>
            <w:color w:val="000000"/>
            <w:sz w:val="18"/>
            <w:szCs w:val="18"/>
          </w:rPr>
          <w:t> </w:t>
        </w:r>
        <w:r>
          <w:rPr>
            <w:rFonts w:ascii="Verdana" w:hAnsi="Verdana"/>
            <w:color w:val="000000"/>
            <w:sz w:val="18"/>
            <w:szCs w:val="18"/>
          </w:rPr>
          <w:t>public static void main</w:t>
        </w:r>
        <w:r>
          <w:rPr>
            <w:rStyle w:val="apple-converted-space"/>
            <w:rFonts w:ascii="Verdana" w:hAnsi="Verdana"/>
            <w:color w:val="000000"/>
            <w:sz w:val="18"/>
            <w:szCs w:val="18"/>
          </w:rPr>
          <w:t> </w:t>
        </w:r>
        <w:r>
          <w:rPr>
            <w:rFonts w:ascii="Verdana" w:hAnsi="Verdana"/>
            <w:color w:val="000000"/>
            <w:sz w:val="18"/>
            <w:szCs w:val="18"/>
          </w:rPr>
          <w:t>String</w:t>
        </w:r>
        <w:r>
          <w:rPr>
            <w:rStyle w:val="apple-converted-space"/>
            <w:rFonts w:ascii="Verdana" w:hAnsi="Verdana"/>
            <w:color w:val="000000"/>
            <w:sz w:val="18"/>
            <w:szCs w:val="18"/>
          </w:rPr>
          <w:t> </w:t>
        </w:r>
        <w:proofErr w:type="spellStart"/>
        <w:proofErr w:type="gramStart"/>
        <w:r>
          <w:rPr>
            <w:rFonts w:ascii="Verdana" w:hAnsi="Verdana"/>
            <w:color w:val="000000"/>
            <w:sz w:val="18"/>
            <w:szCs w:val="18"/>
          </w:rPr>
          <w:t>args</w:t>
        </w:r>
        <w:proofErr w:type="spellEnd"/>
        <w:r>
          <w:rPr>
            <w:rFonts w:ascii="Verdana" w:hAnsi="Verdana"/>
            <w:color w:val="000000"/>
            <w:sz w:val="18"/>
            <w:szCs w:val="18"/>
          </w:rPr>
          <w:t>[</w:t>
        </w:r>
        <w:proofErr w:type="gramEnd"/>
        <w:r>
          <w:rPr>
            <w:rFonts w:ascii="Verdana" w:hAnsi="Verdana"/>
            <w:color w:val="000000"/>
            <w:sz w:val="18"/>
            <w:szCs w:val="18"/>
          </w:rPr>
          <w:t xml:space="preserve">]) method in </w:t>
        </w:r>
        <w:proofErr w:type="spellStart"/>
        <w:r>
          <w:rPr>
            <w:rFonts w:ascii="Verdana" w:hAnsi="Verdana"/>
            <w:color w:val="000000"/>
            <w:sz w:val="18"/>
            <w:szCs w:val="18"/>
          </w:rPr>
          <w:t>HelloWorld.class</w:t>
        </w:r>
        <w:proofErr w:type="spellEnd"/>
        <w:r>
          <w:rPr>
            <w:rFonts w:ascii="Verdana" w:hAnsi="Verdana"/>
            <w:color w:val="000000"/>
            <w:sz w:val="18"/>
            <w:szCs w:val="18"/>
          </w:rPr>
          <w:t xml:space="preserve"> file.</w:t>
        </w:r>
      </w:ins>
    </w:p>
    <w:p w:rsidR="00785492" w:rsidRDefault="00785492" w:rsidP="00785492">
      <w:pPr>
        <w:rPr>
          <w:ins w:id="441" w:author="Unknown"/>
          <w:rFonts w:ascii="Trebuchet MS" w:hAnsi="Trebuchet MS"/>
          <w:color w:val="000000"/>
        </w:rPr>
      </w:pPr>
    </w:p>
    <w:p w:rsidR="00785492" w:rsidRDefault="00785492" w:rsidP="00785492">
      <w:pPr>
        <w:rPr>
          <w:ins w:id="442" w:author="Unknown"/>
          <w:rFonts w:ascii="Trebuchet MS" w:hAnsi="Trebuchet MS"/>
          <w:color w:val="000000"/>
        </w:rPr>
      </w:pPr>
      <w:ins w:id="443" w:author="Unknown">
        <w:r>
          <w:rPr>
            <w:rFonts w:ascii="Verdana" w:hAnsi="Verdana"/>
            <w:color w:val="000000"/>
            <w:sz w:val="18"/>
            <w:szCs w:val="18"/>
          </w:rPr>
          <w:t>3. Main method is entry point for any Core Java program. Execution starts from main method.</w:t>
        </w:r>
      </w:ins>
    </w:p>
    <w:p w:rsidR="00785492" w:rsidRDefault="00785492" w:rsidP="00785492">
      <w:pPr>
        <w:rPr>
          <w:ins w:id="444" w:author="Unknown"/>
          <w:rFonts w:ascii="Trebuchet MS" w:hAnsi="Trebuchet MS"/>
          <w:color w:val="000000"/>
        </w:rPr>
      </w:pPr>
    </w:p>
    <w:p w:rsidR="00785492" w:rsidRDefault="00785492" w:rsidP="00785492">
      <w:pPr>
        <w:rPr>
          <w:ins w:id="445" w:author="Unknown"/>
          <w:rFonts w:ascii="Trebuchet MS" w:hAnsi="Trebuchet MS"/>
          <w:color w:val="000000"/>
        </w:rPr>
      </w:pPr>
      <w:ins w:id="446" w:author="Unknown">
        <w:r>
          <w:rPr>
            <w:rFonts w:ascii="Verdana" w:hAnsi="Verdana"/>
            <w:color w:val="000000"/>
            <w:sz w:val="18"/>
            <w:szCs w:val="18"/>
          </w:rPr>
          <w:t>4. Main method is run by a special thread called</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"http://javarevisited.blogspot.com/2011/02/how-to-implement-thread-in-java.html" </w:instrText>
        </w:r>
        <w:r>
          <w:rPr>
            <w:rFonts w:ascii="Verdana" w:hAnsi="Verdana"/>
            <w:color w:val="000000"/>
            <w:sz w:val="18"/>
            <w:szCs w:val="18"/>
          </w:rPr>
          <w:fldChar w:fldCharType="separate"/>
        </w:r>
        <w:r>
          <w:rPr>
            <w:rStyle w:val="Hyperlink"/>
            <w:rFonts w:ascii="Verdana" w:hAnsi="Verdana"/>
            <w:color w:val="0066CC"/>
            <w:sz w:val="18"/>
            <w:szCs w:val="18"/>
          </w:rPr>
          <w:t>"main" thread in Java</w:t>
        </w:r>
        <w:r>
          <w:rPr>
            <w:rFonts w:ascii="Verdana" w:hAnsi="Verdana"/>
            <w:color w:val="000000"/>
            <w:sz w:val="18"/>
            <w:szCs w:val="18"/>
          </w:rPr>
          <w:fldChar w:fldCharType="end"/>
        </w:r>
        <w:r>
          <w:rPr>
            <w:rFonts w:ascii="Verdana" w:hAnsi="Verdana"/>
            <w:color w:val="000000"/>
            <w:sz w:val="18"/>
            <w:szCs w:val="18"/>
          </w:rPr>
          <w:t>. Your Java program will be running until your main thread is running or any non-daemon thread spawned from main method is running.</w:t>
        </w:r>
      </w:ins>
    </w:p>
    <w:p w:rsidR="00785492" w:rsidRDefault="00785492" w:rsidP="00785492">
      <w:pPr>
        <w:rPr>
          <w:ins w:id="447" w:author="Unknown"/>
          <w:rFonts w:ascii="Trebuchet MS" w:hAnsi="Trebuchet MS"/>
          <w:color w:val="000000"/>
        </w:rPr>
      </w:pPr>
    </w:p>
    <w:p w:rsidR="00785492" w:rsidRDefault="00785492" w:rsidP="00785492">
      <w:pPr>
        <w:rPr>
          <w:ins w:id="448" w:author="Unknown"/>
          <w:rFonts w:ascii="Trebuchet MS" w:hAnsi="Trebuchet MS"/>
          <w:color w:val="000000"/>
        </w:rPr>
      </w:pPr>
      <w:ins w:id="449" w:author="Unknown">
        <w:r>
          <w:rPr>
            <w:rFonts w:ascii="Verdana" w:hAnsi="Verdana"/>
            <w:color w:val="000000"/>
            <w:sz w:val="18"/>
            <w:szCs w:val="18"/>
          </w:rPr>
          <w:t>5. When you see</w:t>
        </w:r>
        <w:r>
          <w:rPr>
            <w:rStyle w:val="apple-converted-space"/>
            <w:rFonts w:ascii="Verdana" w:hAnsi="Verdana"/>
            <w:color w:val="000000"/>
            <w:sz w:val="18"/>
            <w:szCs w:val="18"/>
          </w:rPr>
          <w:t> </w:t>
        </w:r>
        <w:r>
          <w:rPr>
            <w:rFonts w:ascii="Verdana" w:hAnsi="Verdana"/>
            <w:b/>
            <w:bCs/>
            <w:color w:val="000000"/>
            <w:sz w:val="18"/>
            <w:szCs w:val="18"/>
          </w:rPr>
          <w:t>"Exception in Thread main”</w:t>
        </w:r>
        <w:r>
          <w:rPr>
            <w:rStyle w:val="apple-converted-space"/>
            <w:rFonts w:ascii="Verdana" w:hAnsi="Verdana"/>
            <w:color w:val="000000"/>
            <w:sz w:val="18"/>
            <w:szCs w:val="18"/>
          </w:rPr>
          <w:t> </w:t>
        </w:r>
        <w:r>
          <w:rPr>
            <w:rFonts w:ascii="Verdana" w:hAnsi="Verdana"/>
            <w:color w:val="000000"/>
            <w:sz w:val="18"/>
            <w:szCs w:val="18"/>
          </w:rPr>
          <w:t>e.g.</w:t>
        </w:r>
      </w:ins>
    </w:p>
    <w:p w:rsidR="00785492" w:rsidRDefault="00785492" w:rsidP="00785492">
      <w:pPr>
        <w:rPr>
          <w:ins w:id="450" w:author="Unknown"/>
          <w:rFonts w:ascii="Trebuchet MS" w:hAnsi="Trebuchet MS"/>
          <w:color w:val="000000"/>
        </w:rPr>
      </w:pPr>
      <w:ins w:id="451" w:author="Unknown">
        <w:r>
          <w:rPr>
            <w:rFonts w:ascii="Verdana" w:hAnsi="Verdana"/>
            <w:b/>
            <w:bCs/>
            <w:color w:val="000000"/>
            <w:sz w:val="18"/>
            <w:szCs w:val="18"/>
          </w:rPr>
          <w:t xml:space="preserve">Exception in Thread main: </w:t>
        </w:r>
        <w:proofErr w:type="spellStart"/>
        <w:r>
          <w:rPr>
            <w:rFonts w:ascii="Verdana" w:hAnsi="Verdana"/>
            <w:b/>
            <w:bCs/>
            <w:color w:val="000000"/>
            <w:sz w:val="18"/>
            <w:szCs w:val="18"/>
          </w:rPr>
          <w:t>Java.lang.NullPointerException</w:t>
        </w:r>
        <w:proofErr w:type="spellEnd"/>
        <w:r>
          <w:rPr>
            <w:rStyle w:val="apple-converted-space"/>
            <w:rFonts w:ascii="Verdana" w:hAnsi="Verdana"/>
            <w:color w:val="000000"/>
            <w:sz w:val="18"/>
            <w:szCs w:val="18"/>
          </w:rPr>
          <w:t> </w:t>
        </w:r>
        <w:r>
          <w:rPr>
            <w:rFonts w:ascii="Verdana" w:hAnsi="Verdana"/>
            <w:color w:val="000000"/>
            <w:sz w:val="18"/>
            <w:szCs w:val="18"/>
          </w:rPr>
          <w:t>it means Exception is thrown inside main thread.</w:t>
        </w:r>
      </w:ins>
    </w:p>
    <w:p w:rsidR="00785492" w:rsidRDefault="00785492" w:rsidP="00785492">
      <w:pPr>
        <w:rPr>
          <w:ins w:id="452" w:author="Unknown"/>
          <w:rFonts w:ascii="Trebuchet MS" w:hAnsi="Trebuchet MS"/>
          <w:color w:val="000000"/>
        </w:rPr>
      </w:pPr>
    </w:p>
    <w:p w:rsidR="00785492" w:rsidRDefault="00785492" w:rsidP="00785492">
      <w:pPr>
        <w:rPr>
          <w:ins w:id="453" w:author="Unknown"/>
          <w:rFonts w:ascii="Trebuchet MS" w:hAnsi="Trebuchet MS"/>
          <w:color w:val="000000"/>
        </w:rPr>
      </w:pPr>
      <w:ins w:id="454" w:author="Unknown">
        <w:r>
          <w:rPr>
            <w:rFonts w:ascii="Verdana" w:hAnsi="Verdana"/>
            <w:color w:val="000000"/>
            <w:sz w:val="18"/>
            <w:szCs w:val="18"/>
          </w:rPr>
          <w:t xml:space="preserve">6. You can declare main method using </w:t>
        </w:r>
        <w:proofErr w:type="spellStart"/>
        <w:r>
          <w:rPr>
            <w:rFonts w:ascii="Verdana" w:hAnsi="Verdana"/>
            <w:color w:val="000000"/>
            <w:sz w:val="18"/>
            <w:szCs w:val="18"/>
          </w:rPr>
          <w:t>varargs</w:t>
        </w:r>
        <w:proofErr w:type="spellEnd"/>
        <w:r>
          <w:rPr>
            <w:rFonts w:ascii="Verdana" w:hAnsi="Verdana"/>
            <w:color w:val="000000"/>
            <w:sz w:val="18"/>
            <w:szCs w:val="18"/>
          </w:rPr>
          <w:t xml:space="preserve"> syntax from Java 1.5 onwards e.g.</w:t>
        </w:r>
      </w:ins>
    </w:p>
    <w:p w:rsidR="00785492" w:rsidRDefault="00785492" w:rsidP="00785492">
      <w:pPr>
        <w:ind w:firstLine="720"/>
        <w:rPr>
          <w:ins w:id="455" w:author="Unknown"/>
          <w:rFonts w:ascii="Trebuchet MS" w:hAnsi="Trebuchet MS"/>
          <w:color w:val="000000"/>
        </w:rPr>
      </w:pPr>
      <w:proofErr w:type="gramStart"/>
      <w:ins w:id="456" w:author="Unknown">
        <w:r>
          <w:rPr>
            <w:rFonts w:ascii="Verdana" w:hAnsi="Verdana"/>
            <w:b/>
            <w:bCs/>
            <w:color w:val="000000"/>
            <w:sz w:val="18"/>
            <w:szCs w:val="18"/>
          </w:rPr>
          <w:t>public</w:t>
        </w:r>
        <w:proofErr w:type="gramEnd"/>
        <w:r>
          <w:rPr>
            <w:rFonts w:ascii="Verdana" w:hAnsi="Verdana"/>
            <w:b/>
            <w:bCs/>
            <w:color w:val="000000"/>
            <w:sz w:val="18"/>
            <w:szCs w:val="18"/>
          </w:rPr>
          <w:t xml:space="preserve"> static void main(String... </w:t>
        </w:r>
        <w:proofErr w:type="spellStart"/>
        <w:r>
          <w:rPr>
            <w:rFonts w:ascii="Verdana" w:hAnsi="Verdana"/>
            <w:b/>
            <w:bCs/>
            <w:color w:val="000000"/>
            <w:sz w:val="18"/>
            <w:szCs w:val="18"/>
          </w:rPr>
          <w:t>args</w:t>
        </w:r>
        <w:proofErr w:type="spellEnd"/>
        <w:r>
          <w:rPr>
            <w:rFonts w:ascii="Verdana" w:hAnsi="Verdana"/>
            <w:b/>
            <w:bCs/>
            <w:color w:val="000000"/>
            <w:sz w:val="18"/>
            <w:szCs w:val="18"/>
          </w:rPr>
          <w:t>)</w:t>
        </w:r>
      </w:ins>
    </w:p>
    <w:p w:rsidR="00785492" w:rsidRDefault="00785492" w:rsidP="00785492">
      <w:pPr>
        <w:rPr>
          <w:ins w:id="457" w:author="Unknown"/>
          <w:rFonts w:ascii="Trebuchet MS" w:hAnsi="Trebuchet MS"/>
          <w:color w:val="000000"/>
        </w:rPr>
      </w:pPr>
    </w:p>
    <w:p w:rsidR="00785492" w:rsidRDefault="00785492" w:rsidP="00785492">
      <w:pPr>
        <w:rPr>
          <w:ins w:id="458" w:author="Unknown"/>
          <w:rFonts w:ascii="Trebuchet MS" w:hAnsi="Trebuchet MS"/>
          <w:color w:val="000000"/>
        </w:rPr>
      </w:pPr>
      <w:ins w:id="459" w:author="Unknown">
        <w:r>
          <w:rPr>
            <w:rFonts w:ascii="Verdana" w:hAnsi="Verdana"/>
            <w:color w:val="000000"/>
            <w:sz w:val="18"/>
            <w:szCs w:val="18"/>
          </w:rPr>
          <w:lastRenderedPageBreak/>
          <w:t xml:space="preserve">7. Apart from static, void and public you can use final, synchronized and </w:t>
        </w:r>
        <w:proofErr w:type="spellStart"/>
        <w:r>
          <w:rPr>
            <w:rFonts w:ascii="Verdana" w:hAnsi="Verdana"/>
            <w:color w:val="000000"/>
            <w:sz w:val="18"/>
            <w:szCs w:val="18"/>
          </w:rPr>
          <w:t>strictfp</w:t>
        </w:r>
        <w:proofErr w:type="spellEnd"/>
        <w:r>
          <w:rPr>
            <w:rFonts w:ascii="Verdana" w:hAnsi="Verdana"/>
            <w:color w:val="000000"/>
            <w:sz w:val="18"/>
            <w:szCs w:val="18"/>
          </w:rPr>
          <w:t xml:space="preserve"> modifier in signature of main method in Java.</w:t>
        </w:r>
      </w:ins>
    </w:p>
    <w:p w:rsidR="00785492" w:rsidRDefault="00785492" w:rsidP="00785492">
      <w:pPr>
        <w:rPr>
          <w:ins w:id="460" w:author="Unknown"/>
          <w:rFonts w:ascii="Trebuchet MS" w:hAnsi="Trebuchet MS"/>
          <w:color w:val="000000"/>
        </w:rPr>
      </w:pPr>
    </w:p>
    <w:p w:rsidR="00785492" w:rsidRDefault="00785492" w:rsidP="00785492">
      <w:pPr>
        <w:rPr>
          <w:ins w:id="461" w:author="Unknown"/>
          <w:rFonts w:ascii="Trebuchet MS" w:hAnsi="Trebuchet MS"/>
          <w:color w:val="000000"/>
        </w:rPr>
      </w:pPr>
      <w:ins w:id="462" w:author="Unknown">
        <w:r>
          <w:rPr>
            <w:rFonts w:ascii="Verdana" w:hAnsi="Verdana"/>
            <w:color w:val="000000"/>
            <w:sz w:val="18"/>
            <w:szCs w:val="18"/>
          </w:rPr>
          <w:t>8. Main method in Java can be overloaded like any other method in Java but JVM will only call main method with specified signature specified above.</w:t>
        </w:r>
      </w:ins>
    </w:p>
    <w:p w:rsidR="00785492" w:rsidRDefault="00785492" w:rsidP="00785492">
      <w:pPr>
        <w:rPr>
          <w:ins w:id="463" w:author="Unknown"/>
          <w:rFonts w:ascii="Trebuchet MS" w:hAnsi="Trebuchet MS"/>
          <w:color w:val="000000"/>
        </w:rPr>
      </w:pPr>
    </w:p>
    <w:p w:rsidR="00785492" w:rsidRDefault="00785492" w:rsidP="00785492">
      <w:pPr>
        <w:rPr>
          <w:ins w:id="464" w:author="Unknown"/>
          <w:rFonts w:ascii="Trebuchet MS" w:hAnsi="Trebuchet MS"/>
          <w:color w:val="000000"/>
        </w:rPr>
      </w:pPr>
      <w:ins w:id="465" w:author="Unknown">
        <w:r>
          <w:rPr>
            <w:rFonts w:ascii="Verdana" w:hAnsi="Verdana"/>
            <w:color w:val="000000"/>
            <w:sz w:val="18"/>
            <w:szCs w:val="18"/>
          </w:rPr>
          <w:t>9. You can use throws clause in signature of main method and can throw any</w:t>
        </w:r>
        <w:r>
          <w:rPr>
            <w:rStyle w:val="apple-converted-space"/>
            <w:rFonts w:ascii="Verdana" w:hAnsi="Verdana"/>
            <w:color w:val="000000"/>
            <w:sz w:val="18"/>
            <w:szCs w:val="18"/>
          </w:rPr>
          <w:t> </w:t>
        </w:r>
        <w:r>
          <w:rPr>
            <w:rStyle w:val="ilad"/>
            <w:rFonts w:ascii="Verdana" w:hAnsi="Verdana"/>
            <w:color w:val="000000"/>
            <w:sz w:val="18"/>
            <w:szCs w:val="18"/>
          </w:rPr>
          <w:t>checked</w:t>
        </w:r>
        <w:r>
          <w:rPr>
            <w:rStyle w:val="apple-converted-space"/>
            <w:rFonts w:ascii="Verdana" w:hAnsi="Verdana"/>
            <w:color w:val="000000"/>
            <w:sz w:val="18"/>
            <w:szCs w:val="18"/>
          </w:rPr>
          <w:t> </w:t>
        </w:r>
        <w:r>
          <w:rPr>
            <w:rFonts w:ascii="Verdana" w:hAnsi="Verdana"/>
            <w:color w:val="000000"/>
            <w:sz w:val="18"/>
            <w:szCs w:val="18"/>
          </w:rPr>
          <w:t>or unchecked Exception.</w:t>
        </w:r>
      </w:ins>
    </w:p>
    <w:p w:rsidR="00785492" w:rsidRDefault="00785492" w:rsidP="00785492">
      <w:pPr>
        <w:rPr>
          <w:ins w:id="466" w:author="Unknown"/>
          <w:rFonts w:ascii="Trebuchet MS" w:hAnsi="Trebuchet MS"/>
          <w:color w:val="000000"/>
        </w:rPr>
      </w:pPr>
    </w:p>
    <w:p w:rsidR="00785492" w:rsidRDefault="00785492" w:rsidP="00785492">
      <w:pPr>
        <w:rPr>
          <w:ins w:id="467" w:author="Unknown"/>
          <w:rFonts w:ascii="Trebuchet MS" w:hAnsi="Trebuchet MS"/>
          <w:color w:val="000000"/>
        </w:rPr>
      </w:pPr>
      <w:ins w:id="468" w:author="Unknown">
        <w:r>
          <w:rPr>
            <w:rFonts w:ascii="Verdana" w:hAnsi="Verdana"/>
            <w:color w:val="000000"/>
            <w:sz w:val="18"/>
            <w:szCs w:val="18"/>
          </w:rPr>
          <w:t>10.</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"http://javarevisited.blogspot.com/2011/11/static-keyword-method-variable-java.html" </w:instrText>
        </w:r>
        <w:r>
          <w:rPr>
            <w:rFonts w:ascii="Verdana" w:hAnsi="Verdana"/>
            <w:color w:val="000000"/>
            <w:sz w:val="18"/>
            <w:szCs w:val="18"/>
          </w:rPr>
          <w:fldChar w:fldCharType="separate"/>
        </w:r>
        <w:r>
          <w:rPr>
            <w:rStyle w:val="Hyperlink"/>
            <w:rFonts w:ascii="Verdana" w:hAnsi="Verdana"/>
            <w:color w:val="0066CC"/>
            <w:sz w:val="18"/>
            <w:szCs w:val="18"/>
          </w:rPr>
          <w:t xml:space="preserve">Static </w:t>
        </w:r>
        <w:proofErr w:type="spellStart"/>
        <w:r>
          <w:rPr>
            <w:rStyle w:val="Hyperlink"/>
            <w:rFonts w:ascii="Verdana" w:hAnsi="Verdana"/>
            <w:color w:val="0066CC"/>
            <w:sz w:val="18"/>
            <w:szCs w:val="18"/>
          </w:rPr>
          <w:t>initializer</w:t>
        </w:r>
        <w:proofErr w:type="spellEnd"/>
        <w:r>
          <w:rPr>
            <w:rStyle w:val="Hyperlink"/>
            <w:rFonts w:ascii="Verdana" w:hAnsi="Verdana"/>
            <w:color w:val="0066CC"/>
            <w:sz w:val="18"/>
            <w:szCs w:val="18"/>
          </w:rPr>
          <w:t xml:space="preserve"> block</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is executed even before JVM calls main method. They are executed when a Class is loaded into Memory by JVM.</w:t>
        </w:r>
      </w:ins>
    </w:p>
    <w:p w:rsidR="00785492" w:rsidRDefault="00785492" w:rsidP="00785492">
      <w:pPr>
        <w:pBdr>
          <w:bottom w:val="double" w:sz="6" w:space="1" w:color="auto"/>
        </w:pBdr>
        <w:rPr>
          <w:rStyle w:val="apple-style-span"/>
          <w:rFonts w:ascii="Trebuchet MS" w:hAnsi="Trebuchet MS"/>
          <w:color w:val="000000"/>
        </w:rPr>
      </w:pPr>
      <w:ins w:id="469"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"http://javarevisited.blogspot.com/2011/12/main-public-static-java-void-method-why.html" \l "ixzz2OL4AJCzk"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http://javarevisited.blogspot.com/2011/12/main-public-static-java-void-method-why.html#ixzz2OL4AJCzk</w:t>
        </w:r>
        <w:r>
          <w:rPr>
            <w:rStyle w:val="apple-style-span"/>
            <w:rFonts w:ascii="Trebuchet MS" w:hAnsi="Trebuchet MS"/>
            <w:color w:val="000000"/>
          </w:rPr>
          <w:fldChar w:fldCharType="end"/>
        </w:r>
      </w:ins>
    </w:p>
    <w:p w:rsidR="00785492" w:rsidRDefault="00785492" w:rsidP="00785492">
      <w:pPr>
        <w:rPr>
          <w:rStyle w:val="apple-style-span"/>
          <w:rFonts w:ascii="Trebuchet MS" w:hAnsi="Trebuchet MS"/>
          <w:color w:val="000000"/>
        </w:rPr>
      </w:pP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48" w:tooltip="Why main method is public static in Java" w:history="1">
        <w:r>
          <w:rPr>
            <w:rStyle w:val="Hyperlink"/>
            <w:rFonts w:ascii="Trebuchet MS" w:hAnsi="Trebuchet MS"/>
            <w:color w:val="333333"/>
            <w:sz w:val="32"/>
            <w:szCs w:val="32"/>
          </w:rPr>
          <w:t>Why main method is public static in Java</w:t>
        </w:r>
      </w:hyperlink>
    </w:p>
    <w:p w:rsidR="00785492" w:rsidRDefault="00785492" w:rsidP="00785492">
      <w:pPr>
        <w:rPr>
          <w:ins w:id="470" w:author="Unknown"/>
          <w:rFonts w:ascii="Trebuchet MS" w:hAnsi="Trebuchet MS"/>
          <w:color w:val="000000"/>
          <w:sz w:val="24"/>
          <w:szCs w:val="24"/>
        </w:rPr>
      </w:pPr>
      <w:ins w:id="471" w:author="Unknown">
        <w:r>
          <w:rPr>
            <w:rFonts w:ascii="Verdana" w:hAnsi="Verdana"/>
            <w:b/>
            <w:bCs/>
            <w:color w:val="000000"/>
            <w:sz w:val="18"/>
            <w:szCs w:val="18"/>
          </w:rPr>
          <w:t>Main method in Java</w:t>
        </w:r>
        <w:r>
          <w:rPr>
            <w:rStyle w:val="apple-converted-space"/>
            <w:rFonts w:ascii="Verdana" w:hAnsi="Verdana"/>
            <w:color w:val="000000"/>
            <w:sz w:val="18"/>
            <w:szCs w:val="18"/>
          </w:rPr>
          <w:t> </w:t>
        </w:r>
        <w:r>
          <w:rPr>
            <w:rFonts w:ascii="Verdana" w:hAnsi="Verdana"/>
            <w:color w:val="000000"/>
            <w:sz w:val="18"/>
            <w:szCs w:val="18"/>
          </w:rPr>
          <w:t xml:space="preserve">is the first programming method a Java programmer knows when he starts learning Java programming </w:t>
        </w:r>
        <w:proofErr w:type="spellStart"/>
        <w:r>
          <w:rPr>
            <w:rFonts w:ascii="Verdana" w:hAnsi="Verdana"/>
            <w:color w:val="000000"/>
            <w:sz w:val="18"/>
            <w:szCs w:val="18"/>
          </w:rPr>
          <w:t>language.have</w:t>
        </w:r>
        <w:proofErr w:type="spellEnd"/>
        <w:r>
          <w:rPr>
            <w:rFonts w:ascii="Verdana" w:hAnsi="Verdana"/>
            <w:color w:val="000000"/>
            <w:sz w:val="18"/>
            <w:szCs w:val="18"/>
          </w:rPr>
          <w:t xml:space="preserve"> you ever thought about</w:t>
        </w:r>
        <w:r>
          <w:rPr>
            <w:rStyle w:val="apple-converted-space"/>
            <w:rFonts w:ascii="Verdana" w:hAnsi="Verdana"/>
            <w:color w:val="000000"/>
            <w:sz w:val="18"/>
            <w:szCs w:val="18"/>
          </w:rPr>
          <w:t> </w:t>
        </w:r>
        <w:r>
          <w:rPr>
            <w:rFonts w:ascii="Verdana" w:hAnsi="Verdana"/>
            <w:b/>
            <w:bCs/>
            <w:color w:val="000000"/>
            <w:sz w:val="18"/>
            <w:szCs w:val="18"/>
          </w:rPr>
          <w:t>why main method in Java is</w:t>
        </w:r>
        <w:r>
          <w:rPr>
            <w:rStyle w:val="apple-converted-space"/>
            <w:rFonts w:ascii="Verdana" w:hAnsi="Verdana"/>
            <w:b/>
            <w:bCs/>
            <w:color w:val="000000"/>
            <w:sz w:val="18"/>
            <w:szCs w:val="18"/>
          </w:rPr>
          <w:t> </w:t>
        </w:r>
        <w:r>
          <w:rPr>
            <w:rStyle w:val="ilad"/>
            <w:rFonts w:ascii="Verdana" w:hAnsi="Verdana"/>
            <w:b/>
            <w:bCs/>
            <w:color w:val="000000"/>
            <w:sz w:val="18"/>
            <w:szCs w:val="18"/>
          </w:rPr>
          <w:t>public</w:t>
        </w:r>
        <w:r>
          <w:rPr>
            <w:rFonts w:ascii="Verdana" w:hAnsi="Verdana"/>
            <w:b/>
            <w:bCs/>
            <w:color w:val="000000"/>
            <w:sz w:val="18"/>
            <w:szCs w:val="18"/>
          </w:rPr>
          <w:t>, static and void</w:t>
        </w:r>
        <w:r>
          <w:rPr>
            <w:rFonts w:ascii="Verdana" w:hAnsi="Verdana"/>
            <w:color w:val="000000"/>
            <w:sz w:val="18"/>
            <w:szCs w:val="18"/>
          </w:rPr>
          <w:t>, of-course Yes, since most of us first learn C and C++ than we move to Java in our programming path we familiar with main method but in</w:t>
        </w:r>
        <w:r>
          <w:rPr>
            <w:rStyle w:val="apple-converted-space"/>
            <w:rFonts w:ascii="Verdana" w:hAnsi="Verdana"/>
            <w:color w:val="000000"/>
            <w:sz w:val="18"/>
            <w:szCs w:val="18"/>
          </w:rPr>
          <w:t> </w:t>
        </w:r>
        <w:r>
          <w:rPr>
            <w:rStyle w:val="ilad"/>
            <w:rFonts w:ascii="Verdana" w:hAnsi="Verdana"/>
            <w:color w:val="000000"/>
            <w:sz w:val="18"/>
            <w:szCs w:val="18"/>
          </w:rPr>
          <w:t xml:space="preserve">Java </w:t>
        </w:r>
        <w:proofErr w:type="spellStart"/>
        <w:r>
          <w:rPr>
            <w:rStyle w:val="ilad"/>
            <w:rFonts w:ascii="Verdana" w:hAnsi="Verdana"/>
            <w:color w:val="000000"/>
            <w:sz w:val="18"/>
            <w:szCs w:val="18"/>
          </w:rPr>
          <w:t>main</w:t>
        </w:r>
        <w:r>
          <w:rPr>
            <w:rFonts w:ascii="Verdana" w:hAnsi="Verdana"/>
            <w:color w:val="000000"/>
            <w:sz w:val="18"/>
            <w:szCs w:val="18"/>
          </w:rPr>
          <w:t>method</w:t>
        </w:r>
        <w:proofErr w:type="spellEnd"/>
        <w:r>
          <w:rPr>
            <w:rFonts w:ascii="Verdana" w:hAnsi="Verdana"/>
            <w:color w:val="000000"/>
            <w:sz w:val="18"/>
            <w:szCs w:val="18"/>
          </w:rPr>
          <w:t xml:space="preserve"> is slightly different it doesn't return any value like in C it returns </w:t>
        </w:r>
        <w:proofErr w:type="spellStart"/>
        <w:r>
          <w:rPr>
            <w:rFonts w:ascii="Verdana" w:hAnsi="Verdana"/>
            <w:color w:val="000000"/>
            <w:sz w:val="18"/>
            <w:szCs w:val="18"/>
          </w:rPr>
          <w:t>int</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main method is</w:t>
        </w:r>
        <w:r>
          <w:rPr>
            <w:rStyle w:val="apple-converted-space"/>
            <w:rFonts w:ascii="Verdana" w:hAnsi="Verdana"/>
            <w:i/>
            <w:iCs/>
            <w:color w:val="000000"/>
            <w:sz w:val="18"/>
            <w:szCs w:val="18"/>
          </w:rPr>
          <w:t> </w:t>
        </w:r>
        <w:r>
          <w:rPr>
            <w:rFonts w:ascii="Verdana" w:hAnsi="Verdana"/>
            <w:i/>
            <w:iCs/>
            <w:color w:val="000000"/>
            <w:sz w:val="18"/>
            <w:szCs w:val="18"/>
          </w:rPr>
          <w:t>public</w:t>
        </w:r>
        <w:r>
          <w:rPr>
            <w:rStyle w:val="apple-converted-space"/>
            <w:rFonts w:ascii="Verdana" w:hAnsi="Verdana"/>
            <w:i/>
            <w:iCs/>
            <w:color w:val="000000"/>
            <w:sz w:val="18"/>
            <w:szCs w:val="18"/>
          </w:rPr>
          <w:t> </w:t>
        </w:r>
        <w:r>
          <w:rPr>
            <w:rFonts w:ascii="Verdana" w:hAnsi="Verdana"/>
            <w:i/>
            <w:iCs/>
            <w:color w:val="000000"/>
            <w:sz w:val="18"/>
            <w:szCs w:val="18"/>
          </w:rPr>
          <w:t>static and void Why</w:t>
        </w:r>
        <w:r>
          <w:rPr>
            <w:rFonts w:ascii="Verdana" w:hAnsi="Verdana"/>
            <w:color w:val="000000"/>
            <w:sz w:val="18"/>
            <w:szCs w:val="18"/>
          </w:rPr>
          <w:t>? In this post we will try to find answer of these questions and have an idea of one of the</w:t>
        </w:r>
        <w:r>
          <w:rPr>
            <w:rStyle w:val="apple-converted-space"/>
            <w:rFonts w:ascii="Verdana" w:hAnsi="Verdana"/>
            <w:color w:val="000000"/>
            <w:sz w:val="18"/>
            <w:szCs w:val="18"/>
          </w:rPr>
          <w:t> </w:t>
        </w:r>
        <w:r>
          <w:rPr>
            <w:rStyle w:val="ilad"/>
            <w:rFonts w:ascii="Verdana" w:hAnsi="Verdana"/>
            <w:color w:val="000000"/>
            <w:sz w:val="18"/>
            <w:szCs w:val="18"/>
          </w:rPr>
          <w:t>most popular</w:t>
        </w:r>
        <w:r>
          <w:rPr>
            <w:rStyle w:val="apple-converted-space"/>
            <w:rFonts w:ascii="Verdana" w:hAnsi="Verdana"/>
            <w:color w:val="000000"/>
            <w:sz w:val="18"/>
            <w:szCs w:val="18"/>
          </w:rPr>
          <w:t> </w:t>
        </w:r>
        <w:r>
          <w:rPr>
            <w:rFonts w:ascii="Verdana" w:hAnsi="Verdana"/>
            <w:color w:val="000000"/>
            <w:sz w:val="18"/>
            <w:szCs w:val="18"/>
          </w:rPr>
          <w:t>questions in Java</w:t>
        </w:r>
        <w:r>
          <w:rPr>
            <w:rStyle w:val="apple-converted-space"/>
            <w:rFonts w:ascii="Verdana" w:hAnsi="Verdana"/>
            <w:color w:val="000000"/>
            <w:sz w:val="18"/>
            <w:szCs w:val="18"/>
          </w:rPr>
          <w:t> </w:t>
        </w:r>
        <w:r>
          <w:rPr>
            <w:rFonts w:ascii="Verdana" w:hAnsi="Verdana"/>
            <w:color w:val="000000"/>
            <w:sz w:val="18"/>
            <w:szCs w:val="18"/>
            <w:u w:val="single"/>
          </w:rPr>
          <w:t>why main method is declared Static</w:t>
        </w:r>
        <w:r>
          <w:rPr>
            <w:rFonts w:ascii="Verdana" w:hAnsi="Verdana"/>
            <w:color w:val="000000"/>
            <w:sz w:val="18"/>
            <w:szCs w:val="18"/>
          </w:rPr>
          <w:t>.</w:t>
        </w:r>
      </w:ins>
    </w:p>
    <w:p w:rsidR="00785492" w:rsidRDefault="00785492" w:rsidP="00785492">
      <w:pPr>
        <w:pStyle w:val="Heading3"/>
        <w:rPr>
          <w:ins w:id="472" w:author="Unknown"/>
          <w:rFonts w:ascii="Trebuchet MS" w:hAnsi="Trebuchet MS"/>
          <w:b w:val="0"/>
          <w:bCs w:val="0"/>
          <w:color w:val="000000"/>
        </w:rPr>
      </w:pPr>
      <w:ins w:id="473" w:author="Unknown">
        <w:r>
          <w:rPr>
            <w:rFonts w:ascii="Trebuchet MS" w:hAnsi="Trebuchet MS"/>
            <w:b w:val="0"/>
            <w:bCs w:val="0"/>
            <w:color w:val="000000"/>
            <w:u w:val="single"/>
          </w:rPr>
          <w:t>What is main method in Java?</w:t>
        </w:r>
      </w:ins>
    </w:p>
    <w:p w:rsidR="00785492" w:rsidRDefault="00785492" w:rsidP="00785492">
      <w:pPr>
        <w:rPr>
          <w:ins w:id="474" w:author="Unknown"/>
          <w:rFonts w:ascii="Trebuchet MS" w:hAnsi="Trebuchet MS"/>
          <w:color w:val="000000"/>
        </w:rPr>
      </w:pPr>
      <w:ins w:id="475" w:author="Unknown">
        <w:r>
          <w:rPr>
            <w:rFonts w:ascii="Verdana" w:hAnsi="Verdana"/>
            <w:color w:val="000000"/>
            <w:sz w:val="18"/>
            <w:szCs w:val="18"/>
          </w:rPr>
          <w:t>Main method in Java is entry point for any core Java program.</w:t>
        </w:r>
        <w:r>
          <w:rPr>
            <w:rStyle w:val="apple-converted-space"/>
            <w:rFonts w:ascii="Verdana" w:hAnsi="Verdana"/>
            <w:color w:val="000000"/>
            <w:sz w:val="18"/>
            <w:szCs w:val="18"/>
          </w:rPr>
          <w:t> </w:t>
        </w:r>
        <w:r>
          <w:rPr>
            <w:rStyle w:val="ilad"/>
            <w:rFonts w:ascii="Verdana" w:hAnsi="Verdana"/>
            <w:color w:val="000000"/>
            <w:sz w:val="18"/>
            <w:szCs w:val="18"/>
          </w:rPr>
          <w:t>Remember we</w:t>
        </w:r>
        <w:r>
          <w:rPr>
            <w:rStyle w:val="apple-converted-space"/>
            <w:rFonts w:ascii="Verdana" w:hAnsi="Verdana"/>
            <w:color w:val="000000"/>
            <w:sz w:val="18"/>
            <w:szCs w:val="18"/>
          </w:rPr>
          <w:t> </w:t>
        </w:r>
        <w:r>
          <w:rPr>
            <w:rFonts w:ascii="Verdana" w:hAnsi="Verdana"/>
            <w:color w:val="000000"/>
            <w:sz w:val="18"/>
            <w:szCs w:val="18"/>
          </w:rPr>
          <w:t xml:space="preserve">are not talking about </w:t>
        </w:r>
        <w:proofErr w:type="spellStart"/>
        <w:r>
          <w:rPr>
            <w:rFonts w:ascii="Verdana" w:hAnsi="Verdana"/>
            <w:color w:val="000000"/>
            <w:sz w:val="18"/>
            <w:szCs w:val="18"/>
          </w:rPr>
          <w:t>Servlet</w:t>
        </w:r>
        <w:proofErr w:type="spellEnd"/>
        <w:r>
          <w:rPr>
            <w:rFonts w:ascii="Verdana" w:hAnsi="Verdana"/>
            <w:color w:val="000000"/>
            <w:sz w:val="18"/>
            <w:szCs w:val="18"/>
          </w:rPr>
          <w:t>,</w:t>
        </w:r>
        <w:r>
          <w:rPr>
            <w:rStyle w:val="apple-converted-space"/>
            <w:rFonts w:ascii="Verdana" w:hAnsi="Verdana"/>
            <w:color w:val="000000"/>
            <w:sz w:val="18"/>
            <w:szCs w:val="18"/>
          </w:rPr>
          <w:t> </w:t>
        </w:r>
        <w:proofErr w:type="spellStart"/>
        <w:r>
          <w:rPr>
            <w:rStyle w:val="ilad"/>
            <w:rFonts w:ascii="Verdana" w:hAnsi="Verdana"/>
            <w:color w:val="000000"/>
            <w:sz w:val="18"/>
            <w:szCs w:val="18"/>
          </w:rPr>
          <w:t>MIDlet</w:t>
        </w:r>
        <w:proofErr w:type="spellEnd"/>
        <w:r>
          <w:rPr>
            <w:rStyle w:val="apple-converted-space"/>
            <w:rFonts w:ascii="Verdana" w:hAnsi="Verdana"/>
            <w:color w:val="000000"/>
            <w:sz w:val="18"/>
            <w:szCs w:val="18"/>
          </w:rPr>
          <w:t> </w:t>
        </w:r>
        <w:r>
          <w:rPr>
            <w:rFonts w:ascii="Verdana" w:hAnsi="Verdana"/>
            <w:color w:val="000000"/>
            <w:sz w:val="18"/>
            <w:szCs w:val="18"/>
          </w:rPr>
          <w:t>or any other container managed Java program where life cycle methods are provided to control the execution. In core Java program, execution starts from main method when you type</w:t>
        </w:r>
        <w:r>
          <w:rPr>
            <w:rStyle w:val="apple-converted-space"/>
            <w:rFonts w:ascii="Verdana" w:hAnsi="Verdana"/>
            <w:color w:val="000000"/>
            <w:sz w:val="18"/>
            <w:szCs w:val="18"/>
          </w:rPr>
          <w:t> </w:t>
        </w:r>
        <w:r>
          <w:rPr>
            <w:rFonts w:ascii="Verdana" w:hAnsi="Verdana"/>
            <w:color w:val="000000"/>
            <w:sz w:val="18"/>
            <w:szCs w:val="18"/>
          </w:rPr>
          <w:t>java main-class-name, JVM</w:t>
        </w:r>
        <w:r>
          <w:rPr>
            <w:rStyle w:val="apple-converted-space"/>
            <w:rFonts w:ascii="Verdana" w:hAnsi="Verdana"/>
            <w:color w:val="000000"/>
            <w:sz w:val="18"/>
            <w:szCs w:val="18"/>
          </w:rPr>
          <w:t> </w:t>
        </w:r>
        <w:r>
          <w:rPr>
            <w:rStyle w:val="ilad"/>
            <w:rFonts w:ascii="Verdana" w:hAnsi="Verdana"/>
            <w:color w:val="000000"/>
            <w:sz w:val="18"/>
            <w:szCs w:val="18"/>
          </w:rPr>
          <w:t>search for</w:t>
        </w:r>
        <w:r>
          <w:rPr>
            <w:rStyle w:val="apple-converted-space"/>
            <w:rFonts w:ascii="Verdana" w:hAnsi="Verdana"/>
            <w:color w:val="000000"/>
            <w:sz w:val="18"/>
            <w:szCs w:val="18"/>
          </w:rPr>
          <w:t> </w:t>
        </w:r>
        <w:r>
          <w:rPr>
            <w:rFonts w:ascii="Verdana" w:hAnsi="Verdana"/>
            <w:b/>
            <w:bCs/>
            <w:color w:val="000000"/>
            <w:sz w:val="18"/>
            <w:szCs w:val="18"/>
          </w:rPr>
          <w:t>public</w:t>
        </w:r>
        <w:r>
          <w:rPr>
            <w:rStyle w:val="apple-converted-space"/>
            <w:rFonts w:ascii="Verdana" w:hAnsi="Verdana"/>
            <w:b/>
            <w:bCs/>
            <w:color w:val="000000"/>
            <w:sz w:val="18"/>
            <w:szCs w:val="18"/>
          </w:rPr>
          <w:t> </w:t>
        </w:r>
        <w:r>
          <w:rPr>
            <w:rFonts w:ascii="Verdana" w:hAnsi="Verdana"/>
            <w:b/>
            <w:bCs/>
            <w:color w:val="000000"/>
            <w:sz w:val="18"/>
            <w:szCs w:val="18"/>
          </w:rPr>
          <w:t xml:space="preserve">static void </w:t>
        </w:r>
        <w:proofErr w:type="gramStart"/>
        <w:r>
          <w:rPr>
            <w:rFonts w:ascii="Verdana" w:hAnsi="Verdana"/>
            <w:b/>
            <w:bCs/>
            <w:color w:val="000000"/>
            <w:sz w:val="18"/>
            <w:szCs w:val="18"/>
          </w:rPr>
          <w:t>main(</w:t>
        </w:r>
        <w:proofErr w:type="spellStart"/>
        <w:proofErr w:type="gramEnd"/>
        <w:r>
          <w:rPr>
            <w:rStyle w:val="ilad"/>
            <w:rFonts w:ascii="Verdana" w:hAnsi="Verdana"/>
            <w:b/>
            <w:bCs/>
            <w:color w:val="000000"/>
            <w:sz w:val="18"/>
            <w:szCs w:val="18"/>
          </w:rPr>
          <w:t>String</w:t>
        </w:r>
        <w:r>
          <w:rPr>
            <w:rFonts w:ascii="Verdana" w:hAnsi="Verdana"/>
            <w:b/>
            <w:bCs/>
            <w:color w:val="000000"/>
            <w:sz w:val="18"/>
            <w:szCs w:val="18"/>
          </w:rPr>
          <w:t>args</w:t>
        </w:r>
        <w:proofErr w:type="spellEnd"/>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method in that class and if it doesn't find that method it throws error</w:t>
        </w:r>
        <w:r>
          <w:rPr>
            <w:rStyle w:val="apple-converted-space"/>
            <w:rFonts w:ascii="Verdana" w:hAnsi="Verdana"/>
            <w:color w:val="000000"/>
            <w:sz w:val="18"/>
            <w:szCs w:val="18"/>
          </w:rPr>
          <w:t> </w:t>
        </w:r>
        <w:proofErr w:type="spellStart"/>
        <w:r>
          <w:rPr>
            <w:rFonts w:ascii="Verdana" w:hAnsi="Verdana"/>
            <w:b/>
            <w:bCs/>
            <w:color w:val="000000"/>
            <w:sz w:val="18"/>
            <w:szCs w:val="18"/>
          </w:rPr>
          <w:t>NoSuchMethodError:main</w:t>
        </w:r>
        <w:proofErr w:type="spellEnd"/>
        <w:r>
          <w:rPr>
            <w:rStyle w:val="apple-converted-space"/>
            <w:rFonts w:ascii="Verdana" w:hAnsi="Verdana"/>
            <w:color w:val="000000"/>
            <w:sz w:val="18"/>
            <w:szCs w:val="18"/>
          </w:rPr>
          <w:t> </w:t>
        </w:r>
        <w:r>
          <w:rPr>
            <w:rFonts w:ascii="Verdana" w:hAnsi="Verdana"/>
            <w:color w:val="000000"/>
            <w:sz w:val="18"/>
            <w:szCs w:val="18"/>
          </w:rPr>
          <w:t>and terminates.</w:t>
        </w:r>
      </w:ins>
    </w:p>
    <w:p w:rsidR="00785492" w:rsidRDefault="00785492" w:rsidP="00785492">
      <w:pPr>
        <w:rPr>
          <w:ins w:id="476" w:author="Unknown"/>
          <w:rFonts w:ascii="Trebuchet MS" w:hAnsi="Trebuchet MS"/>
          <w:color w:val="000000"/>
        </w:rPr>
      </w:pPr>
    </w:p>
    <w:p w:rsidR="00785492" w:rsidRDefault="00785492" w:rsidP="00785492">
      <w:pPr>
        <w:rPr>
          <w:ins w:id="477" w:author="Unknown"/>
          <w:rFonts w:ascii="Trebuchet MS" w:hAnsi="Trebuchet MS"/>
          <w:color w:val="000000"/>
        </w:rPr>
      </w:pPr>
    </w:p>
    <w:p w:rsidR="00785492" w:rsidRDefault="00785492" w:rsidP="00785492">
      <w:pPr>
        <w:rPr>
          <w:ins w:id="478" w:author="Unknown"/>
          <w:rFonts w:ascii="Trebuchet MS" w:hAnsi="Trebuchet MS"/>
          <w:color w:val="000000"/>
        </w:rPr>
      </w:pPr>
      <w:ins w:id="479" w:author="Unknown">
        <w:r>
          <w:rPr>
            <w:rFonts w:ascii="Verdana" w:hAnsi="Verdana"/>
            <w:b/>
            <w:bCs/>
            <w:color w:val="000000"/>
            <w:sz w:val="18"/>
            <w:szCs w:val="18"/>
            <w:u w:val="single"/>
          </w:rPr>
          <w:t>Signature of main method in Java</w:t>
        </w:r>
      </w:ins>
    </w:p>
    <w:p w:rsidR="00785492" w:rsidRDefault="00785492" w:rsidP="00785492">
      <w:pPr>
        <w:rPr>
          <w:ins w:id="480" w:author="Unknown"/>
          <w:rFonts w:ascii="Trebuchet MS" w:hAnsi="Trebuchet MS"/>
          <w:color w:val="000000"/>
        </w:rPr>
      </w:pPr>
    </w:p>
    <w:p w:rsidR="00785492" w:rsidRDefault="00785492" w:rsidP="00785492">
      <w:pPr>
        <w:rPr>
          <w:ins w:id="481" w:author="Unknown"/>
          <w:rFonts w:ascii="Trebuchet MS" w:hAnsi="Trebuchet MS"/>
          <w:color w:val="000000"/>
        </w:rPr>
      </w:pPr>
      <w:ins w:id="482" w:author="Unknown">
        <w:r>
          <w:rPr>
            <w:rFonts w:ascii="Verdana" w:hAnsi="Verdana"/>
            <w:color w:val="000000"/>
            <w:sz w:val="18"/>
            <w:szCs w:val="18"/>
          </w:rPr>
          <w:t xml:space="preserve">Main method has to strictly follow its syntax; </w:t>
        </w:r>
        <w:proofErr w:type="spellStart"/>
        <w:r>
          <w:rPr>
            <w:rFonts w:ascii="Verdana" w:hAnsi="Verdana"/>
            <w:color w:val="000000"/>
            <w:sz w:val="18"/>
            <w:szCs w:val="18"/>
          </w:rPr>
          <w:t>other wise</w:t>
        </w:r>
        <w:proofErr w:type="spellEnd"/>
        <w:r>
          <w:rPr>
            <w:rFonts w:ascii="Verdana" w:hAnsi="Verdana"/>
            <w:color w:val="000000"/>
            <w:sz w:val="18"/>
            <w:szCs w:val="18"/>
          </w:rPr>
          <w:t xml:space="preserve"> JVM will not be able to locate it and your program</w:t>
        </w:r>
        <w:r>
          <w:rPr>
            <w:rStyle w:val="apple-converted-space"/>
            <w:rFonts w:ascii="Verdana" w:hAnsi="Verdana"/>
            <w:color w:val="000000"/>
            <w:sz w:val="18"/>
            <w:szCs w:val="18"/>
          </w:rPr>
          <w:t> </w:t>
        </w:r>
        <w:r>
          <w:rPr>
            <w:rStyle w:val="ilad"/>
            <w:rFonts w:ascii="Verdana" w:hAnsi="Verdana"/>
            <w:color w:val="000000"/>
            <w:sz w:val="18"/>
            <w:szCs w:val="18"/>
          </w:rPr>
          <w:t>will not run</w:t>
        </w:r>
        <w:r>
          <w:rPr>
            <w:rFonts w:ascii="Verdana" w:hAnsi="Verdana"/>
            <w:color w:val="000000"/>
            <w:sz w:val="18"/>
            <w:szCs w:val="18"/>
          </w:rPr>
          <w:t>. Here is the exact signature of main method</w:t>
        </w:r>
      </w:ins>
    </w:p>
    <w:p w:rsidR="00785492" w:rsidRDefault="00785492" w:rsidP="00785492">
      <w:pPr>
        <w:rPr>
          <w:ins w:id="483" w:author="Unknown"/>
          <w:rFonts w:ascii="Trebuchet MS" w:hAnsi="Trebuchet MS"/>
          <w:color w:val="000000"/>
        </w:rPr>
      </w:pPr>
    </w:p>
    <w:p w:rsidR="00785492" w:rsidRDefault="00785492" w:rsidP="00785492">
      <w:pPr>
        <w:rPr>
          <w:ins w:id="484" w:author="Unknown"/>
          <w:rFonts w:ascii="Trebuchet MS" w:hAnsi="Trebuchet MS"/>
          <w:color w:val="000000"/>
        </w:rPr>
      </w:pPr>
      <w:proofErr w:type="gramStart"/>
      <w:ins w:id="485" w:author="Unknown">
        <w:r>
          <w:rPr>
            <w:rFonts w:ascii="Verdana" w:hAnsi="Verdana"/>
            <w:b/>
            <w:bCs/>
            <w:color w:val="000000"/>
            <w:sz w:val="18"/>
            <w:szCs w:val="18"/>
          </w:rPr>
          <w:t>public</w:t>
        </w:r>
        <w:proofErr w:type="gramEnd"/>
        <w:r>
          <w:rPr>
            <w:rStyle w:val="apple-converted-space"/>
            <w:rFonts w:ascii="Verdana" w:hAnsi="Verdana"/>
            <w:b/>
            <w:bCs/>
            <w:color w:val="000000"/>
            <w:sz w:val="18"/>
            <w:szCs w:val="18"/>
          </w:rPr>
          <w:t> </w:t>
        </w:r>
        <w:r>
          <w:rPr>
            <w:rFonts w:ascii="Verdana" w:hAnsi="Verdana"/>
            <w:b/>
            <w:bCs/>
            <w:color w:val="000000"/>
            <w:sz w:val="18"/>
            <w:szCs w:val="18"/>
          </w:rPr>
          <w:t>static void main(String</w:t>
        </w:r>
        <w:r>
          <w:rPr>
            <w:rStyle w:val="apple-converted-space"/>
            <w:rFonts w:ascii="Verdana" w:hAnsi="Verdana"/>
            <w:b/>
            <w:bCs/>
            <w:color w:val="000000"/>
            <w:sz w:val="18"/>
            <w:szCs w:val="18"/>
          </w:rPr>
          <w:t> </w:t>
        </w:r>
        <w:proofErr w:type="spellStart"/>
        <w:r>
          <w:rPr>
            <w:rFonts w:ascii="Verdana" w:hAnsi="Verdana"/>
            <w:b/>
            <w:bCs/>
            <w:color w:val="000000"/>
            <w:sz w:val="18"/>
            <w:szCs w:val="18"/>
          </w:rPr>
          <w:t>args</w:t>
        </w:r>
        <w:proofErr w:type="spellEnd"/>
        <w:r>
          <w:rPr>
            <w:rFonts w:ascii="Verdana" w:hAnsi="Verdana"/>
            <w:b/>
            <w:bCs/>
            <w:color w:val="000000"/>
            <w:sz w:val="18"/>
            <w:szCs w:val="18"/>
          </w:rPr>
          <w:t>[])</w:t>
        </w:r>
      </w:ins>
    </w:p>
    <w:p w:rsidR="00785492" w:rsidRDefault="00785492" w:rsidP="00785492">
      <w:pPr>
        <w:rPr>
          <w:ins w:id="486" w:author="Unknown"/>
          <w:rFonts w:ascii="Trebuchet MS" w:hAnsi="Trebuchet MS"/>
          <w:color w:val="000000"/>
        </w:rPr>
      </w:pPr>
    </w:p>
    <w:p w:rsidR="00785492" w:rsidRDefault="00785492" w:rsidP="00785492">
      <w:pPr>
        <w:rPr>
          <w:ins w:id="487" w:author="Unknown"/>
          <w:rFonts w:ascii="Trebuchet MS" w:hAnsi="Trebuchet MS"/>
          <w:color w:val="000000"/>
        </w:rPr>
      </w:pPr>
      <w:ins w:id="488" w:author="Unknown">
        <w:r>
          <w:rPr>
            <w:rFonts w:ascii="Verdana" w:hAnsi="Verdana"/>
            <w:color w:val="000000"/>
            <w:sz w:val="18"/>
            <w:szCs w:val="18"/>
          </w:rPr>
          <w:t>This signature is classic signature and there from start of Java but with introduction of</w:t>
        </w:r>
        <w:proofErr w:type="gramStart"/>
        <w:r>
          <w:rPr>
            <w:rFonts w:ascii="Verdana" w:hAnsi="Verdana"/>
            <w:color w:val="000000"/>
            <w:sz w:val="18"/>
            <w:szCs w:val="18"/>
          </w:rPr>
          <w:t> </w:t>
        </w:r>
        <w:r>
          <w:rPr>
            <w:rStyle w:val="apple-converted-space"/>
            <w:rFonts w:ascii="Verdana" w:hAnsi="Verdana"/>
            <w:color w:val="000000"/>
            <w:sz w:val="18"/>
            <w:szCs w:val="18"/>
          </w:rPr>
          <w:t> </w:t>
        </w:r>
        <w:proofErr w:type="gramEnd"/>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"http://javarevisited.blogspot.com/2011/09/variable-argument-in-java5-varargs.html" </w:instrText>
        </w:r>
        <w:r>
          <w:rPr>
            <w:rFonts w:ascii="Verdana" w:hAnsi="Verdana"/>
            <w:color w:val="000000"/>
            <w:sz w:val="18"/>
            <w:szCs w:val="18"/>
          </w:rPr>
          <w:fldChar w:fldCharType="separate"/>
        </w:r>
        <w:r>
          <w:rPr>
            <w:rStyle w:val="Hyperlink"/>
            <w:rFonts w:ascii="Verdana" w:hAnsi="Verdana"/>
            <w:color w:val="0066CC"/>
            <w:sz w:val="18"/>
            <w:szCs w:val="18"/>
          </w:rPr>
          <w:t xml:space="preserve">variable argument or </w:t>
        </w:r>
        <w:proofErr w:type="spellStart"/>
        <w:r>
          <w:rPr>
            <w:rStyle w:val="Hyperlink"/>
            <w:rFonts w:ascii="Verdana" w:hAnsi="Verdana"/>
            <w:color w:val="0066CC"/>
            <w:sz w:val="18"/>
            <w:szCs w:val="18"/>
          </w:rPr>
          <w:t>varargs</w:t>
        </w:r>
        <w:proofErr w:type="spellEnd"/>
        <w:r>
          <w:rPr>
            <w:rStyle w:val="Hyperlink"/>
            <w:rFonts w:ascii="Verdana" w:hAnsi="Verdana"/>
            <w:color w:val="0066CC"/>
            <w:sz w:val="18"/>
            <w:szCs w:val="18"/>
          </w:rPr>
          <w:t xml:space="preserve"> in Java5</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 xml:space="preserve">you can also declare main method in Java using </w:t>
        </w:r>
        <w:proofErr w:type="spellStart"/>
        <w:r>
          <w:rPr>
            <w:rFonts w:ascii="Verdana" w:hAnsi="Verdana"/>
            <w:color w:val="000000"/>
            <w:sz w:val="18"/>
            <w:szCs w:val="18"/>
          </w:rPr>
          <w:t>varargs</w:t>
        </w:r>
        <w:proofErr w:type="spellEnd"/>
        <w:r>
          <w:rPr>
            <w:rFonts w:ascii="Verdana" w:hAnsi="Verdana"/>
            <w:color w:val="000000"/>
            <w:sz w:val="18"/>
            <w:szCs w:val="18"/>
          </w:rPr>
          <w:t xml:space="preserve"> syntax as shown in below example:</w:t>
        </w:r>
      </w:ins>
    </w:p>
    <w:p w:rsidR="00785492" w:rsidRDefault="00785492" w:rsidP="00785492">
      <w:pPr>
        <w:rPr>
          <w:ins w:id="489" w:author="Unknown"/>
          <w:rFonts w:ascii="Trebuchet MS" w:hAnsi="Trebuchet MS"/>
          <w:color w:val="000000"/>
        </w:rPr>
      </w:pPr>
    </w:p>
    <w:p w:rsidR="00785492" w:rsidRDefault="00785492" w:rsidP="00785492">
      <w:pPr>
        <w:rPr>
          <w:ins w:id="490" w:author="Unknown"/>
          <w:rFonts w:ascii="Trebuchet MS" w:hAnsi="Trebuchet MS"/>
          <w:color w:val="000000"/>
        </w:rPr>
      </w:pPr>
      <w:proofErr w:type="gramStart"/>
      <w:ins w:id="491" w:author="Unknown">
        <w:r>
          <w:rPr>
            <w:rFonts w:ascii="Verdana" w:hAnsi="Verdana"/>
            <w:b/>
            <w:bCs/>
            <w:color w:val="000000"/>
            <w:sz w:val="18"/>
            <w:szCs w:val="18"/>
          </w:rPr>
          <w:t>public</w:t>
        </w:r>
        <w:proofErr w:type="gramEnd"/>
        <w:r>
          <w:rPr>
            <w:rStyle w:val="apple-converted-space"/>
            <w:rFonts w:ascii="Verdana" w:hAnsi="Verdana"/>
            <w:b/>
            <w:bCs/>
            <w:color w:val="000000"/>
            <w:sz w:val="18"/>
            <w:szCs w:val="18"/>
          </w:rPr>
          <w:t> </w:t>
        </w:r>
        <w:r>
          <w:rPr>
            <w:rFonts w:ascii="Verdana" w:hAnsi="Verdana"/>
            <w:b/>
            <w:bCs/>
            <w:color w:val="000000"/>
            <w:sz w:val="18"/>
            <w:szCs w:val="18"/>
          </w:rPr>
          <w:t xml:space="preserve">static void main(String... </w:t>
        </w:r>
        <w:proofErr w:type="spellStart"/>
        <w:r>
          <w:rPr>
            <w:rFonts w:ascii="Verdana" w:hAnsi="Verdana"/>
            <w:b/>
            <w:bCs/>
            <w:color w:val="000000"/>
            <w:sz w:val="18"/>
            <w:szCs w:val="18"/>
          </w:rPr>
          <w:t>args</w:t>
        </w:r>
        <w:proofErr w:type="spellEnd"/>
        <w:r>
          <w:rPr>
            <w:rFonts w:ascii="Verdana" w:hAnsi="Verdana"/>
            <w:b/>
            <w:bCs/>
            <w:color w:val="000000"/>
            <w:sz w:val="18"/>
            <w:szCs w:val="18"/>
          </w:rPr>
          <w:t>)</w:t>
        </w:r>
      </w:ins>
    </w:p>
    <w:p w:rsidR="00785492" w:rsidRDefault="00785492" w:rsidP="00785492">
      <w:pPr>
        <w:rPr>
          <w:ins w:id="492" w:author="Unknown"/>
          <w:rFonts w:ascii="Trebuchet MS" w:hAnsi="Trebuchet MS"/>
          <w:color w:val="000000"/>
        </w:rPr>
      </w:pPr>
    </w:p>
    <w:p w:rsidR="00785492" w:rsidRDefault="00785492" w:rsidP="00785492">
      <w:pPr>
        <w:rPr>
          <w:ins w:id="493" w:author="Unknown"/>
          <w:rFonts w:ascii="Trebuchet MS" w:hAnsi="Trebuchet MS"/>
          <w:color w:val="000000"/>
        </w:rPr>
      </w:pPr>
      <w:ins w:id="494" w:author="Unknown">
        <w:r>
          <w:rPr>
            <w:rFonts w:ascii="Verdana" w:hAnsi="Verdana"/>
            <w:color w:val="000000"/>
            <w:sz w:val="18"/>
            <w:szCs w:val="18"/>
          </w:rPr>
          <w:t xml:space="preserve">Remember </w:t>
        </w:r>
        <w:proofErr w:type="spellStart"/>
        <w:r>
          <w:rPr>
            <w:rFonts w:ascii="Verdana" w:hAnsi="Verdana"/>
            <w:color w:val="000000"/>
            <w:sz w:val="18"/>
            <w:szCs w:val="18"/>
          </w:rPr>
          <w:t>varargs</w:t>
        </w:r>
        <w:proofErr w:type="spellEnd"/>
        <w:r>
          <w:rPr>
            <w:rFonts w:ascii="Verdana" w:hAnsi="Verdana"/>
            <w:color w:val="000000"/>
            <w:sz w:val="18"/>
            <w:szCs w:val="18"/>
          </w:rPr>
          <w:t xml:space="preserve"> version of</w:t>
        </w:r>
        <w:r>
          <w:rPr>
            <w:rStyle w:val="apple-converted-space"/>
            <w:rFonts w:ascii="Verdana" w:hAnsi="Verdana"/>
            <w:color w:val="000000"/>
            <w:sz w:val="18"/>
            <w:szCs w:val="18"/>
          </w:rPr>
          <w:t> </w:t>
        </w:r>
        <w:r>
          <w:rPr>
            <w:rFonts w:ascii="Verdana" w:hAnsi="Verdana"/>
            <w:color w:val="000000"/>
            <w:sz w:val="18"/>
            <w:szCs w:val="18"/>
          </w:rPr>
          <w:t>java main</w:t>
        </w:r>
        <w:r>
          <w:rPr>
            <w:rStyle w:val="apple-converted-space"/>
            <w:rFonts w:ascii="Verdana" w:hAnsi="Verdana"/>
            <w:color w:val="000000"/>
            <w:sz w:val="18"/>
            <w:szCs w:val="18"/>
          </w:rPr>
          <w:t> </w:t>
        </w:r>
        <w:r>
          <w:rPr>
            <w:rFonts w:ascii="Verdana" w:hAnsi="Verdana"/>
            <w:color w:val="000000"/>
            <w:sz w:val="18"/>
            <w:szCs w:val="18"/>
          </w:rPr>
          <w:t>method will only work in Java 1.5 or later version. Apart from</w:t>
        </w:r>
        <w:r>
          <w:rPr>
            <w:rStyle w:val="apple-converted-space"/>
            <w:rFonts w:ascii="Verdana" w:hAnsi="Verdana"/>
            <w:color w:val="000000"/>
            <w:sz w:val="18"/>
            <w:szCs w:val="18"/>
          </w:rPr>
          <w:t> </w:t>
        </w:r>
        <w:r>
          <w:rPr>
            <w:rFonts w:ascii="Verdana" w:hAnsi="Verdana"/>
            <w:color w:val="000000"/>
            <w:sz w:val="18"/>
            <w:szCs w:val="18"/>
          </w:rPr>
          <w:t xml:space="preserve">public, static and void there are certain keywords like final, synchronized and </w:t>
        </w:r>
        <w:proofErr w:type="spellStart"/>
        <w:r>
          <w:rPr>
            <w:rFonts w:ascii="Verdana" w:hAnsi="Verdana"/>
            <w:color w:val="000000"/>
            <w:sz w:val="18"/>
            <w:szCs w:val="18"/>
          </w:rPr>
          <w:t>strictfp</w:t>
        </w:r>
        <w:proofErr w:type="spellEnd"/>
        <w:r>
          <w:rPr>
            <w:rFonts w:ascii="Verdana" w:hAnsi="Verdana"/>
            <w:color w:val="000000"/>
            <w:sz w:val="18"/>
            <w:szCs w:val="18"/>
          </w:rPr>
          <w:t xml:space="preserve"> which are permitted in signature of</w:t>
        </w:r>
        <w:r>
          <w:rPr>
            <w:rStyle w:val="apple-converted-space"/>
            <w:rFonts w:ascii="Verdana" w:hAnsi="Verdana"/>
            <w:color w:val="000000"/>
            <w:sz w:val="18"/>
            <w:szCs w:val="18"/>
          </w:rPr>
          <w:t> </w:t>
        </w:r>
        <w:r>
          <w:rPr>
            <w:rFonts w:ascii="Verdana" w:hAnsi="Verdana"/>
            <w:color w:val="000000"/>
            <w:sz w:val="18"/>
            <w:szCs w:val="18"/>
          </w:rPr>
          <w:t>java main</w:t>
        </w:r>
        <w:r>
          <w:rPr>
            <w:rStyle w:val="apple-converted-space"/>
            <w:rFonts w:ascii="Verdana" w:hAnsi="Verdana"/>
            <w:color w:val="000000"/>
            <w:sz w:val="18"/>
            <w:szCs w:val="18"/>
          </w:rPr>
          <w:t> </w:t>
        </w:r>
        <w:r>
          <w:rPr>
            <w:rFonts w:ascii="Verdana" w:hAnsi="Verdana"/>
            <w:color w:val="000000"/>
            <w:sz w:val="18"/>
            <w:szCs w:val="18"/>
          </w:rPr>
          <w:t>method.</w:t>
        </w:r>
      </w:ins>
    </w:p>
    <w:p w:rsidR="00785492" w:rsidRDefault="00785492" w:rsidP="00785492">
      <w:pPr>
        <w:rPr>
          <w:ins w:id="495" w:author="Unknown"/>
          <w:rFonts w:ascii="Trebuchet MS" w:hAnsi="Trebuchet MS"/>
          <w:color w:val="000000"/>
        </w:rPr>
      </w:pPr>
    </w:p>
    <w:p w:rsidR="00785492" w:rsidRDefault="00785492" w:rsidP="00785492">
      <w:pPr>
        <w:pStyle w:val="Heading3"/>
        <w:rPr>
          <w:ins w:id="496" w:author="Unknown"/>
          <w:rFonts w:ascii="Trebuchet MS" w:hAnsi="Trebuchet MS"/>
          <w:color w:val="000000"/>
        </w:rPr>
      </w:pPr>
      <w:ins w:id="497" w:author="Unknown">
        <w:r>
          <w:rPr>
            <w:rFonts w:ascii="Trebuchet MS" w:hAnsi="Trebuchet MS"/>
            <w:color w:val="000000"/>
            <w:u w:val="single"/>
          </w:rPr>
          <w:t>Why main method is static in Java</w:t>
        </w:r>
      </w:ins>
    </w:p>
    <w:p w:rsidR="00785492" w:rsidRDefault="00785492" w:rsidP="00785492">
      <w:pPr>
        <w:rPr>
          <w:ins w:id="498" w:author="Unknown"/>
          <w:rFonts w:ascii="Trebuchet MS" w:hAnsi="Trebuchet MS"/>
          <w:color w:val="000000"/>
        </w:rPr>
      </w:pPr>
      <w:r>
        <w:rPr>
          <w:rFonts w:ascii="Trebuchet MS" w:hAnsi="Trebuchet MS"/>
          <w:noProof/>
          <w:color w:val="0066CC"/>
        </w:rPr>
        <w:drawing>
          <wp:inline distT="0" distB="0" distL="0" distR="0">
            <wp:extent cx="477520" cy="477520"/>
            <wp:effectExtent l="19050" t="0" r="0" b="0"/>
            <wp:docPr id="21" name="Picture 21" descr="why main method is public static void in Java">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y main method is public static void in Java">
                      <a:hlinkClick r:id="rId47"/>
                    </pic:cNvPr>
                    <pic:cNvPicPr>
                      <a:picLocks noChangeAspect="1" noChangeArrowheads="1"/>
                    </pic:cNvPicPr>
                  </pic:nvPicPr>
                  <pic:blipFill>
                    <a:blip r:embed="rId19"/>
                    <a:srcRect/>
                    <a:stretch>
                      <a:fillRect/>
                    </a:stretch>
                  </pic:blipFill>
                  <pic:spPr bwMode="auto">
                    <a:xfrm>
                      <a:off x="0" y="0"/>
                      <a:ext cx="477520" cy="477520"/>
                    </a:xfrm>
                    <a:prstGeom prst="rect">
                      <a:avLst/>
                    </a:prstGeom>
                    <a:noFill/>
                    <a:ln w="9525">
                      <a:noFill/>
                      <a:miter lim="800000"/>
                      <a:headEnd/>
                      <a:tailEnd/>
                    </a:ln>
                  </pic:spPr>
                </pic:pic>
              </a:graphicData>
            </a:graphic>
          </wp:inline>
        </w:drawing>
      </w:r>
      <w:ins w:id="499" w:author="Unknown">
        <w:r>
          <w:rPr>
            <w:rFonts w:ascii="Verdana" w:hAnsi="Verdana"/>
            <w:color w:val="000000"/>
            <w:sz w:val="18"/>
            <w:szCs w:val="18"/>
          </w:rPr>
          <w:t>Now come to the main point "Why main method is static in Java", there are quite a few reasons around but here are few reasons which make sense to me:</w:t>
        </w:r>
      </w:ins>
    </w:p>
    <w:p w:rsidR="00785492" w:rsidRDefault="00785492" w:rsidP="00785492">
      <w:pPr>
        <w:rPr>
          <w:ins w:id="500" w:author="Unknown"/>
          <w:rFonts w:ascii="Trebuchet MS" w:hAnsi="Trebuchet MS"/>
          <w:color w:val="000000"/>
        </w:rPr>
      </w:pPr>
    </w:p>
    <w:p w:rsidR="00785492" w:rsidRDefault="00785492" w:rsidP="00785492">
      <w:pPr>
        <w:rPr>
          <w:ins w:id="501" w:author="Unknown"/>
          <w:rFonts w:ascii="Trebuchet MS" w:hAnsi="Trebuchet MS"/>
          <w:color w:val="000000"/>
        </w:rPr>
      </w:pPr>
      <w:ins w:id="502" w:author="Unknown">
        <w:r>
          <w:rPr>
            <w:rFonts w:ascii="Verdana" w:hAnsi="Verdana"/>
            <w:color w:val="000000"/>
            <w:sz w:val="18"/>
            <w:szCs w:val="18"/>
          </w:rPr>
          <w:t>1. Since main method is static</w:t>
        </w:r>
        <w:r>
          <w:rPr>
            <w:rStyle w:val="apple-converted-space"/>
            <w:rFonts w:ascii="Verdana" w:hAnsi="Verdana"/>
            <w:color w:val="000000"/>
            <w:sz w:val="18"/>
            <w:szCs w:val="18"/>
          </w:rPr>
          <w:t> </w:t>
        </w:r>
        <w:r>
          <w:rPr>
            <w:rStyle w:val="ilad"/>
            <w:rFonts w:ascii="Verdana" w:hAnsi="Verdana"/>
            <w:color w:val="000000"/>
            <w:sz w:val="18"/>
            <w:szCs w:val="18"/>
          </w:rPr>
          <w:t>Java virtual Machine</w:t>
        </w:r>
        <w:r>
          <w:rPr>
            <w:rStyle w:val="apple-converted-space"/>
            <w:rFonts w:ascii="Verdana" w:hAnsi="Verdana"/>
            <w:color w:val="000000"/>
            <w:sz w:val="18"/>
            <w:szCs w:val="18"/>
          </w:rPr>
          <w:t> </w:t>
        </w:r>
        <w:r>
          <w:rPr>
            <w:rFonts w:ascii="Verdana" w:hAnsi="Verdana"/>
            <w:color w:val="000000"/>
            <w:sz w:val="18"/>
            <w:szCs w:val="18"/>
          </w:rPr>
          <w:t>can call it without creating any instance of class which contains main method.</w:t>
        </w:r>
      </w:ins>
    </w:p>
    <w:p w:rsidR="00785492" w:rsidRDefault="00785492" w:rsidP="00785492">
      <w:pPr>
        <w:rPr>
          <w:ins w:id="503" w:author="Unknown"/>
          <w:rFonts w:ascii="Trebuchet MS" w:hAnsi="Trebuchet MS"/>
          <w:color w:val="000000"/>
        </w:rPr>
      </w:pPr>
    </w:p>
    <w:p w:rsidR="00785492" w:rsidRDefault="00785492" w:rsidP="00785492">
      <w:pPr>
        <w:rPr>
          <w:ins w:id="504" w:author="Unknown"/>
          <w:rFonts w:ascii="Trebuchet MS" w:hAnsi="Trebuchet MS"/>
          <w:color w:val="000000"/>
        </w:rPr>
      </w:pPr>
      <w:ins w:id="505" w:author="Unknown">
        <w:r>
          <w:rPr>
            <w:rFonts w:ascii="Verdana" w:hAnsi="Verdana"/>
            <w:color w:val="000000"/>
            <w:sz w:val="18"/>
            <w:szCs w:val="18"/>
          </w:rPr>
          <w:t>2. Since C and C++ also has similar main method which serves as entry point</w:t>
        </w:r>
        <w:r>
          <w:rPr>
            <w:rStyle w:val="apple-converted-space"/>
            <w:rFonts w:ascii="Verdana" w:hAnsi="Verdana"/>
            <w:color w:val="000000"/>
            <w:sz w:val="18"/>
            <w:szCs w:val="18"/>
          </w:rPr>
          <w:t> </w:t>
        </w:r>
        <w:r>
          <w:rPr>
            <w:rStyle w:val="ilad"/>
            <w:rFonts w:ascii="Verdana" w:hAnsi="Verdana"/>
            <w:color w:val="000000"/>
            <w:sz w:val="18"/>
            <w:szCs w:val="18"/>
          </w:rPr>
          <w:t>for program</w:t>
        </w:r>
        <w:r>
          <w:rPr>
            <w:rStyle w:val="apple-converted-space"/>
            <w:rFonts w:ascii="Verdana" w:hAnsi="Verdana"/>
            <w:color w:val="000000"/>
            <w:sz w:val="18"/>
            <w:szCs w:val="18"/>
          </w:rPr>
          <w:t> </w:t>
        </w:r>
        <w:r>
          <w:rPr>
            <w:rFonts w:ascii="Verdana" w:hAnsi="Verdana"/>
            <w:color w:val="000000"/>
            <w:sz w:val="18"/>
            <w:szCs w:val="18"/>
          </w:rPr>
          <w:t>execution, following that convention will only help Java.</w:t>
        </w:r>
      </w:ins>
    </w:p>
    <w:p w:rsidR="00785492" w:rsidRDefault="00785492" w:rsidP="00785492">
      <w:pPr>
        <w:rPr>
          <w:ins w:id="506" w:author="Unknown"/>
          <w:rFonts w:ascii="Trebuchet MS" w:hAnsi="Trebuchet MS"/>
          <w:color w:val="000000"/>
        </w:rPr>
      </w:pPr>
    </w:p>
    <w:p w:rsidR="00785492" w:rsidRDefault="00785492" w:rsidP="00785492">
      <w:pPr>
        <w:rPr>
          <w:ins w:id="507" w:author="Unknown"/>
          <w:rFonts w:ascii="Trebuchet MS" w:hAnsi="Trebuchet MS"/>
          <w:color w:val="000000"/>
        </w:rPr>
      </w:pPr>
      <w:ins w:id="508" w:author="Unknown">
        <w:r>
          <w:rPr>
            <w:rFonts w:ascii="Verdana" w:hAnsi="Verdana"/>
            <w:color w:val="000000"/>
            <w:sz w:val="18"/>
            <w:szCs w:val="18"/>
          </w:rPr>
          <w:t>3. If main method were not declared static than JVM has to create instance of main Class and since constructor can be overloaded and can have arguments there would not be any certain and consistent way for</w:t>
        </w:r>
        <w:r>
          <w:rPr>
            <w:rStyle w:val="apple-converted-space"/>
            <w:rFonts w:ascii="Verdana" w:hAnsi="Verdana"/>
            <w:color w:val="000000"/>
            <w:sz w:val="18"/>
            <w:szCs w:val="18"/>
          </w:rPr>
          <w:t> </w:t>
        </w:r>
        <w:r>
          <w:rPr>
            <w:rFonts w:ascii="Verdana" w:hAnsi="Verdana"/>
            <w:b/>
            <w:bCs/>
            <w:color w:val="000000"/>
            <w:sz w:val="18"/>
            <w:szCs w:val="18"/>
          </w:rPr>
          <w:t>JVM to find main method in Java</w:t>
        </w:r>
        <w:r>
          <w:rPr>
            <w:rFonts w:ascii="Verdana" w:hAnsi="Verdana"/>
            <w:color w:val="000000"/>
            <w:sz w:val="18"/>
            <w:szCs w:val="18"/>
          </w:rPr>
          <w:t>.</w:t>
        </w:r>
      </w:ins>
    </w:p>
    <w:p w:rsidR="00785492" w:rsidRDefault="00785492" w:rsidP="00785492">
      <w:pPr>
        <w:rPr>
          <w:ins w:id="509" w:author="Unknown"/>
          <w:rFonts w:ascii="Trebuchet MS" w:hAnsi="Trebuchet MS"/>
          <w:color w:val="000000"/>
        </w:rPr>
      </w:pPr>
    </w:p>
    <w:p w:rsidR="00785492" w:rsidRDefault="00785492" w:rsidP="00785492">
      <w:pPr>
        <w:rPr>
          <w:ins w:id="510" w:author="Unknown"/>
          <w:rFonts w:ascii="Trebuchet MS" w:hAnsi="Trebuchet MS"/>
          <w:color w:val="000000"/>
        </w:rPr>
      </w:pPr>
      <w:ins w:id="511" w:author="Unknown">
        <w:r>
          <w:rPr>
            <w:rFonts w:ascii="Verdana" w:hAnsi="Verdana"/>
            <w:color w:val="000000"/>
            <w:sz w:val="18"/>
            <w:szCs w:val="18"/>
          </w:rPr>
          <w:t>4. Anything which is declared in</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"http://javarevisited.blogspot.com/2011/10/class-in-java-programming-general.html" </w:instrText>
        </w:r>
        <w:r>
          <w:rPr>
            <w:rFonts w:ascii="Verdana" w:hAnsi="Verdana"/>
            <w:color w:val="000000"/>
            <w:sz w:val="18"/>
            <w:szCs w:val="18"/>
          </w:rPr>
          <w:fldChar w:fldCharType="separate"/>
        </w:r>
        <w:r>
          <w:rPr>
            <w:rStyle w:val="Hyperlink"/>
            <w:rFonts w:ascii="Verdana" w:hAnsi="Verdana"/>
            <w:color w:val="0066CC"/>
            <w:sz w:val="18"/>
            <w:szCs w:val="18"/>
          </w:rPr>
          <w:t>class in Java</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comes under reference type and requires object to be created before using them but static method and static data are loaded into separate memory inside JVM called context which is created when a class is loaded. If main method is static than it will be loaded in JVM context and are available to execution.</w:t>
        </w:r>
      </w:ins>
    </w:p>
    <w:p w:rsidR="00785492" w:rsidRDefault="00785492" w:rsidP="00785492">
      <w:pPr>
        <w:rPr>
          <w:ins w:id="512" w:author="Unknown"/>
          <w:rFonts w:ascii="Trebuchet MS" w:hAnsi="Trebuchet MS"/>
          <w:color w:val="000000"/>
        </w:rPr>
      </w:pPr>
    </w:p>
    <w:p w:rsidR="00785492" w:rsidRDefault="00785492" w:rsidP="00785492">
      <w:pPr>
        <w:rPr>
          <w:ins w:id="513" w:author="Unknown"/>
          <w:rFonts w:ascii="Trebuchet MS" w:hAnsi="Trebuchet MS"/>
          <w:color w:val="000000"/>
        </w:rPr>
      </w:pPr>
      <w:ins w:id="514" w:author="Unknown">
        <w:r>
          <w:rPr>
            <w:rFonts w:ascii="Verdana" w:hAnsi="Verdana"/>
            <w:b/>
            <w:bCs/>
            <w:color w:val="000000"/>
            <w:sz w:val="18"/>
            <w:szCs w:val="18"/>
            <w:u w:val="single"/>
          </w:rPr>
          <w:lastRenderedPageBreak/>
          <w:t xml:space="preserve">Why main </w:t>
        </w:r>
        <w:proofErr w:type="spellStart"/>
        <w:r>
          <w:rPr>
            <w:rFonts w:ascii="Verdana" w:hAnsi="Verdana"/>
            <w:b/>
            <w:bCs/>
            <w:color w:val="000000"/>
            <w:sz w:val="18"/>
            <w:szCs w:val="18"/>
            <w:u w:val="single"/>
          </w:rPr>
          <w:t>mehtod</w:t>
        </w:r>
        <w:proofErr w:type="spellEnd"/>
        <w:r>
          <w:rPr>
            <w:rFonts w:ascii="Verdana" w:hAnsi="Verdana"/>
            <w:b/>
            <w:bCs/>
            <w:color w:val="000000"/>
            <w:sz w:val="18"/>
            <w:szCs w:val="18"/>
            <w:u w:val="single"/>
          </w:rPr>
          <w:t xml:space="preserve"> is</w:t>
        </w:r>
        <w:r>
          <w:rPr>
            <w:rStyle w:val="apple-converted-space"/>
            <w:rFonts w:ascii="Verdana" w:hAnsi="Verdana"/>
            <w:b/>
            <w:bCs/>
            <w:color w:val="000000"/>
            <w:sz w:val="18"/>
            <w:szCs w:val="18"/>
            <w:u w:val="single"/>
          </w:rPr>
          <w:t> </w:t>
        </w:r>
        <w:r>
          <w:rPr>
            <w:rFonts w:ascii="Verdana" w:hAnsi="Verdana"/>
            <w:b/>
            <w:bCs/>
            <w:color w:val="000000"/>
            <w:sz w:val="18"/>
            <w:szCs w:val="18"/>
            <w:u w:val="single"/>
          </w:rPr>
          <w:t>public</w:t>
        </w:r>
        <w:r>
          <w:rPr>
            <w:rStyle w:val="apple-converted-space"/>
            <w:rFonts w:ascii="Verdana" w:hAnsi="Verdana"/>
            <w:b/>
            <w:bCs/>
            <w:color w:val="000000"/>
            <w:sz w:val="18"/>
            <w:szCs w:val="18"/>
            <w:u w:val="single"/>
          </w:rPr>
          <w:t> </w:t>
        </w:r>
        <w:r>
          <w:rPr>
            <w:rFonts w:ascii="Verdana" w:hAnsi="Verdana"/>
            <w:b/>
            <w:bCs/>
            <w:color w:val="000000"/>
            <w:sz w:val="18"/>
            <w:szCs w:val="18"/>
            <w:u w:val="single"/>
          </w:rPr>
          <w:t>in Java</w:t>
        </w:r>
      </w:ins>
    </w:p>
    <w:p w:rsidR="00785492" w:rsidRDefault="00785492" w:rsidP="00785492">
      <w:pPr>
        <w:rPr>
          <w:ins w:id="515" w:author="Unknown"/>
          <w:rFonts w:ascii="Trebuchet MS" w:hAnsi="Trebuchet MS"/>
          <w:color w:val="000000"/>
        </w:rPr>
      </w:pPr>
      <w:ins w:id="516" w:author="Unknown">
        <w:r>
          <w:rPr>
            <w:rFonts w:ascii="Verdana" w:hAnsi="Verdana"/>
            <w:color w:val="000000"/>
            <w:sz w:val="18"/>
            <w:szCs w:val="18"/>
          </w:rPr>
          <w:t>Java specifies several access modifiers e.g. private, protected and</w:t>
        </w:r>
        <w:r>
          <w:rPr>
            <w:rStyle w:val="apple-converted-space"/>
            <w:rFonts w:ascii="Verdana" w:hAnsi="Verdana"/>
            <w:color w:val="000000"/>
            <w:sz w:val="18"/>
            <w:szCs w:val="18"/>
          </w:rPr>
          <w:t> </w:t>
        </w:r>
        <w:r>
          <w:rPr>
            <w:rFonts w:ascii="Verdana" w:hAnsi="Verdana"/>
            <w:color w:val="000000"/>
            <w:sz w:val="18"/>
            <w:szCs w:val="18"/>
          </w:rPr>
          <w:t>public. Any method or variable which is declared</w:t>
        </w:r>
        <w:r>
          <w:rPr>
            <w:rStyle w:val="apple-converted-space"/>
            <w:rFonts w:ascii="Verdana" w:hAnsi="Verdana"/>
            <w:color w:val="000000"/>
            <w:sz w:val="18"/>
            <w:szCs w:val="18"/>
          </w:rPr>
          <w:t> </w:t>
        </w:r>
        <w:r>
          <w:rPr>
            <w:rFonts w:ascii="Verdana" w:hAnsi="Verdana"/>
            <w:color w:val="000000"/>
            <w:sz w:val="18"/>
            <w:szCs w:val="18"/>
          </w:rPr>
          <w:t>public</w:t>
        </w:r>
        <w:r>
          <w:rPr>
            <w:rStyle w:val="apple-converted-space"/>
            <w:rFonts w:ascii="Verdana" w:hAnsi="Verdana"/>
            <w:color w:val="000000"/>
            <w:sz w:val="18"/>
            <w:szCs w:val="18"/>
          </w:rPr>
          <w:t> </w:t>
        </w:r>
        <w:r>
          <w:rPr>
            <w:rFonts w:ascii="Verdana" w:hAnsi="Verdana"/>
            <w:color w:val="000000"/>
            <w:sz w:val="18"/>
            <w:szCs w:val="18"/>
          </w:rPr>
          <w:t>in Java can be accessible from outside of that class. Since main method is</w:t>
        </w:r>
        <w:r>
          <w:rPr>
            <w:rStyle w:val="apple-converted-space"/>
            <w:rFonts w:ascii="Verdana" w:hAnsi="Verdana"/>
            <w:color w:val="000000"/>
            <w:sz w:val="18"/>
            <w:szCs w:val="18"/>
          </w:rPr>
          <w:t> </w:t>
        </w:r>
        <w:r>
          <w:rPr>
            <w:rFonts w:ascii="Verdana" w:hAnsi="Verdana"/>
            <w:color w:val="000000"/>
            <w:sz w:val="18"/>
            <w:szCs w:val="18"/>
          </w:rPr>
          <w:t>public</w:t>
        </w:r>
        <w:r>
          <w:rPr>
            <w:rStyle w:val="apple-converted-space"/>
            <w:rFonts w:ascii="Verdana" w:hAnsi="Verdana"/>
            <w:color w:val="000000"/>
            <w:sz w:val="18"/>
            <w:szCs w:val="18"/>
          </w:rPr>
          <w:t> </w:t>
        </w:r>
        <w:r>
          <w:rPr>
            <w:rFonts w:ascii="Verdana" w:hAnsi="Verdana"/>
            <w:color w:val="000000"/>
            <w:sz w:val="18"/>
            <w:szCs w:val="18"/>
          </w:rPr>
          <w:t>in</w:t>
        </w:r>
      </w:ins>
    </w:p>
    <w:p w:rsidR="00785492" w:rsidRDefault="00785492" w:rsidP="00785492">
      <w:pPr>
        <w:rPr>
          <w:ins w:id="517" w:author="Unknown"/>
          <w:rFonts w:ascii="Trebuchet MS" w:hAnsi="Trebuchet MS"/>
          <w:color w:val="000000"/>
        </w:rPr>
      </w:pPr>
      <w:ins w:id="518" w:author="Unknown">
        <w:r>
          <w:rPr>
            <w:rFonts w:ascii="Verdana" w:hAnsi="Verdana"/>
            <w:color w:val="000000"/>
            <w:sz w:val="18"/>
            <w:szCs w:val="18"/>
          </w:rPr>
          <w:t>Java, JVM can easily access and execute it.</w:t>
        </w:r>
      </w:ins>
    </w:p>
    <w:p w:rsidR="00785492" w:rsidRDefault="00785492" w:rsidP="00785492">
      <w:pPr>
        <w:rPr>
          <w:ins w:id="519" w:author="Unknown"/>
          <w:rFonts w:ascii="Trebuchet MS" w:hAnsi="Trebuchet MS"/>
          <w:color w:val="000000"/>
        </w:rPr>
      </w:pPr>
    </w:p>
    <w:p w:rsidR="00785492" w:rsidRDefault="00785492" w:rsidP="00785492">
      <w:pPr>
        <w:rPr>
          <w:ins w:id="520" w:author="Unknown"/>
          <w:rFonts w:ascii="Trebuchet MS" w:hAnsi="Trebuchet MS"/>
          <w:color w:val="000000"/>
        </w:rPr>
      </w:pPr>
      <w:ins w:id="521" w:author="Unknown">
        <w:r>
          <w:rPr>
            <w:rFonts w:ascii="Verdana" w:hAnsi="Verdana"/>
            <w:b/>
            <w:bCs/>
            <w:color w:val="000000"/>
            <w:sz w:val="18"/>
            <w:szCs w:val="18"/>
            <w:u w:val="single"/>
          </w:rPr>
          <w:t>Why main method is void in Java</w:t>
        </w:r>
      </w:ins>
    </w:p>
    <w:p w:rsidR="00785492" w:rsidRDefault="00785492" w:rsidP="00785492">
      <w:pPr>
        <w:rPr>
          <w:ins w:id="522" w:author="Unknown"/>
          <w:rFonts w:ascii="Trebuchet MS" w:hAnsi="Trebuchet MS"/>
          <w:color w:val="000000"/>
        </w:rPr>
      </w:pPr>
      <w:ins w:id="523" w:author="Unknown">
        <w:r>
          <w:rPr>
            <w:rFonts w:ascii="Verdana" w:hAnsi="Verdana"/>
            <w:color w:val="000000"/>
            <w:sz w:val="18"/>
            <w:szCs w:val="18"/>
          </w:rPr>
          <w:t xml:space="preserve">Since main method in Java is not supposed to return any value, </w:t>
        </w:r>
        <w:proofErr w:type="spellStart"/>
        <w:r>
          <w:rPr>
            <w:rFonts w:ascii="Verdana" w:hAnsi="Verdana"/>
            <w:color w:val="000000"/>
            <w:sz w:val="18"/>
            <w:szCs w:val="18"/>
          </w:rPr>
          <w:t>its</w:t>
        </w:r>
        <w:proofErr w:type="spellEnd"/>
        <w:r>
          <w:rPr>
            <w:rFonts w:ascii="Verdana" w:hAnsi="Verdana"/>
            <w:color w:val="000000"/>
            <w:sz w:val="18"/>
            <w:szCs w:val="18"/>
          </w:rPr>
          <w:t xml:space="preserve"> made void which simply means main is not returning anything.</w:t>
        </w:r>
      </w:ins>
    </w:p>
    <w:p w:rsidR="00785492" w:rsidRDefault="00785492" w:rsidP="00785492">
      <w:pPr>
        <w:rPr>
          <w:ins w:id="524" w:author="Unknown"/>
          <w:rFonts w:ascii="Trebuchet MS" w:hAnsi="Trebuchet MS"/>
          <w:color w:val="000000"/>
        </w:rPr>
      </w:pPr>
    </w:p>
    <w:p w:rsidR="00785492" w:rsidRDefault="00785492" w:rsidP="00785492">
      <w:pPr>
        <w:rPr>
          <w:ins w:id="525" w:author="Unknown"/>
          <w:rFonts w:ascii="Trebuchet MS" w:hAnsi="Trebuchet MS"/>
          <w:color w:val="000000"/>
        </w:rPr>
      </w:pPr>
      <w:ins w:id="526" w:author="Unknown">
        <w:r>
          <w:rPr>
            <w:rFonts w:ascii="Verdana" w:hAnsi="Verdana"/>
            <w:b/>
            <w:bCs/>
            <w:color w:val="000000"/>
            <w:sz w:val="18"/>
            <w:szCs w:val="18"/>
            <w:u w:val="single"/>
          </w:rPr>
          <w:t>Summary:</w:t>
        </w:r>
      </w:ins>
    </w:p>
    <w:p w:rsidR="00785492" w:rsidRDefault="00785492" w:rsidP="00785492">
      <w:pPr>
        <w:rPr>
          <w:ins w:id="527" w:author="Unknown"/>
          <w:rFonts w:ascii="Trebuchet MS" w:hAnsi="Trebuchet MS"/>
          <w:color w:val="000000"/>
        </w:rPr>
      </w:pPr>
      <w:ins w:id="528" w:author="Unknown">
        <w:r>
          <w:rPr>
            <w:rFonts w:ascii="Verdana" w:hAnsi="Verdana"/>
            <w:color w:val="000000"/>
            <w:sz w:val="18"/>
            <w:szCs w:val="18"/>
          </w:rPr>
          <w:t>1. Main method must be declared</w:t>
        </w:r>
        <w:r>
          <w:rPr>
            <w:rStyle w:val="apple-converted-space"/>
            <w:rFonts w:ascii="Verdana" w:hAnsi="Verdana"/>
            <w:color w:val="000000"/>
            <w:sz w:val="18"/>
            <w:szCs w:val="18"/>
          </w:rPr>
          <w:t> </w:t>
        </w:r>
        <w:r>
          <w:rPr>
            <w:rFonts w:ascii="Verdana" w:hAnsi="Verdana"/>
            <w:b/>
            <w:bCs/>
            <w:color w:val="000000"/>
            <w:sz w:val="18"/>
            <w:szCs w:val="18"/>
          </w:rPr>
          <w:t>public, static and void in Java</w:t>
        </w:r>
        <w:r>
          <w:rPr>
            <w:rStyle w:val="apple-converted-space"/>
            <w:rFonts w:ascii="Verdana" w:hAnsi="Verdana"/>
            <w:color w:val="000000"/>
            <w:sz w:val="18"/>
            <w:szCs w:val="18"/>
          </w:rPr>
          <w:t> </w:t>
        </w:r>
        <w:r>
          <w:rPr>
            <w:rFonts w:ascii="Verdana" w:hAnsi="Verdana"/>
            <w:color w:val="000000"/>
            <w:sz w:val="18"/>
            <w:szCs w:val="18"/>
          </w:rPr>
          <w:t>otherwise JVM will not able to run Java program.</w:t>
        </w:r>
      </w:ins>
    </w:p>
    <w:p w:rsidR="00785492" w:rsidRDefault="00785492" w:rsidP="00785492">
      <w:pPr>
        <w:rPr>
          <w:ins w:id="529" w:author="Unknown"/>
          <w:rFonts w:ascii="Trebuchet MS" w:hAnsi="Trebuchet MS"/>
          <w:color w:val="000000"/>
        </w:rPr>
      </w:pPr>
    </w:p>
    <w:p w:rsidR="00785492" w:rsidRDefault="00785492" w:rsidP="00785492">
      <w:pPr>
        <w:rPr>
          <w:ins w:id="530" w:author="Unknown"/>
          <w:rFonts w:ascii="Trebuchet MS" w:hAnsi="Trebuchet MS"/>
          <w:color w:val="000000"/>
        </w:rPr>
      </w:pPr>
      <w:ins w:id="531" w:author="Unknown">
        <w:r>
          <w:rPr>
            <w:rFonts w:ascii="Verdana" w:hAnsi="Verdana"/>
            <w:color w:val="000000"/>
            <w:sz w:val="18"/>
            <w:szCs w:val="18"/>
          </w:rPr>
          <w:t>2. JVM throws</w:t>
        </w:r>
        <w:r>
          <w:rPr>
            <w:rStyle w:val="apple-converted-space"/>
            <w:rFonts w:ascii="Verdana" w:hAnsi="Verdana"/>
            <w:color w:val="000000"/>
            <w:sz w:val="18"/>
            <w:szCs w:val="18"/>
          </w:rPr>
          <w:t> </w:t>
        </w:r>
        <w:proofErr w:type="spellStart"/>
        <w:r>
          <w:rPr>
            <w:rFonts w:ascii="Verdana" w:hAnsi="Verdana"/>
            <w:b/>
            <w:bCs/>
            <w:color w:val="000000"/>
            <w:sz w:val="18"/>
            <w:szCs w:val="18"/>
          </w:rPr>
          <w:t>NoSuchMethodException</w:t>
        </w:r>
        <w:proofErr w:type="gramStart"/>
        <w:r>
          <w:rPr>
            <w:rFonts w:ascii="Verdana" w:hAnsi="Verdana"/>
            <w:b/>
            <w:bCs/>
            <w:color w:val="000000"/>
            <w:sz w:val="18"/>
            <w:szCs w:val="18"/>
          </w:rPr>
          <w:t>:main</w:t>
        </w:r>
        <w:proofErr w:type="spellEnd"/>
        <w:proofErr w:type="gramEnd"/>
        <w:r>
          <w:rPr>
            <w:rStyle w:val="apple-converted-space"/>
            <w:rFonts w:ascii="Verdana" w:hAnsi="Verdana"/>
            <w:color w:val="000000"/>
            <w:sz w:val="18"/>
            <w:szCs w:val="18"/>
          </w:rPr>
          <w:t> </w:t>
        </w:r>
        <w:r>
          <w:rPr>
            <w:rFonts w:ascii="Verdana" w:hAnsi="Verdana"/>
            <w:color w:val="000000"/>
            <w:sz w:val="18"/>
            <w:szCs w:val="18"/>
          </w:rPr>
          <w:t xml:space="preserve">if it doesn't find main method of predefined signature in class which is provided to Java command. E.g. if you run java </w:t>
        </w:r>
        <w:proofErr w:type="spellStart"/>
        <w:r>
          <w:rPr>
            <w:rFonts w:ascii="Verdana" w:hAnsi="Verdana"/>
            <w:color w:val="000000"/>
            <w:sz w:val="18"/>
            <w:szCs w:val="18"/>
          </w:rPr>
          <w:t>Helloworld</w:t>
        </w:r>
        <w:proofErr w:type="spellEnd"/>
        <w:r>
          <w:rPr>
            <w:rFonts w:ascii="Verdana" w:hAnsi="Verdana"/>
            <w:color w:val="000000"/>
            <w:sz w:val="18"/>
            <w:szCs w:val="18"/>
          </w:rPr>
          <w:t xml:space="preserve"> than JVM will</w:t>
        </w:r>
        <w:r>
          <w:rPr>
            <w:rStyle w:val="apple-converted-space"/>
            <w:rFonts w:ascii="Verdana" w:hAnsi="Verdana"/>
            <w:color w:val="000000"/>
            <w:sz w:val="18"/>
            <w:szCs w:val="18"/>
          </w:rPr>
          <w:t> </w:t>
        </w:r>
        <w:r>
          <w:rPr>
            <w:rFonts w:ascii="Verdana" w:hAnsi="Verdana"/>
            <w:color w:val="000000"/>
            <w:sz w:val="18"/>
            <w:szCs w:val="18"/>
          </w:rPr>
          <w:t>search for</w:t>
        </w:r>
        <w:r>
          <w:rPr>
            <w:rStyle w:val="apple-converted-space"/>
            <w:rFonts w:ascii="Verdana" w:hAnsi="Verdana"/>
            <w:color w:val="000000"/>
            <w:sz w:val="18"/>
            <w:szCs w:val="18"/>
          </w:rPr>
          <w:t> </w:t>
        </w:r>
        <w:r>
          <w:rPr>
            <w:rFonts w:ascii="Verdana" w:hAnsi="Verdana"/>
            <w:color w:val="000000"/>
            <w:sz w:val="18"/>
            <w:szCs w:val="18"/>
          </w:rPr>
          <w:t>public</w:t>
        </w:r>
        <w:r>
          <w:rPr>
            <w:rStyle w:val="apple-converted-space"/>
            <w:rFonts w:ascii="Verdana" w:hAnsi="Verdana"/>
            <w:color w:val="000000"/>
            <w:sz w:val="18"/>
            <w:szCs w:val="18"/>
          </w:rPr>
          <w:t> </w:t>
        </w:r>
        <w:r>
          <w:rPr>
            <w:rFonts w:ascii="Verdana" w:hAnsi="Verdana"/>
            <w:color w:val="000000"/>
            <w:sz w:val="18"/>
            <w:szCs w:val="18"/>
          </w:rPr>
          <w:t>static void main</w:t>
        </w:r>
        <w:r>
          <w:rPr>
            <w:rStyle w:val="apple-converted-space"/>
            <w:rFonts w:ascii="Verdana" w:hAnsi="Verdana"/>
            <w:color w:val="000000"/>
            <w:sz w:val="18"/>
            <w:szCs w:val="18"/>
          </w:rPr>
          <w:t> </w:t>
        </w:r>
        <w:r>
          <w:rPr>
            <w:rFonts w:ascii="Verdana" w:hAnsi="Verdana"/>
            <w:color w:val="000000"/>
            <w:sz w:val="18"/>
            <w:szCs w:val="18"/>
          </w:rPr>
          <w:t>String</w:t>
        </w:r>
        <w:r>
          <w:rPr>
            <w:rStyle w:val="apple-converted-space"/>
            <w:rFonts w:ascii="Verdana" w:hAnsi="Verdana"/>
            <w:color w:val="000000"/>
            <w:sz w:val="18"/>
            <w:szCs w:val="18"/>
          </w:rPr>
          <w:t> </w:t>
        </w:r>
        <w:proofErr w:type="spellStart"/>
        <w:proofErr w:type="gramStart"/>
        <w:r>
          <w:rPr>
            <w:rFonts w:ascii="Verdana" w:hAnsi="Verdana"/>
            <w:color w:val="000000"/>
            <w:sz w:val="18"/>
            <w:szCs w:val="18"/>
          </w:rPr>
          <w:t>args</w:t>
        </w:r>
        <w:proofErr w:type="spellEnd"/>
        <w:r>
          <w:rPr>
            <w:rFonts w:ascii="Verdana" w:hAnsi="Verdana"/>
            <w:color w:val="000000"/>
            <w:sz w:val="18"/>
            <w:szCs w:val="18"/>
          </w:rPr>
          <w:t>[</w:t>
        </w:r>
        <w:proofErr w:type="gramEnd"/>
        <w:r>
          <w:rPr>
            <w:rFonts w:ascii="Verdana" w:hAnsi="Verdana"/>
            <w:color w:val="000000"/>
            <w:sz w:val="18"/>
            <w:szCs w:val="18"/>
          </w:rPr>
          <w:t xml:space="preserve">]) method in </w:t>
        </w:r>
        <w:proofErr w:type="spellStart"/>
        <w:r>
          <w:rPr>
            <w:rFonts w:ascii="Verdana" w:hAnsi="Verdana"/>
            <w:color w:val="000000"/>
            <w:sz w:val="18"/>
            <w:szCs w:val="18"/>
          </w:rPr>
          <w:t>HelloWorld.class</w:t>
        </w:r>
        <w:proofErr w:type="spellEnd"/>
        <w:r>
          <w:rPr>
            <w:rFonts w:ascii="Verdana" w:hAnsi="Verdana"/>
            <w:color w:val="000000"/>
            <w:sz w:val="18"/>
            <w:szCs w:val="18"/>
          </w:rPr>
          <w:t xml:space="preserve"> file.</w:t>
        </w:r>
      </w:ins>
    </w:p>
    <w:p w:rsidR="00785492" w:rsidRDefault="00785492" w:rsidP="00785492">
      <w:pPr>
        <w:rPr>
          <w:ins w:id="532" w:author="Unknown"/>
          <w:rFonts w:ascii="Trebuchet MS" w:hAnsi="Trebuchet MS"/>
          <w:color w:val="000000"/>
        </w:rPr>
      </w:pPr>
    </w:p>
    <w:p w:rsidR="00785492" w:rsidRDefault="00785492" w:rsidP="00785492">
      <w:pPr>
        <w:rPr>
          <w:ins w:id="533" w:author="Unknown"/>
          <w:rFonts w:ascii="Trebuchet MS" w:hAnsi="Trebuchet MS"/>
          <w:color w:val="000000"/>
        </w:rPr>
      </w:pPr>
      <w:ins w:id="534" w:author="Unknown">
        <w:r>
          <w:rPr>
            <w:rFonts w:ascii="Verdana" w:hAnsi="Verdana"/>
            <w:color w:val="000000"/>
            <w:sz w:val="18"/>
            <w:szCs w:val="18"/>
          </w:rPr>
          <w:t>3. Main method is entry point for any Core Java program. Execution starts from main method.</w:t>
        </w:r>
      </w:ins>
    </w:p>
    <w:p w:rsidR="00785492" w:rsidRDefault="00785492" w:rsidP="00785492">
      <w:pPr>
        <w:rPr>
          <w:ins w:id="535" w:author="Unknown"/>
          <w:rFonts w:ascii="Trebuchet MS" w:hAnsi="Trebuchet MS"/>
          <w:color w:val="000000"/>
        </w:rPr>
      </w:pPr>
    </w:p>
    <w:p w:rsidR="00785492" w:rsidRDefault="00785492" w:rsidP="00785492">
      <w:pPr>
        <w:rPr>
          <w:ins w:id="536" w:author="Unknown"/>
          <w:rFonts w:ascii="Trebuchet MS" w:hAnsi="Trebuchet MS"/>
          <w:color w:val="000000"/>
        </w:rPr>
      </w:pPr>
      <w:ins w:id="537" w:author="Unknown">
        <w:r>
          <w:rPr>
            <w:rFonts w:ascii="Verdana" w:hAnsi="Verdana"/>
            <w:color w:val="000000"/>
            <w:sz w:val="18"/>
            <w:szCs w:val="18"/>
          </w:rPr>
          <w:t>4. Main method is run by a special thread called</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"http://javarevisited.blogspot.com/2011/02/how-to-implement-thread-in-java.html" </w:instrText>
        </w:r>
        <w:r>
          <w:rPr>
            <w:rFonts w:ascii="Verdana" w:hAnsi="Verdana"/>
            <w:color w:val="000000"/>
            <w:sz w:val="18"/>
            <w:szCs w:val="18"/>
          </w:rPr>
          <w:fldChar w:fldCharType="separate"/>
        </w:r>
        <w:r>
          <w:rPr>
            <w:rStyle w:val="Hyperlink"/>
            <w:rFonts w:ascii="Verdana" w:hAnsi="Verdana"/>
            <w:color w:val="0066CC"/>
            <w:sz w:val="18"/>
            <w:szCs w:val="18"/>
          </w:rPr>
          <w:t>"main" thread in Java</w:t>
        </w:r>
        <w:r>
          <w:rPr>
            <w:rFonts w:ascii="Verdana" w:hAnsi="Verdana"/>
            <w:color w:val="000000"/>
            <w:sz w:val="18"/>
            <w:szCs w:val="18"/>
          </w:rPr>
          <w:fldChar w:fldCharType="end"/>
        </w:r>
        <w:r>
          <w:rPr>
            <w:rFonts w:ascii="Verdana" w:hAnsi="Verdana"/>
            <w:color w:val="000000"/>
            <w:sz w:val="18"/>
            <w:szCs w:val="18"/>
          </w:rPr>
          <w:t>. Your Java program will be running until your main thread is running or any non-daemon thread spawned from main method is running.</w:t>
        </w:r>
      </w:ins>
    </w:p>
    <w:p w:rsidR="00785492" w:rsidRDefault="00785492" w:rsidP="00785492">
      <w:pPr>
        <w:rPr>
          <w:ins w:id="538" w:author="Unknown"/>
          <w:rFonts w:ascii="Trebuchet MS" w:hAnsi="Trebuchet MS"/>
          <w:color w:val="000000"/>
        </w:rPr>
      </w:pPr>
    </w:p>
    <w:p w:rsidR="00785492" w:rsidRDefault="00785492" w:rsidP="00785492">
      <w:pPr>
        <w:rPr>
          <w:ins w:id="539" w:author="Unknown"/>
          <w:rFonts w:ascii="Trebuchet MS" w:hAnsi="Trebuchet MS"/>
          <w:color w:val="000000"/>
        </w:rPr>
      </w:pPr>
      <w:ins w:id="540" w:author="Unknown">
        <w:r>
          <w:rPr>
            <w:rFonts w:ascii="Verdana" w:hAnsi="Verdana"/>
            <w:color w:val="000000"/>
            <w:sz w:val="18"/>
            <w:szCs w:val="18"/>
          </w:rPr>
          <w:t>5. When you see</w:t>
        </w:r>
        <w:r>
          <w:rPr>
            <w:rStyle w:val="apple-converted-space"/>
            <w:rFonts w:ascii="Verdana" w:hAnsi="Verdana"/>
            <w:color w:val="000000"/>
            <w:sz w:val="18"/>
            <w:szCs w:val="18"/>
          </w:rPr>
          <w:t> </w:t>
        </w:r>
        <w:r>
          <w:rPr>
            <w:rFonts w:ascii="Verdana" w:hAnsi="Verdana"/>
            <w:b/>
            <w:bCs/>
            <w:color w:val="000000"/>
            <w:sz w:val="18"/>
            <w:szCs w:val="18"/>
          </w:rPr>
          <w:t>"Exception in Thread main”</w:t>
        </w:r>
        <w:r>
          <w:rPr>
            <w:rStyle w:val="apple-converted-space"/>
            <w:rFonts w:ascii="Verdana" w:hAnsi="Verdana"/>
            <w:color w:val="000000"/>
            <w:sz w:val="18"/>
            <w:szCs w:val="18"/>
          </w:rPr>
          <w:t> </w:t>
        </w:r>
        <w:r>
          <w:rPr>
            <w:rFonts w:ascii="Verdana" w:hAnsi="Verdana"/>
            <w:color w:val="000000"/>
            <w:sz w:val="18"/>
            <w:szCs w:val="18"/>
          </w:rPr>
          <w:t>e.g.</w:t>
        </w:r>
      </w:ins>
    </w:p>
    <w:p w:rsidR="00785492" w:rsidRDefault="00785492" w:rsidP="00785492">
      <w:pPr>
        <w:rPr>
          <w:ins w:id="541" w:author="Unknown"/>
          <w:rFonts w:ascii="Trebuchet MS" w:hAnsi="Trebuchet MS"/>
          <w:color w:val="000000"/>
        </w:rPr>
      </w:pPr>
      <w:ins w:id="542" w:author="Unknown">
        <w:r>
          <w:rPr>
            <w:rFonts w:ascii="Verdana" w:hAnsi="Verdana"/>
            <w:b/>
            <w:bCs/>
            <w:color w:val="000000"/>
            <w:sz w:val="18"/>
            <w:szCs w:val="18"/>
          </w:rPr>
          <w:t xml:space="preserve">Exception in Thread main: </w:t>
        </w:r>
        <w:proofErr w:type="spellStart"/>
        <w:r>
          <w:rPr>
            <w:rFonts w:ascii="Verdana" w:hAnsi="Verdana"/>
            <w:b/>
            <w:bCs/>
            <w:color w:val="000000"/>
            <w:sz w:val="18"/>
            <w:szCs w:val="18"/>
          </w:rPr>
          <w:t>Java.lang.NullPointerException</w:t>
        </w:r>
        <w:proofErr w:type="spellEnd"/>
        <w:r>
          <w:rPr>
            <w:rStyle w:val="apple-converted-space"/>
            <w:rFonts w:ascii="Verdana" w:hAnsi="Verdana"/>
            <w:color w:val="000000"/>
            <w:sz w:val="18"/>
            <w:szCs w:val="18"/>
          </w:rPr>
          <w:t> </w:t>
        </w:r>
        <w:r>
          <w:rPr>
            <w:rFonts w:ascii="Verdana" w:hAnsi="Verdana"/>
            <w:color w:val="000000"/>
            <w:sz w:val="18"/>
            <w:szCs w:val="18"/>
          </w:rPr>
          <w:t>it means Exception is thrown inside main thread.</w:t>
        </w:r>
      </w:ins>
    </w:p>
    <w:p w:rsidR="00785492" w:rsidRDefault="00785492" w:rsidP="00785492">
      <w:pPr>
        <w:rPr>
          <w:ins w:id="543" w:author="Unknown"/>
          <w:rFonts w:ascii="Trebuchet MS" w:hAnsi="Trebuchet MS"/>
          <w:color w:val="000000"/>
        </w:rPr>
      </w:pPr>
    </w:p>
    <w:p w:rsidR="00785492" w:rsidRDefault="00785492" w:rsidP="00785492">
      <w:pPr>
        <w:rPr>
          <w:ins w:id="544" w:author="Unknown"/>
          <w:rFonts w:ascii="Trebuchet MS" w:hAnsi="Trebuchet MS"/>
          <w:color w:val="000000"/>
        </w:rPr>
      </w:pPr>
      <w:ins w:id="545" w:author="Unknown">
        <w:r>
          <w:rPr>
            <w:rFonts w:ascii="Verdana" w:hAnsi="Verdana"/>
            <w:color w:val="000000"/>
            <w:sz w:val="18"/>
            <w:szCs w:val="18"/>
          </w:rPr>
          <w:t xml:space="preserve">6. You can declare main method using </w:t>
        </w:r>
        <w:proofErr w:type="spellStart"/>
        <w:r>
          <w:rPr>
            <w:rFonts w:ascii="Verdana" w:hAnsi="Verdana"/>
            <w:color w:val="000000"/>
            <w:sz w:val="18"/>
            <w:szCs w:val="18"/>
          </w:rPr>
          <w:t>varargs</w:t>
        </w:r>
        <w:proofErr w:type="spellEnd"/>
        <w:r>
          <w:rPr>
            <w:rFonts w:ascii="Verdana" w:hAnsi="Verdana"/>
            <w:color w:val="000000"/>
            <w:sz w:val="18"/>
            <w:szCs w:val="18"/>
          </w:rPr>
          <w:t xml:space="preserve"> syntax from Java 1.5 onwards e.g.</w:t>
        </w:r>
      </w:ins>
    </w:p>
    <w:p w:rsidR="00785492" w:rsidRDefault="00785492" w:rsidP="00785492">
      <w:pPr>
        <w:ind w:firstLine="720"/>
        <w:rPr>
          <w:ins w:id="546" w:author="Unknown"/>
          <w:rFonts w:ascii="Trebuchet MS" w:hAnsi="Trebuchet MS"/>
          <w:color w:val="000000"/>
        </w:rPr>
      </w:pPr>
      <w:proofErr w:type="gramStart"/>
      <w:ins w:id="547" w:author="Unknown">
        <w:r>
          <w:rPr>
            <w:rFonts w:ascii="Verdana" w:hAnsi="Verdana"/>
            <w:b/>
            <w:bCs/>
            <w:color w:val="000000"/>
            <w:sz w:val="18"/>
            <w:szCs w:val="18"/>
          </w:rPr>
          <w:t>public</w:t>
        </w:r>
        <w:proofErr w:type="gramEnd"/>
        <w:r>
          <w:rPr>
            <w:rStyle w:val="apple-converted-space"/>
            <w:rFonts w:ascii="Verdana" w:hAnsi="Verdana"/>
            <w:b/>
            <w:bCs/>
            <w:color w:val="000000"/>
            <w:sz w:val="18"/>
            <w:szCs w:val="18"/>
          </w:rPr>
          <w:t> </w:t>
        </w:r>
        <w:r>
          <w:rPr>
            <w:rFonts w:ascii="Verdana" w:hAnsi="Verdana"/>
            <w:b/>
            <w:bCs/>
            <w:color w:val="000000"/>
            <w:sz w:val="18"/>
            <w:szCs w:val="18"/>
          </w:rPr>
          <w:t xml:space="preserve">static void main(String... </w:t>
        </w:r>
        <w:proofErr w:type="spellStart"/>
        <w:r>
          <w:rPr>
            <w:rFonts w:ascii="Verdana" w:hAnsi="Verdana"/>
            <w:b/>
            <w:bCs/>
            <w:color w:val="000000"/>
            <w:sz w:val="18"/>
            <w:szCs w:val="18"/>
          </w:rPr>
          <w:t>args</w:t>
        </w:r>
        <w:proofErr w:type="spellEnd"/>
        <w:r>
          <w:rPr>
            <w:rFonts w:ascii="Verdana" w:hAnsi="Verdana"/>
            <w:b/>
            <w:bCs/>
            <w:color w:val="000000"/>
            <w:sz w:val="18"/>
            <w:szCs w:val="18"/>
          </w:rPr>
          <w:t>)</w:t>
        </w:r>
      </w:ins>
    </w:p>
    <w:p w:rsidR="00785492" w:rsidRDefault="00785492" w:rsidP="00785492">
      <w:pPr>
        <w:rPr>
          <w:ins w:id="548" w:author="Unknown"/>
          <w:rFonts w:ascii="Trebuchet MS" w:hAnsi="Trebuchet MS"/>
          <w:color w:val="000000"/>
        </w:rPr>
      </w:pPr>
    </w:p>
    <w:p w:rsidR="00785492" w:rsidRDefault="00785492" w:rsidP="00785492">
      <w:pPr>
        <w:rPr>
          <w:ins w:id="549" w:author="Unknown"/>
          <w:rFonts w:ascii="Trebuchet MS" w:hAnsi="Trebuchet MS"/>
          <w:color w:val="000000"/>
        </w:rPr>
      </w:pPr>
      <w:ins w:id="550" w:author="Unknown">
        <w:r>
          <w:rPr>
            <w:rFonts w:ascii="Verdana" w:hAnsi="Verdana"/>
            <w:color w:val="000000"/>
            <w:sz w:val="18"/>
            <w:szCs w:val="18"/>
          </w:rPr>
          <w:lastRenderedPageBreak/>
          <w:t>7. Apart from static, void and</w:t>
        </w:r>
        <w:r>
          <w:rPr>
            <w:rStyle w:val="apple-converted-space"/>
            <w:rFonts w:ascii="Verdana" w:hAnsi="Verdana"/>
            <w:color w:val="000000"/>
            <w:sz w:val="18"/>
            <w:szCs w:val="18"/>
          </w:rPr>
          <w:t> </w:t>
        </w:r>
        <w:r>
          <w:rPr>
            <w:rFonts w:ascii="Verdana" w:hAnsi="Verdana"/>
            <w:color w:val="000000"/>
            <w:sz w:val="18"/>
            <w:szCs w:val="18"/>
          </w:rPr>
          <w:t>public</w:t>
        </w:r>
        <w:r>
          <w:rPr>
            <w:rStyle w:val="apple-converted-space"/>
            <w:rFonts w:ascii="Verdana" w:hAnsi="Verdana"/>
            <w:color w:val="000000"/>
            <w:sz w:val="18"/>
            <w:szCs w:val="18"/>
          </w:rPr>
          <w:t> </w:t>
        </w:r>
        <w:r>
          <w:rPr>
            <w:rFonts w:ascii="Verdana" w:hAnsi="Verdana"/>
            <w:color w:val="000000"/>
            <w:sz w:val="18"/>
            <w:szCs w:val="18"/>
          </w:rPr>
          <w:t xml:space="preserve">you can use final, synchronized and </w:t>
        </w:r>
        <w:proofErr w:type="spellStart"/>
        <w:r>
          <w:rPr>
            <w:rFonts w:ascii="Verdana" w:hAnsi="Verdana"/>
            <w:color w:val="000000"/>
            <w:sz w:val="18"/>
            <w:szCs w:val="18"/>
          </w:rPr>
          <w:t>strictfp</w:t>
        </w:r>
        <w:proofErr w:type="spellEnd"/>
        <w:r>
          <w:rPr>
            <w:rFonts w:ascii="Verdana" w:hAnsi="Verdana"/>
            <w:color w:val="000000"/>
            <w:sz w:val="18"/>
            <w:szCs w:val="18"/>
          </w:rPr>
          <w:t xml:space="preserve"> modifier in signature of main method in Java.</w:t>
        </w:r>
      </w:ins>
    </w:p>
    <w:p w:rsidR="00785492" w:rsidRDefault="00785492" w:rsidP="00785492">
      <w:pPr>
        <w:rPr>
          <w:ins w:id="551" w:author="Unknown"/>
          <w:rFonts w:ascii="Trebuchet MS" w:hAnsi="Trebuchet MS"/>
          <w:color w:val="000000"/>
        </w:rPr>
      </w:pPr>
    </w:p>
    <w:p w:rsidR="00785492" w:rsidRDefault="00785492" w:rsidP="00785492">
      <w:pPr>
        <w:rPr>
          <w:ins w:id="552" w:author="Unknown"/>
          <w:rFonts w:ascii="Trebuchet MS" w:hAnsi="Trebuchet MS"/>
          <w:color w:val="000000"/>
        </w:rPr>
      </w:pPr>
      <w:ins w:id="553" w:author="Unknown">
        <w:r>
          <w:rPr>
            <w:rFonts w:ascii="Verdana" w:hAnsi="Verdana"/>
            <w:color w:val="000000"/>
            <w:sz w:val="18"/>
            <w:szCs w:val="18"/>
          </w:rPr>
          <w:t>8. Main method in Java can be overloaded like any other method in Java but JVM will only call main method with specified signature specified above.</w:t>
        </w:r>
      </w:ins>
    </w:p>
    <w:p w:rsidR="00785492" w:rsidRDefault="00785492" w:rsidP="00785492">
      <w:pPr>
        <w:rPr>
          <w:ins w:id="554" w:author="Unknown"/>
          <w:rFonts w:ascii="Trebuchet MS" w:hAnsi="Trebuchet MS"/>
          <w:color w:val="000000"/>
        </w:rPr>
      </w:pPr>
    </w:p>
    <w:p w:rsidR="00785492" w:rsidRDefault="00785492" w:rsidP="00785492">
      <w:pPr>
        <w:rPr>
          <w:ins w:id="555" w:author="Unknown"/>
          <w:rFonts w:ascii="Trebuchet MS" w:hAnsi="Trebuchet MS"/>
          <w:color w:val="000000"/>
        </w:rPr>
      </w:pPr>
      <w:ins w:id="556" w:author="Unknown">
        <w:r>
          <w:rPr>
            <w:rFonts w:ascii="Verdana" w:hAnsi="Verdana"/>
            <w:color w:val="000000"/>
            <w:sz w:val="18"/>
            <w:szCs w:val="18"/>
          </w:rPr>
          <w:t>9. You can use throws clause in signature of main method and can throw any</w:t>
        </w:r>
        <w:r>
          <w:rPr>
            <w:rStyle w:val="apple-converted-space"/>
            <w:rFonts w:ascii="Verdana" w:hAnsi="Verdana"/>
            <w:color w:val="000000"/>
            <w:sz w:val="18"/>
            <w:szCs w:val="18"/>
          </w:rPr>
          <w:t> </w:t>
        </w:r>
        <w:r>
          <w:rPr>
            <w:rStyle w:val="ilad"/>
            <w:rFonts w:ascii="Verdana" w:hAnsi="Verdana"/>
            <w:color w:val="000000"/>
            <w:sz w:val="18"/>
            <w:szCs w:val="18"/>
          </w:rPr>
          <w:t>checked</w:t>
        </w:r>
        <w:r>
          <w:rPr>
            <w:rStyle w:val="apple-converted-space"/>
            <w:rFonts w:ascii="Verdana" w:hAnsi="Verdana"/>
            <w:color w:val="000000"/>
            <w:sz w:val="18"/>
            <w:szCs w:val="18"/>
          </w:rPr>
          <w:t> </w:t>
        </w:r>
        <w:r>
          <w:rPr>
            <w:rFonts w:ascii="Verdana" w:hAnsi="Verdana"/>
            <w:color w:val="000000"/>
            <w:sz w:val="18"/>
            <w:szCs w:val="18"/>
          </w:rPr>
          <w:t>or unchecked Exception.</w:t>
        </w:r>
      </w:ins>
    </w:p>
    <w:p w:rsidR="00785492" w:rsidRDefault="00785492" w:rsidP="00785492">
      <w:pPr>
        <w:rPr>
          <w:ins w:id="557" w:author="Unknown"/>
          <w:rFonts w:ascii="Trebuchet MS" w:hAnsi="Trebuchet MS"/>
          <w:color w:val="000000"/>
        </w:rPr>
      </w:pPr>
    </w:p>
    <w:p w:rsidR="00785492" w:rsidRDefault="00785492" w:rsidP="00785492">
      <w:pPr>
        <w:rPr>
          <w:ins w:id="558" w:author="Unknown"/>
          <w:rFonts w:ascii="Trebuchet MS" w:hAnsi="Trebuchet MS"/>
          <w:color w:val="000000"/>
        </w:rPr>
      </w:pPr>
      <w:ins w:id="559" w:author="Unknown">
        <w:r>
          <w:rPr>
            <w:rFonts w:ascii="Verdana" w:hAnsi="Verdana"/>
            <w:color w:val="000000"/>
            <w:sz w:val="18"/>
            <w:szCs w:val="18"/>
          </w:rPr>
          <w:t>10.</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"http://javarevisited.blogspot.com/2011/11/static-keyword-method-variable-java.html" </w:instrText>
        </w:r>
        <w:r>
          <w:rPr>
            <w:rFonts w:ascii="Verdana" w:hAnsi="Verdana"/>
            <w:color w:val="000000"/>
            <w:sz w:val="18"/>
            <w:szCs w:val="18"/>
          </w:rPr>
          <w:fldChar w:fldCharType="separate"/>
        </w:r>
        <w:r>
          <w:rPr>
            <w:rStyle w:val="Hyperlink"/>
            <w:rFonts w:ascii="Verdana" w:hAnsi="Verdana"/>
            <w:color w:val="0066CC"/>
            <w:sz w:val="18"/>
            <w:szCs w:val="18"/>
          </w:rPr>
          <w:t xml:space="preserve">Static </w:t>
        </w:r>
        <w:proofErr w:type="spellStart"/>
        <w:r>
          <w:rPr>
            <w:rStyle w:val="Hyperlink"/>
            <w:rFonts w:ascii="Verdana" w:hAnsi="Verdana"/>
            <w:color w:val="0066CC"/>
            <w:sz w:val="18"/>
            <w:szCs w:val="18"/>
          </w:rPr>
          <w:t>initializer</w:t>
        </w:r>
        <w:proofErr w:type="spellEnd"/>
        <w:r>
          <w:rPr>
            <w:rStyle w:val="Hyperlink"/>
            <w:rFonts w:ascii="Verdana" w:hAnsi="Verdana"/>
            <w:color w:val="0066CC"/>
            <w:sz w:val="18"/>
            <w:szCs w:val="18"/>
          </w:rPr>
          <w:t xml:space="preserve"> block</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is executed even before JVM calls main method. They are executed when a Class is loaded into Memory by JVM.</w:t>
        </w:r>
      </w:ins>
    </w:p>
    <w:p w:rsidR="00785492" w:rsidRDefault="00785492" w:rsidP="00785492">
      <w:pPr>
        <w:rPr>
          <w:rStyle w:val="apple-style-span"/>
          <w:rFonts w:ascii="Trebuchet MS" w:hAnsi="Trebuchet MS"/>
          <w:color w:val="000000"/>
        </w:rPr>
      </w:pPr>
      <w:ins w:id="560"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"http://javarevisited.blogspot.com/2011/12/main-public-static-java-void-method-why.html" \l "ixzz2OL4HV0gn"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http://javarevisited.blogspot.com/2011/12/main-public-static-java-void-method-why.html#ixzz2OL4HV0gn</w:t>
        </w:r>
        <w:r>
          <w:rPr>
            <w:rStyle w:val="apple-style-span"/>
            <w:rFonts w:ascii="Trebuchet MS" w:hAnsi="Trebuchet MS"/>
            <w:color w:val="000000"/>
          </w:rPr>
          <w:fldChar w:fldCharType="end"/>
        </w:r>
      </w:ins>
      <w:r>
        <w:rPr>
          <w:rStyle w:val="apple-style-span"/>
          <w:rFonts w:ascii="Trebuchet MS" w:hAnsi="Trebuchet MS"/>
          <w:color w:val="000000"/>
        </w:rPr>
        <w:t>=====</w:t>
      </w:r>
    </w:p>
    <w:p w:rsidR="00785492" w:rsidRDefault="00785492" w:rsidP="00785492">
      <w:pPr>
        <w:pStyle w:val="Heading1"/>
        <w:pBdr>
          <w:top w:val="dotted" w:sz="2" w:space="1" w:color="BBBBBB"/>
          <w:left w:val="dotted" w:sz="4" w:space="16" w:color="BBBBBB"/>
          <w:bottom w:val="dotted" w:sz="4" w:space="1" w:color="BBBBBB"/>
          <w:right w:val="dotted" w:sz="4" w:space="8" w:color="BBBBBB"/>
        </w:pBdr>
        <w:spacing w:before="0" w:beforeAutospacing="0" w:after="0" w:afterAutospacing="0"/>
        <w:rPr>
          <w:rFonts w:ascii="Trebuchet MS" w:hAnsi="Trebuchet MS"/>
          <w:color w:val="333333"/>
          <w:sz w:val="32"/>
          <w:szCs w:val="32"/>
        </w:rPr>
      </w:pPr>
      <w:hyperlink r:id="rId49" w:tooltip="Difference between Thread vs Runnable interface in Java" w:history="1">
        <w:r>
          <w:rPr>
            <w:rStyle w:val="Hyperlink"/>
            <w:rFonts w:ascii="Trebuchet MS" w:hAnsi="Trebuchet MS"/>
            <w:color w:val="333333"/>
            <w:sz w:val="32"/>
            <w:szCs w:val="32"/>
          </w:rPr>
          <w:t xml:space="preserve">Difference between Thread </w:t>
        </w:r>
        <w:proofErr w:type="spellStart"/>
        <w:r>
          <w:rPr>
            <w:rStyle w:val="Hyperlink"/>
            <w:rFonts w:ascii="Trebuchet MS" w:hAnsi="Trebuchet MS"/>
            <w:color w:val="333333"/>
            <w:sz w:val="32"/>
            <w:szCs w:val="32"/>
          </w:rPr>
          <w:t>vs</w:t>
        </w:r>
        <w:proofErr w:type="spellEnd"/>
        <w:r>
          <w:rPr>
            <w:rStyle w:val="Hyperlink"/>
            <w:rFonts w:ascii="Trebuchet MS" w:hAnsi="Trebuchet MS"/>
            <w:color w:val="333333"/>
            <w:sz w:val="32"/>
            <w:szCs w:val="32"/>
          </w:rPr>
          <w:t xml:space="preserve"> </w:t>
        </w:r>
        <w:proofErr w:type="spellStart"/>
        <w:r>
          <w:rPr>
            <w:rStyle w:val="Hyperlink"/>
            <w:rFonts w:ascii="Trebuchet MS" w:hAnsi="Trebuchet MS"/>
            <w:color w:val="333333"/>
            <w:sz w:val="32"/>
            <w:szCs w:val="32"/>
          </w:rPr>
          <w:t>Runnable</w:t>
        </w:r>
        <w:proofErr w:type="spellEnd"/>
        <w:r>
          <w:rPr>
            <w:rStyle w:val="Hyperlink"/>
            <w:rFonts w:ascii="Trebuchet MS" w:hAnsi="Trebuchet MS"/>
            <w:color w:val="333333"/>
            <w:sz w:val="32"/>
            <w:szCs w:val="32"/>
          </w:rPr>
          <w:t xml:space="preserve"> interface in Java</w:t>
        </w:r>
      </w:hyperlink>
    </w:p>
    <w:p w:rsidR="00785492" w:rsidRDefault="00785492" w:rsidP="00785492">
      <w:pPr>
        <w:rPr>
          <w:ins w:id="561" w:author="Unknown"/>
          <w:rFonts w:ascii="Trebuchet MS" w:hAnsi="Trebuchet MS"/>
          <w:color w:val="000000"/>
          <w:sz w:val="24"/>
          <w:szCs w:val="24"/>
        </w:rPr>
      </w:pPr>
      <w:ins w:id="562" w:author="Unknown">
        <w:r>
          <w:rPr>
            <w:rStyle w:val="Hyperlink"/>
            <w:rFonts w:ascii="Arial" w:hAnsi="Arial" w:cs="Arial"/>
            <w:b/>
            <w:bCs/>
            <w:color w:val="000000"/>
            <w:sz w:val="18"/>
            <w:szCs w:val="18"/>
          </w:rPr>
          <w:t xml:space="preserve">Thread </w:t>
        </w:r>
        <w:proofErr w:type="spellStart"/>
        <w:r>
          <w:rPr>
            <w:rStyle w:val="Hyperlink"/>
            <w:rFonts w:ascii="Arial" w:hAnsi="Arial" w:cs="Arial"/>
            <w:b/>
            <w:bCs/>
            <w:color w:val="000000"/>
            <w:sz w:val="18"/>
            <w:szCs w:val="18"/>
          </w:rPr>
          <w:t>vs</w:t>
        </w:r>
        <w:proofErr w:type="spellEnd"/>
        <w:r>
          <w:rPr>
            <w:rStyle w:val="Hyperlink"/>
            <w:rFonts w:ascii="Arial" w:hAnsi="Arial" w:cs="Arial"/>
            <w:b/>
            <w:bCs/>
            <w:color w:val="000000"/>
            <w:sz w:val="18"/>
            <w:szCs w:val="18"/>
          </w:rPr>
          <w:t xml:space="preserve"> </w:t>
        </w:r>
        <w:proofErr w:type="spellStart"/>
        <w:r>
          <w:rPr>
            <w:rStyle w:val="Hyperlink"/>
            <w:rFonts w:ascii="Arial" w:hAnsi="Arial" w:cs="Arial"/>
            <w:b/>
            <w:bCs/>
            <w:color w:val="000000"/>
            <w:sz w:val="18"/>
            <w:szCs w:val="18"/>
          </w:rPr>
          <w:t>Runnable</w:t>
        </w:r>
        <w:proofErr w:type="spellEnd"/>
        <w:r>
          <w:rPr>
            <w:rStyle w:val="apple-converted-space"/>
            <w:rFonts w:ascii="Arial" w:hAnsi="Arial" w:cs="Arial"/>
            <w:b/>
            <w:bCs/>
            <w:color w:val="000000"/>
            <w:sz w:val="18"/>
            <w:szCs w:val="18"/>
          </w:rPr>
          <w:t> </w:t>
        </w:r>
        <w:r>
          <w:rPr>
            <w:rStyle w:val="Hyperlink"/>
            <w:rFonts w:ascii="Arial" w:hAnsi="Arial" w:cs="Arial"/>
            <w:b/>
            <w:bCs/>
            <w:color w:val="000000"/>
            <w:sz w:val="18"/>
            <w:szCs w:val="18"/>
          </w:rPr>
          <w:t>in Java</w:t>
        </w:r>
        <w:r>
          <w:rPr>
            <w:rStyle w:val="apple-converted-space"/>
            <w:rFonts w:ascii="Verdana" w:hAnsi="Verdana"/>
            <w:color w:val="000000"/>
            <w:sz w:val="18"/>
            <w:szCs w:val="18"/>
          </w:rPr>
          <w:t> </w:t>
        </w:r>
        <w:r>
          <w:rPr>
            <w:rStyle w:val="Hyperlink"/>
            <w:rFonts w:ascii="Verdana" w:hAnsi="Verdana"/>
            <w:color w:val="000000"/>
            <w:sz w:val="18"/>
            <w:szCs w:val="18"/>
          </w:rPr>
          <w:t>is always been a confusing decision for beginners</w:t>
        </w:r>
        <w:proofErr w:type="gramStart"/>
        <w:r>
          <w:rPr>
            <w:rStyle w:val="apple-converted-space"/>
            <w:rFonts w:ascii="Verdana" w:hAnsi="Verdana"/>
            <w:color w:val="000000"/>
            <w:sz w:val="18"/>
            <w:szCs w:val="18"/>
          </w:rPr>
          <w:t> </w:t>
        </w:r>
        <w:r>
          <w:rPr>
            <w:rStyle w:val="Hyperlink"/>
            <w:rFonts w:ascii="Verdana" w:hAnsi="Verdana"/>
            <w:color w:val="000000"/>
            <w:sz w:val="18"/>
            <w:szCs w:val="18"/>
          </w:rPr>
          <w:t> in</w:t>
        </w:r>
        <w:proofErr w:type="gramEnd"/>
        <w:r>
          <w:rPr>
            <w:rStyle w:val="apple-converted-space"/>
            <w:rFonts w:ascii="Verdana" w:hAnsi="Verdana"/>
            <w:color w:val="000000"/>
            <w:sz w:val="18"/>
            <w:szCs w:val="18"/>
          </w:rPr>
          <w:t> </w:t>
        </w:r>
        <w:r>
          <w:rPr>
            <w:rStyle w:val="Hyperlink"/>
            <w:rFonts w:ascii="Verdana" w:hAnsi="Verdana"/>
            <w:color w:val="000000"/>
            <w:sz w:val="18"/>
            <w:szCs w:val="18"/>
          </w:rPr>
          <w:t>java.</w:t>
        </w:r>
        <w:r>
          <w:rPr>
            <w:rStyle w:val="apple-converted-space"/>
            <w:rFonts w:ascii="Verdana" w:hAnsi="Verdana"/>
            <w:color w:val="000000"/>
            <w:sz w:val="18"/>
            <w:szCs w:val="18"/>
          </w:rPr>
          <w:t> </w:t>
        </w:r>
        <w:r>
          <w:rPr>
            <w:rStyle w:val="Hyperlink"/>
            <w:rFonts w:ascii="Verdana" w:hAnsi="Verdana"/>
            <w:color w:val="000000"/>
            <w:sz w:val="18"/>
            <w:szCs w:val="18"/>
          </w:rPr>
          <w:fldChar w:fldCharType="begin"/>
        </w:r>
        <w:r>
          <w:rPr>
            <w:rStyle w:val="Hyperlink"/>
            <w:rFonts w:ascii="Verdana" w:hAnsi="Verdana"/>
            <w:color w:val="000000"/>
            <w:sz w:val="18"/>
            <w:szCs w:val="18"/>
          </w:rPr>
          <w:instrText xml:space="preserve"> HYPERLINK "http://javarevisited.blogspot.com/2011/02/how-to-implement-thread-in-java.html" </w:instrText>
        </w:r>
        <w:r>
          <w:rPr>
            <w:rStyle w:val="Hyperlink"/>
            <w:rFonts w:ascii="Verdana" w:hAnsi="Verdana"/>
            <w:color w:val="000000"/>
            <w:sz w:val="18"/>
            <w:szCs w:val="18"/>
          </w:rPr>
          <w:fldChar w:fldCharType="separate"/>
        </w:r>
        <w:r>
          <w:rPr>
            <w:rStyle w:val="Hyperlink"/>
            <w:rFonts w:ascii="Verdana" w:hAnsi="Verdana"/>
            <w:color w:val="0066CC"/>
            <w:sz w:val="18"/>
            <w:szCs w:val="18"/>
          </w:rPr>
          <w:t>Thread in Java</w:t>
        </w:r>
        <w:r>
          <w:rPr>
            <w:rStyle w:val="Hyperlink"/>
            <w:rFonts w:ascii="Verdana" w:hAnsi="Verdana"/>
            <w:color w:val="000000"/>
            <w:sz w:val="18"/>
            <w:szCs w:val="18"/>
          </w:rPr>
          <w:fldChar w:fldCharType="end"/>
        </w:r>
        <w:r>
          <w:rPr>
            <w:rStyle w:val="apple-converted-space"/>
            <w:rFonts w:ascii="Verdana" w:hAnsi="Verdana"/>
            <w:color w:val="000000"/>
            <w:sz w:val="18"/>
            <w:szCs w:val="18"/>
          </w:rPr>
          <w:t> </w:t>
        </w:r>
        <w:r>
          <w:rPr>
            <w:rStyle w:val="Hyperlink"/>
            <w:rFonts w:ascii="Verdana" w:hAnsi="Verdana"/>
            <w:color w:val="000000"/>
            <w:sz w:val="18"/>
            <w:szCs w:val="18"/>
          </w:rPr>
          <w:t>seems easy in</w:t>
        </w:r>
        <w:r>
          <w:rPr>
            <w:rStyle w:val="apple-converted-space"/>
            <w:rFonts w:ascii="Verdana" w:hAnsi="Verdana"/>
            <w:color w:val="000000"/>
            <w:sz w:val="18"/>
            <w:szCs w:val="18"/>
          </w:rPr>
          <w:t> </w:t>
        </w:r>
        <w:r>
          <w:rPr>
            <w:rStyle w:val="ilad"/>
            <w:rFonts w:ascii="Verdana" w:hAnsi="Verdana"/>
            <w:color w:val="000000"/>
            <w:sz w:val="18"/>
            <w:szCs w:val="18"/>
          </w:rPr>
          <w:t>comparison</w:t>
        </w:r>
        <w:r>
          <w:rPr>
            <w:rStyle w:val="apple-converted-space"/>
            <w:rFonts w:ascii="Verdana" w:hAnsi="Verdana"/>
            <w:color w:val="000000"/>
            <w:sz w:val="18"/>
            <w:szCs w:val="18"/>
          </w:rPr>
          <w:t> </w:t>
        </w:r>
        <w:r>
          <w:rPr>
            <w:rStyle w:val="Hyperlink"/>
            <w:rFonts w:ascii="Verdana" w:hAnsi="Verdana"/>
            <w:color w:val="000000"/>
            <w:sz w:val="18"/>
            <w:szCs w:val="18"/>
          </w:rPr>
          <w:t xml:space="preserve">of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because you</w:t>
        </w:r>
        <w:r>
          <w:rPr>
            <w:rStyle w:val="apple-converted-space"/>
            <w:rFonts w:ascii="Verdana" w:hAnsi="Verdana"/>
            <w:color w:val="000000"/>
            <w:sz w:val="18"/>
            <w:szCs w:val="18"/>
          </w:rPr>
          <w:t> </w:t>
        </w:r>
        <w:r>
          <w:rPr>
            <w:rStyle w:val="ilad"/>
            <w:rFonts w:ascii="Verdana" w:hAnsi="Verdana"/>
            <w:color w:val="000000"/>
            <w:sz w:val="18"/>
            <w:szCs w:val="18"/>
          </w:rPr>
          <w:t>just deal</w:t>
        </w:r>
        <w:r>
          <w:rPr>
            <w:rStyle w:val="apple-converted-space"/>
            <w:rFonts w:ascii="Verdana" w:hAnsi="Verdana"/>
            <w:color w:val="000000"/>
            <w:sz w:val="18"/>
            <w:szCs w:val="18"/>
          </w:rPr>
          <w:t> </w:t>
        </w:r>
        <w:r>
          <w:rPr>
            <w:rStyle w:val="Hyperlink"/>
            <w:rFonts w:ascii="Verdana" w:hAnsi="Verdana"/>
            <w:color w:val="000000"/>
            <w:sz w:val="18"/>
            <w:szCs w:val="18"/>
          </w:rPr>
          <w:t>with one class</w:t>
        </w:r>
        <w:r>
          <w:rPr>
            <w:rStyle w:val="apple-converted-space"/>
            <w:rFonts w:ascii="Verdana" w:hAnsi="Verdana"/>
            <w:color w:val="000000"/>
            <w:sz w:val="18"/>
            <w:szCs w:val="18"/>
          </w:rPr>
          <w:t> </w:t>
        </w:r>
        <w:proofErr w:type="spellStart"/>
        <w:r>
          <w:rPr>
            <w:rStyle w:val="Hyperlink"/>
            <w:rFonts w:ascii="Arial" w:hAnsi="Arial" w:cs="Arial"/>
            <w:b/>
            <w:bCs/>
            <w:color w:val="000000"/>
            <w:sz w:val="18"/>
            <w:szCs w:val="18"/>
          </w:rPr>
          <w:t>java.lang.Thread</w:t>
        </w:r>
        <w:proofErr w:type="spellEnd"/>
        <w:r>
          <w:rPr>
            <w:rStyle w:val="apple-converted-space"/>
            <w:rFonts w:ascii="Verdana" w:hAnsi="Verdana"/>
            <w:color w:val="000000"/>
            <w:sz w:val="18"/>
            <w:szCs w:val="18"/>
          </w:rPr>
          <w:t> </w:t>
        </w:r>
        <w:r>
          <w:rPr>
            <w:rStyle w:val="Hyperlink"/>
            <w:rFonts w:ascii="Verdana" w:hAnsi="Verdana"/>
            <w:color w:val="000000"/>
            <w:sz w:val="18"/>
            <w:szCs w:val="18"/>
          </w:rPr>
          <w:t xml:space="preserve">while in case of using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to implement Thread you need to deal with both Thread and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two classes. </w:t>
        </w:r>
        <w:proofErr w:type="gramStart"/>
        <w:r>
          <w:rPr>
            <w:rStyle w:val="Hyperlink"/>
            <w:rFonts w:ascii="Verdana" w:hAnsi="Verdana"/>
            <w:color w:val="000000"/>
            <w:sz w:val="18"/>
            <w:szCs w:val="18"/>
          </w:rPr>
          <w:t>though</w:t>
        </w:r>
        <w:proofErr w:type="gramEnd"/>
        <w:r>
          <w:rPr>
            <w:rStyle w:val="Hyperlink"/>
            <w:rFonts w:ascii="Verdana" w:hAnsi="Verdana"/>
            <w:color w:val="000000"/>
            <w:sz w:val="18"/>
            <w:szCs w:val="18"/>
          </w:rPr>
          <w:t xml:space="preserve"> decision of using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or Thread should be taken considering</w:t>
        </w:r>
        <w:r>
          <w:rPr>
            <w:rStyle w:val="apple-converted-space"/>
            <w:rFonts w:ascii="Verdana" w:hAnsi="Verdana"/>
            <w:color w:val="000000"/>
            <w:sz w:val="18"/>
            <w:szCs w:val="18"/>
          </w:rPr>
          <w:t> </w:t>
        </w:r>
        <w:r>
          <w:rPr>
            <w:rStyle w:val="ilad"/>
            <w:rFonts w:ascii="Verdana" w:hAnsi="Verdana"/>
            <w:b/>
            <w:bCs/>
            <w:color w:val="000000"/>
            <w:sz w:val="18"/>
            <w:szCs w:val="18"/>
          </w:rPr>
          <w:t>differences</w:t>
        </w:r>
        <w:r>
          <w:rPr>
            <w:rStyle w:val="apple-converted-space"/>
            <w:rFonts w:ascii="Verdana" w:hAnsi="Verdana"/>
            <w:b/>
            <w:bCs/>
            <w:color w:val="000000"/>
            <w:sz w:val="18"/>
            <w:szCs w:val="18"/>
          </w:rPr>
          <w:t> </w:t>
        </w:r>
        <w:r>
          <w:rPr>
            <w:rStyle w:val="Hyperlink"/>
            <w:rFonts w:ascii="Verdana" w:hAnsi="Verdana"/>
            <w:b/>
            <w:bCs/>
            <w:color w:val="000000"/>
            <w:sz w:val="18"/>
            <w:szCs w:val="18"/>
          </w:rPr>
          <w:t xml:space="preserve">between </w:t>
        </w:r>
        <w:proofErr w:type="spellStart"/>
        <w:r>
          <w:rPr>
            <w:rStyle w:val="Hyperlink"/>
            <w:rFonts w:ascii="Verdana" w:hAnsi="Verdana"/>
            <w:b/>
            <w:bCs/>
            <w:color w:val="000000"/>
            <w:sz w:val="18"/>
            <w:szCs w:val="18"/>
          </w:rPr>
          <w:t>Runnable</w:t>
        </w:r>
        <w:proofErr w:type="spellEnd"/>
        <w:r>
          <w:rPr>
            <w:rStyle w:val="Hyperlink"/>
            <w:rFonts w:ascii="Verdana" w:hAnsi="Verdana"/>
            <w:b/>
            <w:bCs/>
            <w:color w:val="000000"/>
            <w:sz w:val="18"/>
            <w:szCs w:val="18"/>
          </w:rPr>
          <w:t xml:space="preserve"> and Thread</w:t>
        </w:r>
        <w:r>
          <w:rPr>
            <w:rStyle w:val="apple-converted-space"/>
            <w:rFonts w:ascii="Verdana" w:hAnsi="Verdana"/>
            <w:color w:val="000000"/>
            <w:sz w:val="18"/>
            <w:szCs w:val="18"/>
          </w:rPr>
          <w:t> </w:t>
        </w:r>
        <w:r>
          <w:rPr>
            <w:rStyle w:val="Hyperlink"/>
            <w:rFonts w:ascii="Verdana" w:hAnsi="Verdana"/>
            <w:color w:val="000000"/>
            <w:sz w:val="18"/>
            <w:szCs w:val="18"/>
          </w:rPr>
          <w:t>and pros and cons of both approaches. This is also a very</w:t>
        </w:r>
        <w:r>
          <w:rPr>
            <w:rStyle w:val="apple-converted-space"/>
            <w:rFonts w:ascii="Verdana" w:hAnsi="Verdana"/>
            <w:color w:val="000000"/>
            <w:sz w:val="18"/>
            <w:szCs w:val="18"/>
          </w:rPr>
          <w:t> </w:t>
        </w:r>
        <w:r>
          <w:rPr>
            <w:rStyle w:val="Hyperlink"/>
            <w:rFonts w:ascii="Verdana" w:hAnsi="Verdana"/>
            <w:color w:val="000000"/>
            <w:sz w:val="18"/>
            <w:szCs w:val="18"/>
          </w:rPr>
          <w:fldChar w:fldCharType="begin"/>
        </w:r>
        <w:r>
          <w:rPr>
            <w:rStyle w:val="Hyperlink"/>
            <w:rFonts w:ascii="Verdana" w:hAnsi="Verdana"/>
            <w:color w:val="000000"/>
            <w:sz w:val="18"/>
            <w:szCs w:val="18"/>
          </w:rPr>
          <w:instrText xml:space="preserve"> HYPERLINK "http://javarevisited.blogspot.com/2011/07/java-multi-threading-interview.html" </w:instrText>
        </w:r>
        <w:r>
          <w:rPr>
            <w:rStyle w:val="Hyperlink"/>
            <w:rFonts w:ascii="Verdana" w:hAnsi="Verdana"/>
            <w:color w:val="000000"/>
            <w:sz w:val="18"/>
            <w:szCs w:val="18"/>
          </w:rPr>
          <w:fldChar w:fldCharType="separate"/>
        </w:r>
        <w:r>
          <w:rPr>
            <w:rStyle w:val="Hyperlink"/>
            <w:rFonts w:ascii="Verdana" w:hAnsi="Verdana"/>
            <w:color w:val="0066CC"/>
            <w:sz w:val="18"/>
            <w:szCs w:val="18"/>
          </w:rPr>
          <w:t>popular thread interview questions</w:t>
        </w:r>
        <w:r>
          <w:rPr>
            <w:rStyle w:val="Hyperlink"/>
            <w:rFonts w:ascii="Verdana" w:hAnsi="Verdana"/>
            <w:color w:val="000000"/>
            <w:sz w:val="18"/>
            <w:szCs w:val="18"/>
          </w:rPr>
          <w:fldChar w:fldCharType="end"/>
        </w:r>
        <w:r>
          <w:rPr>
            <w:rStyle w:val="apple-converted-space"/>
            <w:rFonts w:ascii="Verdana" w:hAnsi="Verdana"/>
            <w:color w:val="000000"/>
            <w:sz w:val="18"/>
            <w:szCs w:val="18"/>
          </w:rPr>
          <w:t> </w:t>
        </w:r>
        <w:r>
          <w:rPr>
            <w:rStyle w:val="Hyperlink"/>
            <w:rFonts w:ascii="Verdana" w:hAnsi="Verdana"/>
            <w:color w:val="000000"/>
            <w:sz w:val="18"/>
            <w:szCs w:val="18"/>
          </w:rPr>
          <w:t xml:space="preserve">and most of interviewer are really interested to know </w:t>
        </w:r>
        <w:proofErr w:type="gramStart"/>
        <w:r>
          <w:rPr>
            <w:rStyle w:val="Hyperlink"/>
            <w:rFonts w:ascii="Verdana" w:hAnsi="Verdana"/>
            <w:color w:val="000000"/>
            <w:sz w:val="18"/>
            <w:szCs w:val="18"/>
          </w:rPr>
          <w:t>what is your</w:t>
        </w:r>
        <w:r>
          <w:rPr>
            <w:rStyle w:val="apple-converted-space"/>
            <w:rFonts w:ascii="Verdana" w:hAnsi="Verdana"/>
            <w:color w:val="000000"/>
            <w:sz w:val="18"/>
            <w:szCs w:val="18"/>
          </w:rPr>
          <w:t> </w:t>
        </w:r>
        <w:r>
          <w:rPr>
            <w:rStyle w:val="ilad"/>
            <w:rFonts w:ascii="Verdana" w:hAnsi="Verdana"/>
            <w:color w:val="000000"/>
            <w:sz w:val="18"/>
            <w:szCs w:val="18"/>
          </w:rPr>
          <w:t>point of view</w:t>
        </w:r>
        <w:r>
          <w:rPr>
            <w:rStyle w:val="apple-converted-space"/>
            <w:rFonts w:ascii="Verdana" w:hAnsi="Verdana"/>
            <w:color w:val="000000"/>
            <w:sz w:val="18"/>
            <w:szCs w:val="18"/>
          </w:rPr>
          <w:t> </w:t>
        </w:r>
        <w:r>
          <w:rPr>
            <w:rStyle w:val="Hyperlink"/>
            <w:rFonts w:ascii="Verdana" w:hAnsi="Verdana"/>
            <w:color w:val="000000"/>
            <w:sz w:val="18"/>
            <w:szCs w:val="18"/>
          </w:rPr>
          <w:t>while choosing</w:t>
        </w:r>
        <w:r>
          <w:rPr>
            <w:rStyle w:val="apple-converted-space"/>
            <w:rFonts w:ascii="Verdana" w:hAnsi="Verdana"/>
            <w:color w:val="000000"/>
            <w:sz w:val="18"/>
            <w:szCs w:val="18"/>
          </w:rPr>
          <w:t> </w:t>
        </w:r>
        <w:r>
          <w:rPr>
            <w:rStyle w:val="Hyperlink"/>
            <w:rFonts w:ascii="Verdana" w:hAnsi="Verdana"/>
            <w:i/>
            <w:iCs/>
            <w:color w:val="000000"/>
            <w:sz w:val="18"/>
            <w:szCs w:val="18"/>
          </w:rPr>
          <w:t xml:space="preserve">Thread </w:t>
        </w:r>
        <w:proofErr w:type="spellStart"/>
        <w:r>
          <w:rPr>
            <w:rStyle w:val="Hyperlink"/>
            <w:rFonts w:ascii="Verdana" w:hAnsi="Verdana"/>
            <w:i/>
            <w:iCs/>
            <w:color w:val="000000"/>
            <w:sz w:val="18"/>
            <w:szCs w:val="18"/>
          </w:rPr>
          <w:t>vs</w:t>
        </w:r>
        <w:proofErr w:type="spellEnd"/>
        <w:r>
          <w:rPr>
            <w:rStyle w:val="Hyperlink"/>
            <w:rFonts w:ascii="Verdana" w:hAnsi="Verdana"/>
            <w:i/>
            <w:iCs/>
            <w:color w:val="000000"/>
            <w:sz w:val="18"/>
            <w:szCs w:val="18"/>
          </w:rPr>
          <w:t xml:space="preserve"> </w:t>
        </w:r>
        <w:proofErr w:type="spellStart"/>
        <w:r>
          <w:rPr>
            <w:rStyle w:val="Hyperlink"/>
            <w:rFonts w:ascii="Verdana" w:hAnsi="Verdana"/>
            <w:i/>
            <w:iCs/>
            <w:color w:val="000000"/>
            <w:sz w:val="18"/>
            <w:szCs w:val="18"/>
          </w:rPr>
          <w:t>Runnable</w:t>
        </w:r>
        <w:proofErr w:type="spellEnd"/>
        <w:proofErr w:type="gramEnd"/>
        <w:r>
          <w:rPr>
            <w:rStyle w:val="Hyperlink"/>
            <w:rFonts w:ascii="Verdana" w:hAnsi="Verdana"/>
            <w:i/>
            <w:iCs/>
            <w:color w:val="000000"/>
            <w:sz w:val="18"/>
            <w:szCs w:val="18"/>
          </w:rPr>
          <w:t xml:space="preserve"> or opposite</w:t>
        </w:r>
        <w:r>
          <w:rPr>
            <w:rStyle w:val="Hyperlink"/>
            <w:rFonts w:ascii="Verdana" w:hAnsi="Verdana"/>
            <w:color w:val="000000"/>
            <w:sz w:val="18"/>
            <w:szCs w:val="18"/>
          </w:rPr>
          <w:t>. In this java article we will try to point out some</w:t>
        </w:r>
        <w:r>
          <w:rPr>
            <w:rStyle w:val="apple-converted-space"/>
            <w:rFonts w:ascii="Verdana" w:hAnsi="Verdana"/>
            <w:i/>
            <w:iCs/>
            <w:color w:val="000000"/>
            <w:sz w:val="18"/>
            <w:szCs w:val="18"/>
          </w:rPr>
          <w:t> </w:t>
        </w:r>
        <w:r>
          <w:rPr>
            <w:rStyle w:val="Hyperlink"/>
            <w:rFonts w:ascii="Verdana" w:hAnsi="Verdana"/>
            <w:i/>
            <w:iCs/>
            <w:color w:val="000000"/>
            <w:sz w:val="18"/>
            <w:szCs w:val="18"/>
          </w:rPr>
          <w:t>differences</w:t>
        </w:r>
        <w:r>
          <w:rPr>
            <w:rStyle w:val="apple-converted-space"/>
            <w:rFonts w:ascii="Verdana" w:hAnsi="Verdana"/>
            <w:i/>
            <w:iCs/>
            <w:color w:val="000000"/>
            <w:sz w:val="18"/>
            <w:szCs w:val="18"/>
          </w:rPr>
          <w:t> </w:t>
        </w:r>
        <w:r>
          <w:rPr>
            <w:rStyle w:val="Hyperlink"/>
            <w:rFonts w:ascii="Verdana" w:hAnsi="Verdana"/>
            <w:i/>
            <w:iCs/>
            <w:color w:val="000000"/>
            <w:sz w:val="18"/>
            <w:szCs w:val="18"/>
          </w:rPr>
          <w:t xml:space="preserve">between Thread and </w:t>
        </w:r>
        <w:proofErr w:type="spellStart"/>
        <w:r>
          <w:rPr>
            <w:rStyle w:val="Hyperlink"/>
            <w:rFonts w:ascii="Verdana" w:hAnsi="Verdana"/>
            <w:i/>
            <w:iCs/>
            <w:color w:val="000000"/>
            <w:sz w:val="18"/>
            <w:szCs w:val="18"/>
          </w:rPr>
          <w:t>Runnable</w:t>
        </w:r>
        <w:proofErr w:type="spellEnd"/>
        <w:r>
          <w:rPr>
            <w:rStyle w:val="Hyperlink"/>
            <w:rFonts w:ascii="Verdana" w:hAnsi="Verdana"/>
            <w:i/>
            <w:iCs/>
            <w:color w:val="000000"/>
            <w:sz w:val="18"/>
            <w:szCs w:val="18"/>
          </w:rPr>
          <w:t xml:space="preserve"> in Java</w:t>
        </w:r>
        <w:r>
          <w:rPr>
            <w:rStyle w:val="apple-converted-space"/>
            <w:rFonts w:ascii="Verdana" w:hAnsi="Verdana"/>
            <w:color w:val="000000"/>
            <w:sz w:val="18"/>
            <w:szCs w:val="18"/>
          </w:rPr>
          <w:t> </w:t>
        </w:r>
        <w:r>
          <w:rPr>
            <w:rStyle w:val="Hyperlink"/>
            <w:rFonts w:ascii="Verdana" w:hAnsi="Verdana"/>
            <w:color w:val="000000"/>
            <w:sz w:val="18"/>
            <w:szCs w:val="18"/>
          </w:rPr>
          <w:t>which will help you to take an informed</w:t>
        </w:r>
        <w:r>
          <w:rPr>
            <w:rStyle w:val="apple-converted-space"/>
            <w:rFonts w:ascii="Verdana" w:hAnsi="Verdana"/>
            <w:color w:val="000000"/>
            <w:sz w:val="18"/>
            <w:szCs w:val="18"/>
          </w:rPr>
          <w:t> </w:t>
        </w:r>
        <w:r>
          <w:rPr>
            <w:rStyle w:val="Hyperlink"/>
            <w:rFonts w:ascii="Verdana" w:hAnsi="Verdana"/>
            <w:color w:val="000000"/>
            <w:sz w:val="18"/>
            <w:szCs w:val="18"/>
          </w:rPr>
          <w:t>decision.</w:t>
        </w:r>
      </w:ins>
    </w:p>
    <w:p w:rsidR="00785492" w:rsidRDefault="00785492" w:rsidP="00785492">
      <w:pPr>
        <w:rPr>
          <w:ins w:id="563" w:author="Unknown"/>
          <w:rFonts w:ascii="Trebuchet MS" w:hAnsi="Trebuchet MS"/>
          <w:color w:val="000000"/>
        </w:rPr>
      </w:pPr>
    </w:p>
    <w:p w:rsidR="00785492" w:rsidRDefault="00785492" w:rsidP="00785492">
      <w:pPr>
        <w:pStyle w:val="Heading2"/>
        <w:rPr>
          <w:ins w:id="564" w:author="Unknown"/>
          <w:rFonts w:ascii="Trebuchet MS" w:hAnsi="Trebuchet MS"/>
          <w:b w:val="0"/>
          <w:bCs w:val="0"/>
          <w:color w:val="000000"/>
        </w:rPr>
      </w:pPr>
      <w:ins w:id="565" w:author="Unknown">
        <w:r>
          <w:rPr>
            <w:rStyle w:val="Hyperlink"/>
            <w:rFonts w:ascii="Trebuchet MS" w:hAnsi="Trebuchet MS"/>
            <w:b w:val="0"/>
            <w:bCs w:val="0"/>
          </w:rPr>
          <w:t xml:space="preserve">Difference between Thread and </w:t>
        </w:r>
        <w:proofErr w:type="spellStart"/>
        <w:r>
          <w:rPr>
            <w:rStyle w:val="Hyperlink"/>
            <w:rFonts w:ascii="Trebuchet MS" w:hAnsi="Trebuchet MS"/>
            <w:b w:val="0"/>
            <w:bCs w:val="0"/>
          </w:rPr>
          <w:t>Runnable</w:t>
        </w:r>
        <w:proofErr w:type="spellEnd"/>
        <w:r>
          <w:rPr>
            <w:rStyle w:val="apple-converted-space"/>
            <w:rFonts w:ascii="Trebuchet MS" w:hAnsi="Trebuchet MS"/>
            <w:b w:val="0"/>
            <w:bCs w:val="0"/>
          </w:rPr>
          <w:t> </w:t>
        </w:r>
        <w:r>
          <w:rPr>
            <w:rStyle w:val="Hyperlink"/>
            <w:rFonts w:ascii="Trebuchet MS" w:hAnsi="Trebuchet MS"/>
            <w:b w:val="0"/>
            <w:bCs w:val="0"/>
            <w:color w:val="000000"/>
          </w:rPr>
          <w:t>interface</w:t>
        </w:r>
        <w:r>
          <w:rPr>
            <w:rStyle w:val="apple-converted-space"/>
            <w:rFonts w:ascii="Trebuchet MS" w:hAnsi="Trebuchet MS"/>
            <w:b w:val="0"/>
            <w:bCs w:val="0"/>
            <w:color w:val="000000"/>
            <w:u w:val="single"/>
          </w:rPr>
          <w:t> </w:t>
        </w:r>
        <w:r>
          <w:rPr>
            <w:rStyle w:val="Hyperlink"/>
            <w:rFonts w:ascii="Trebuchet MS" w:hAnsi="Trebuchet MS"/>
            <w:b w:val="0"/>
            <w:bCs w:val="0"/>
          </w:rPr>
          <w:t>in Java</w:t>
        </w:r>
      </w:ins>
    </w:p>
    <w:p w:rsidR="00785492" w:rsidRDefault="00785492" w:rsidP="00785492">
      <w:pPr>
        <w:pStyle w:val="Heading3"/>
        <w:rPr>
          <w:ins w:id="566" w:author="Unknown"/>
          <w:rFonts w:ascii="Trebuchet MS" w:hAnsi="Trebuchet MS"/>
          <w:b w:val="0"/>
          <w:bCs w:val="0"/>
          <w:color w:val="000000"/>
        </w:rPr>
      </w:pPr>
      <w:ins w:id="567" w:author="Unknown">
        <w:r>
          <w:rPr>
            <w:rStyle w:val="Hyperlink"/>
            <w:rFonts w:ascii="Trebuchet MS" w:hAnsi="Trebuchet MS"/>
            <w:b w:val="0"/>
            <w:bCs w:val="0"/>
            <w:color w:val="000000"/>
          </w:rPr>
          <w:t xml:space="preserve">Thread </w:t>
        </w:r>
        <w:proofErr w:type="spellStart"/>
        <w:r>
          <w:rPr>
            <w:rStyle w:val="Hyperlink"/>
            <w:rFonts w:ascii="Trebuchet MS" w:hAnsi="Trebuchet MS"/>
            <w:b w:val="0"/>
            <w:bCs w:val="0"/>
            <w:color w:val="000000"/>
          </w:rPr>
          <w:t>vs</w:t>
        </w:r>
        <w:proofErr w:type="spellEnd"/>
        <w:r>
          <w:rPr>
            <w:rStyle w:val="Hyperlink"/>
            <w:rFonts w:ascii="Trebuchet MS" w:hAnsi="Trebuchet MS"/>
            <w:b w:val="0"/>
            <w:bCs w:val="0"/>
            <w:color w:val="000000"/>
          </w:rPr>
          <w:t xml:space="preserve"> </w:t>
        </w:r>
        <w:proofErr w:type="spellStart"/>
        <w:r>
          <w:rPr>
            <w:rStyle w:val="Hyperlink"/>
            <w:rFonts w:ascii="Trebuchet MS" w:hAnsi="Trebuchet MS"/>
            <w:b w:val="0"/>
            <w:bCs w:val="0"/>
            <w:color w:val="000000"/>
          </w:rPr>
          <w:t>Runnable</w:t>
        </w:r>
        <w:proofErr w:type="spellEnd"/>
        <w:r>
          <w:rPr>
            <w:rStyle w:val="Hyperlink"/>
            <w:rFonts w:ascii="Trebuchet MS" w:hAnsi="Trebuchet MS"/>
            <w:b w:val="0"/>
            <w:bCs w:val="0"/>
            <w:color w:val="000000"/>
          </w:rPr>
          <w:t xml:space="preserve"> in Java</w:t>
        </w:r>
      </w:ins>
    </w:p>
    <w:p w:rsidR="00785492" w:rsidRDefault="00785492" w:rsidP="00785492">
      <w:pPr>
        <w:rPr>
          <w:ins w:id="568" w:author="Unknown"/>
          <w:rFonts w:ascii="Trebuchet MS" w:hAnsi="Trebuchet MS"/>
          <w:color w:val="000000"/>
        </w:rPr>
      </w:pPr>
      <w:r>
        <w:rPr>
          <w:rFonts w:ascii="Trebuchet MS" w:hAnsi="Trebuchet MS"/>
          <w:noProof/>
          <w:color w:val="0066CC"/>
        </w:rPr>
        <w:drawing>
          <wp:inline distT="0" distB="0" distL="0" distR="0">
            <wp:extent cx="477520" cy="477520"/>
            <wp:effectExtent l="19050" t="0" r="0" b="0"/>
            <wp:docPr id="23" name="Picture 23" descr="Difference between Thread vs Runnable in Java">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fference between Thread vs Runnable in Java">
                      <a:hlinkClick r:id="rId50"/>
                    </pic:cNvPr>
                    <pic:cNvPicPr>
                      <a:picLocks noChangeAspect="1" noChangeArrowheads="1"/>
                    </pic:cNvPicPr>
                  </pic:nvPicPr>
                  <pic:blipFill>
                    <a:blip r:embed="rId19"/>
                    <a:srcRect/>
                    <a:stretch>
                      <a:fillRect/>
                    </a:stretch>
                  </pic:blipFill>
                  <pic:spPr bwMode="auto">
                    <a:xfrm>
                      <a:off x="0" y="0"/>
                      <a:ext cx="477520" cy="477520"/>
                    </a:xfrm>
                    <a:prstGeom prst="rect">
                      <a:avLst/>
                    </a:prstGeom>
                    <a:noFill/>
                    <a:ln w="9525">
                      <a:noFill/>
                      <a:miter lim="800000"/>
                      <a:headEnd/>
                      <a:tailEnd/>
                    </a:ln>
                  </pic:spPr>
                </pic:pic>
              </a:graphicData>
            </a:graphic>
          </wp:inline>
        </w:drawing>
      </w:r>
      <w:ins w:id="569" w:author="Unknown">
        <w:r>
          <w:rPr>
            <w:rStyle w:val="Hyperlink"/>
            <w:rFonts w:ascii="Verdana" w:hAnsi="Verdana"/>
            <w:color w:val="000000"/>
            <w:sz w:val="18"/>
            <w:szCs w:val="18"/>
          </w:rPr>
          <w:t>Here are some of my thoughts on whether I should use</w:t>
        </w:r>
        <w:r>
          <w:rPr>
            <w:rStyle w:val="apple-converted-space"/>
            <w:rFonts w:ascii="Verdana" w:hAnsi="Verdana"/>
            <w:color w:val="000000"/>
            <w:sz w:val="18"/>
            <w:szCs w:val="18"/>
          </w:rPr>
          <w:t> </w:t>
        </w:r>
        <w:r>
          <w:rPr>
            <w:rStyle w:val="Hyperlink"/>
            <w:rFonts w:ascii="Verdana" w:hAnsi="Verdana"/>
            <w:b/>
            <w:bCs/>
            <w:color w:val="000000"/>
            <w:sz w:val="18"/>
            <w:szCs w:val="18"/>
          </w:rPr>
          <w:t xml:space="preserve">Thread or </w:t>
        </w:r>
        <w:proofErr w:type="spellStart"/>
        <w:r>
          <w:rPr>
            <w:rStyle w:val="Hyperlink"/>
            <w:rFonts w:ascii="Verdana" w:hAnsi="Verdana"/>
            <w:b/>
            <w:bCs/>
            <w:color w:val="000000"/>
            <w:sz w:val="18"/>
            <w:szCs w:val="18"/>
          </w:rPr>
          <w:t>Runnable</w:t>
        </w:r>
        <w:proofErr w:type="spellEnd"/>
        <w:r>
          <w:rPr>
            <w:rStyle w:val="apple-converted-space"/>
            <w:rFonts w:ascii="Verdana" w:hAnsi="Verdana"/>
            <w:color w:val="000000"/>
            <w:sz w:val="18"/>
            <w:szCs w:val="18"/>
          </w:rPr>
          <w:t> </w:t>
        </w:r>
        <w:r>
          <w:rPr>
            <w:rStyle w:val="Hyperlink"/>
            <w:rFonts w:ascii="Verdana" w:hAnsi="Verdana"/>
            <w:color w:val="000000"/>
            <w:sz w:val="18"/>
            <w:szCs w:val="18"/>
          </w:rPr>
          <w:t>for implementing task in Java, though you have another choice as "</w:t>
        </w:r>
        <w:r>
          <w:rPr>
            <w:rStyle w:val="Hyperlink"/>
            <w:rFonts w:ascii="Courier New" w:hAnsi="Courier New" w:cs="Courier New"/>
            <w:color w:val="000000"/>
            <w:sz w:val="18"/>
            <w:szCs w:val="18"/>
          </w:rPr>
          <w:t>Callable</w:t>
        </w:r>
        <w:r>
          <w:rPr>
            <w:rStyle w:val="Hyperlink"/>
            <w:rFonts w:ascii="Verdana" w:hAnsi="Verdana"/>
            <w:color w:val="000000"/>
            <w:sz w:val="18"/>
            <w:szCs w:val="18"/>
          </w:rPr>
          <w:t>" for implementing thread which we will discuss later.</w:t>
        </w:r>
      </w:ins>
    </w:p>
    <w:p w:rsidR="00785492" w:rsidRDefault="00785492" w:rsidP="00785492">
      <w:pPr>
        <w:rPr>
          <w:ins w:id="570" w:author="Unknown"/>
          <w:rFonts w:ascii="Trebuchet MS" w:hAnsi="Trebuchet MS"/>
          <w:color w:val="000000"/>
        </w:rPr>
      </w:pPr>
    </w:p>
    <w:p w:rsidR="00785492" w:rsidRDefault="00785492" w:rsidP="00785492">
      <w:pPr>
        <w:rPr>
          <w:ins w:id="571" w:author="Unknown"/>
          <w:rFonts w:ascii="Trebuchet MS" w:hAnsi="Trebuchet MS"/>
          <w:color w:val="000000"/>
        </w:rPr>
      </w:pPr>
      <w:ins w:id="572" w:author="Unknown">
        <w:r>
          <w:rPr>
            <w:rStyle w:val="Hyperlink"/>
            <w:rFonts w:ascii="Verdana" w:hAnsi="Verdana"/>
            <w:color w:val="000000"/>
            <w:sz w:val="18"/>
            <w:szCs w:val="18"/>
          </w:rPr>
          <w:t>1)</w:t>
        </w:r>
        <w:r>
          <w:rPr>
            <w:rStyle w:val="apple-converted-space"/>
            <w:rFonts w:ascii="Verdana" w:hAnsi="Verdana"/>
            <w:color w:val="000000"/>
            <w:sz w:val="18"/>
            <w:szCs w:val="18"/>
          </w:rPr>
          <w:t> </w:t>
        </w:r>
        <w:r>
          <w:rPr>
            <w:rStyle w:val="Hyperlink"/>
            <w:rFonts w:ascii="Verdana" w:hAnsi="Verdana"/>
            <w:color w:val="000000"/>
            <w:sz w:val="18"/>
            <w:szCs w:val="18"/>
          </w:rPr>
          <w:fldChar w:fldCharType="begin"/>
        </w:r>
        <w:r>
          <w:rPr>
            <w:rStyle w:val="Hyperlink"/>
            <w:rFonts w:ascii="Verdana" w:hAnsi="Verdana"/>
            <w:color w:val="000000"/>
            <w:sz w:val="18"/>
            <w:szCs w:val="18"/>
          </w:rPr>
          <w:instrText xml:space="preserve"> HYPERLINK "http://javarevisited.blogspot.com/2011/07/why-multiple-inheritances-are-not.html" </w:instrText>
        </w:r>
        <w:r>
          <w:rPr>
            <w:rStyle w:val="Hyperlink"/>
            <w:rFonts w:ascii="Verdana" w:hAnsi="Verdana"/>
            <w:color w:val="000000"/>
            <w:sz w:val="18"/>
            <w:szCs w:val="18"/>
          </w:rPr>
          <w:fldChar w:fldCharType="separate"/>
        </w:r>
        <w:r>
          <w:rPr>
            <w:rStyle w:val="Hyperlink"/>
            <w:rFonts w:ascii="Verdana" w:hAnsi="Verdana"/>
            <w:color w:val="660099"/>
            <w:sz w:val="18"/>
            <w:szCs w:val="18"/>
          </w:rPr>
          <w:t xml:space="preserve">Java doesn't support multiple </w:t>
        </w:r>
        <w:proofErr w:type="gramStart"/>
        <w:r>
          <w:rPr>
            <w:rStyle w:val="Hyperlink"/>
            <w:rFonts w:ascii="Verdana" w:hAnsi="Verdana"/>
            <w:color w:val="660099"/>
            <w:sz w:val="18"/>
            <w:szCs w:val="18"/>
          </w:rPr>
          <w:t>inheritance</w:t>
        </w:r>
        <w:proofErr w:type="gramEnd"/>
        <w:r>
          <w:rPr>
            <w:rStyle w:val="Hyperlink"/>
            <w:rFonts w:ascii="Verdana" w:hAnsi="Verdana"/>
            <w:color w:val="000000"/>
            <w:sz w:val="18"/>
            <w:szCs w:val="18"/>
          </w:rPr>
          <w:fldChar w:fldCharType="end"/>
        </w:r>
        <w:r>
          <w:rPr>
            <w:rStyle w:val="Hyperlink"/>
            <w:rFonts w:ascii="Verdana" w:hAnsi="Verdana"/>
            <w:color w:val="000000"/>
            <w:sz w:val="18"/>
            <w:szCs w:val="18"/>
          </w:rPr>
          <w:t>, which means you can only extend one</w:t>
        </w:r>
        <w:r>
          <w:rPr>
            <w:rStyle w:val="apple-converted-space"/>
            <w:rFonts w:ascii="Verdana" w:hAnsi="Verdana"/>
            <w:color w:val="000000"/>
            <w:sz w:val="18"/>
            <w:szCs w:val="18"/>
          </w:rPr>
          <w:t> </w:t>
        </w:r>
        <w:r>
          <w:rPr>
            <w:rStyle w:val="ilad"/>
            <w:rFonts w:ascii="Verdana" w:hAnsi="Verdana"/>
            <w:color w:val="000000"/>
            <w:sz w:val="18"/>
            <w:szCs w:val="18"/>
          </w:rPr>
          <w:t>class in Java</w:t>
        </w:r>
        <w:r>
          <w:rPr>
            <w:rStyle w:val="apple-converted-space"/>
            <w:rFonts w:ascii="Verdana" w:hAnsi="Verdana"/>
            <w:color w:val="000000"/>
            <w:sz w:val="18"/>
            <w:szCs w:val="18"/>
          </w:rPr>
          <w:t> </w:t>
        </w:r>
        <w:r>
          <w:rPr>
            <w:rStyle w:val="Hyperlink"/>
            <w:rFonts w:ascii="Verdana" w:hAnsi="Verdana"/>
            <w:color w:val="000000"/>
            <w:sz w:val="18"/>
            <w:szCs w:val="18"/>
          </w:rPr>
          <w:t>so once you extended</w:t>
        </w:r>
        <w:r>
          <w:rPr>
            <w:rStyle w:val="apple-converted-space"/>
            <w:rFonts w:ascii="Verdana" w:hAnsi="Verdana"/>
            <w:color w:val="000000"/>
            <w:sz w:val="18"/>
            <w:szCs w:val="18"/>
          </w:rPr>
          <w:t> </w:t>
        </w:r>
        <w:r>
          <w:rPr>
            <w:rStyle w:val="Hyperlink"/>
            <w:rFonts w:ascii="Verdana" w:hAnsi="Verdana"/>
            <w:color w:val="000000"/>
            <w:sz w:val="18"/>
            <w:szCs w:val="18"/>
          </w:rPr>
          <w:t>Thread class you lost your chance and</w:t>
        </w:r>
        <w:r>
          <w:rPr>
            <w:rStyle w:val="apple-converted-space"/>
            <w:rFonts w:ascii="Verdana" w:hAnsi="Verdana"/>
            <w:color w:val="000000"/>
            <w:sz w:val="18"/>
            <w:szCs w:val="18"/>
          </w:rPr>
          <w:t> </w:t>
        </w:r>
        <w:proofErr w:type="spellStart"/>
        <w:r>
          <w:rPr>
            <w:rStyle w:val="Hyperlink"/>
            <w:rFonts w:ascii="Verdana" w:hAnsi="Verdana"/>
            <w:color w:val="000000"/>
            <w:sz w:val="18"/>
            <w:szCs w:val="18"/>
          </w:rPr>
          <w:t>can not</w:t>
        </w:r>
        <w:proofErr w:type="spellEnd"/>
        <w:r>
          <w:rPr>
            <w:rStyle w:val="Hyperlink"/>
            <w:rFonts w:ascii="Verdana" w:hAnsi="Verdana"/>
            <w:color w:val="000000"/>
            <w:sz w:val="18"/>
            <w:szCs w:val="18"/>
          </w:rPr>
          <w:t xml:space="preserve"> extend or inherit another</w:t>
        </w:r>
        <w:r>
          <w:rPr>
            <w:rStyle w:val="apple-converted-space"/>
            <w:rFonts w:ascii="Verdana" w:hAnsi="Verdana"/>
            <w:color w:val="000000"/>
            <w:sz w:val="18"/>
            <w:szCs w:val="18"/>
          </w:rPr>
          <w:t> </w:t>
        </w:r>
        <w:r>
          <w:rPr>
            <w:rStyle w:val="Hyperlink"/>
            <w:rFonts w:ascii="Verdana" w:hAnsi="Verdana"/>
            <w:color w:val="000000"/>
            <w:sz w:val="18"/>
            <w:szCs w:val="18"/>
          </w:rPr>
          <w:fldChar w:fldCharType="begin"/>
        </w:r>
        <w:r>
          <w:rPr>
            <w:rStyle w:val="Hyperlink"/>
            <w:rFonts w:ascii="Verdana" w:hAnsi="Verdana"/>
            <w:color w:val="000000"/>
            <w:sz w:val="18"/>
            <w:szCs w:val="18"/>
          </w:rPr>
          <w:instrText xml:space="preserve"> HYPERLINK "http://javarevisited.blogspot.com/2011/10/class-in-java-programming-general.html" </w:instrText>
        </w:r>
        <w:r>
          <w:rPr>
            <w:rStyle w:val="Hyperlink"/>
            <w:rFonts w:ascii="Verdana" w:hAnsi="Verdana"/>
            <w:color w:val="000000"/>
            <w:sz w:val="18"/>
            <w:szCs w:val="18"/>
          </w:rPr>
          <w:fldChar w:fldCharType="separate"/>
        </w:r>
        <w:r>
          <w:rPr>
            <w:rStyle w:val="Hyperlink"/>
            <w:rFonts w:ascii="Verdana" w:hAnsi="Verdana"/>
            <w:color w:val="0066CC"/>
            <w:sz w:val="18"/>
            <w:szCs w:val="18"/>
          </w:rPr>
          <w:t>class in Java</w:t>
        </w:r>
        <w:r>
          <w:rPr>
            <w:rStyle w:val="Hyperlink"/>
            <w:rFonts w:ascii="Verdana" w:hAnsi="Verdana"/>
            <w:color w:val="000000"/>
            <w:sz w:val="18"/>
            <w:szCs w:val="18"/>
          </w:rPr>
          <w:fldChar w:fldCharType="end"/>
        </w:r>
        <w:r>
          <w:rPr>
            <w:rStyle w:val="Hyperlink"/>
            <w:rFonts w:ascii="Verdana" w:hAnsi="Verdana"/>
            <w:color w:val="000000"/>
            <w:sz w:val="18"/>
            <w:szCs w:val="18"/>
          </w:rPr>
          <w:t>.</w:t>
        </w:r>
      </w:ins>
    </w:p>
    <w:p w:rsidR="00785492" w:rsidRDefault="00785492" w:rsidP="00785492">
      <w:pPr>
        <w:rPr>
          <w:ins w:id="573" w:author="Unknown"/>
          <w:rFonts w:ascii="Trebuchet MS" w:hAnsi="Trebuchet MS"/>
          <w:color w:val="000000"/>
        </w:rPr>
      </w:pPr>
    </w:p>
    <w:p w:rsidR="00785492" w:rsidRDefault="00785492" w:rsidP="00785492">
      <w:pPr>
        <w:rPr>
          <w:ins w:id="574" w:author="Unknown"/>
          <w:rFonts w:ascii="Trebuchet MS" w:hAnsi="Trebuchet MS"/>
          <w:color w:val="000000"/>
        </w:rPr>
      </w:pPr>
      <w:ins w:id="575" w:author="Unknown">
        <w:r>
          <w:rPr>
            <w:rStyle w:val="Hyperlink"/>
            <w:rFonts w:ascii="Verdana" w:hAnsi="Verdana"/>
            <w:color w:val="000000"/>
            <w:sz w:val="18"/>
            <w:szCs w:val="18"/>
          </w:rPr>
          <w:t xml:space="preserve">2) In Object oriented programming extending a class generally means adding new functionality, modifying or improving behaviors. </w:t>
        </w:r>
        <w:proofErr w:type="gramStart"/>
        <w:r>
          <w:rPr>
            <w:rStyle w:val="Hyperlink"/>
            <w:rFonts w:ascii="Verdana" w:hAnsi="Verdana"/>
            <w:color w:val="000000"/>
            <w:sz w:val="18"/>
            <w:szCs w:val="18"/>
          </w:rPr>
          <w:t>If we are not making any</w:t>
        </w:r>
        <w:r>
          <w:rPr>
            <w:rStyle w:val="apple-converted-space"/>
            <w:rFonts w:ascii="Verdana" w:hAnsi="Verdana"/>
            <w:color w:val="000000"/>
            <w:sz w:val="18"/>
            <w:szCs w:val="18"/>
          </w:rPr>
          <w:t> </w:t>
        </w:r>
        <w:r>
          <w:rPr>
            <w:rStyle w:val="ilad"/>
            <w:rFonts w:ascii="Verdana" w:hAnsi="Verdana"/>
            <w:color w:val="000000"/>
            <w:sz w:val="18"/>
            <w:szCs w:val="18"/>
          </w:rPr>
          <w:t>modification</w:t>
        </w:r>
        <w:r>
          <w:rPr>
            <w:rStyle w:val="apple-converted-space"/>
            <w:rFonts w:ascii="Verdana" w:hAnsi="Verdana"/>
            <w:color w:val="000000"/>
            <w:sz w:val="18"/>
            <w:szCs w:val="18"/>
          </w:rPr>
          <w:t> </w:t>
        </w:r>
        <w:r>
          <w:rPr>
            <w:rStyle w:val="Hyperlink"/>
            <w:rFonts w:ascii="Verdana" w:hAnsi="Verdana"/>
            <w:color w:val="000000"/>
            <w:sz w:val="18"/>
            <w:szCs w:val="18"/>
          </w:rPr>
          <w:t xml:space="preserve">on Thread than use </w:t>
        </w:r>
        <w:proofErr w:type="spellStart"/>
        <w:r>
          <w:rPr>
            <w:rStyle w:val="Hyperlink"/>
            <w:rFonts w:ascii="Verdana" w:hAnsi="Verdana"/>
            <w:color w:val="000000"/>
            <w:sz w:val="18"/>
            <w:szCs w:val="18"/>
          </w:rPr>
          <w:t>Runnable</w:t>
        </w:r>
        <w:proofErr w:type="spellEnd"/>
        <w:r>
          <w:rPr>
            <w:rStyle w:val="apple-converted-space"/>
            <w:rFonts w:ascii="Verdana" w:hAnsi="Verdana"/>
            <w:color w:val="000000"/>
            <w:sz w:val="18"/>
            <w:szCs w:val="18"/>
          </w:rPr>
          <w:t> </w:t>
        </w:r>
        <w:r>
          <w:rPr>
            <w:rStyle w:val="ilad"/>
            <w:rFonts w:ascii="Verdana" w:hAnsi="Verdana"/>
            <w:color w:val="000000"/>
            <w:sz w:val="18"/>
            <w:szCs w:val="18"/>
          </w:rPr>
          <w:t>interface</w:t>
        </w:r>
        <w:r>
          <w:rPr>
            <w:rStyle w:val="apple-converted-space"/>
            <w:rFonts w:ascii="Verdana" w:hAnsi="Verdana"/>
            <w:color w:val="000000"/>
            <w:sz w:val="18"/>
            <w:szCs w:val="18"/>
          </w:rPr>
          <w:t> </w:t>
        </w:r>
        <w:r>
          <w:rPr>
            <w:rStyle w:val="Hyperlink"/>
            <w:rFonts w:ascii="Verdana" w:hAnsi="Verdana"/>
            <w:color w:val="000000"/>
            <w:sz w:val="18"/>
            <w:szCs w:val="18"/>
          </w:rPr>
          <w:t>instead.</w:t>
        </w:r>
        <w:proofErr w:type="gramEnd"/>
      </w:ins>
    </w:p>
    <w:p w:rsidR="00785492" w:rsidRDefault="00785492" w:rsidP="00785492">
      <w:pPr>
        <w:rPr>
          <w:ins w:id="576" w:author="Unknown"/>
          <w:rFonts w:ascii="Trebuchet MS" w:hAnsi="Trebuchet MS"/>
          <w:color w:val="000000"/>
        </w:rPr>
      </w:pPr>
    </w:p>
    <w:p w:rsidR="00785492" w:rsidRDefault="00785492" w:rsidP="00785492">
      <w:pPr>
        <w:rPr>
          <w:ins w:id="577" w:author="Unknown"/>
          <w:rFonts w:ascii="Trebuchet MS" w:hAnsi="Trebuchet MS"/>
          <w:color w:val="000000"/>
        </w:rPr>
      </w:pPr>
      <w:ins w:id="578" w:author="Unknown">
        <w:r>
          <w:rPr>
            <w:rStyle w:val="Hyperlink"/>
            <w:rFonts w:ascii="Verdana" w:hAnsi="Verdana"/>
            <w:color w:val="000000"/>
            <w:sz w:val="18"/>
            <w:szCs w:val="18"/>
          </w:rPr>
          <w:t>3)</w:t>
        </w:r>
        <w:r>
          <w:rPr>
            <w:rStyle w:val="apple-converted-space"/>
            <w:rFonts w:ascii="Verdana" w:hAnsi="Verdana"/>
            <w:color w:val="000000"/>
            <w:sz w:val="18"/>
            <w:szCs w:val="18"/>
          </w:rPr>
          <w:t> </w:t>
        </w:r>
        <w:proofErr w:type="spellStart"/>
        <w:r>
          <w:rPr>
            <w:rStyle w:val="Hyperlink"/>
            <w:rFonts w:ascii="Verdana" w:hAnsi="Verdana"/>
            <w:b/>
            <w:bCs/>
            <w:color w:val="000000"/>
            <w:sz w:val="18"/>
            <w:szCs w:val="18"/>
          </w:rPr>
          <w:t>Runnable</w:t>
        </w:r>
        <w:proofErr w:type="spellEnd"/>
        <w:r>
          <w:rPr>
            <w:rStyle w:val="apple-converted-space"/>
            <w:rFonts w:ascii="Verdana" w:hAnsi="Verdana"/>
            <w:b/>
            <w:bCs/>
            <w:color w:val="000000"/>
            <w:sz w:val="18"/>
            <w:szCs w:val="18"/>
          </w:rPr>
          <w:t> </w:t>
        </w:r>
        <w:r>
          <w:rPr>
            <w:rStyle w:val="Hyperlink"/>
            <w:rFonts w:ascii="Verdana" w:hAnsi="Verdana"/>
            <w:color w:val="000000"/>
            <w:sz w:val="18"/>
            <w:szCs w:val="18"/>
          </w:rPr>
          <w:t>interface</w:t>
        </w:r>
        <w:r>
          <w:rPr>
            <w:rStyle w:val="apple-converted-space"/>
            <w:rFonts w:ascii="Verdana" w:hAnsi="Verdana"/>
            <w:color w:val="000000"/>
            <w:sz w:val="18"/>
            <w:szCs w:val="18"/>
          </w:rPr>
          <w:t> </w:t>
        </w:r>
        <w:r>
          <w:rPr>
            <w:rStyle w:val="Hyperlink"/>
            <w:rFonts w:ascii="Verdana" w:hAnsi="Verdana"/>
            <w:color w:val="000000"/>
            <w:sz w:val="18"/>
            <w:szCs w:val="18"/>
          </w:rPr>
          <w:t>represent a Task which can be executed by either plain</w:t>
        </w:r>
        <w:r>
          <w:rPr>
            <w:rStyle w:val="apple-converted-space"/>
            <w:rFonts w:ascii="Verdana" w:hAnsi="Verdana"/>
            <w:color w:val="000000"/>
            <w:sz w:val="18"/>
            <w:szCs w:val="18"/>
          </w:rPr>
          <w:t> </w:t>
        </w:r>
        <w:r>
          <w:rPr>
            <w:rStyle w:val="Hyperlink"/>
            <w:rFonts w:ascii="Courier New" w:hAnsi="Courier New" w:cs="Courier New"/>
            <w:color w:val="000000"/>
            <w:sz w:val="18"/>
            <w:szCs w:val="18"/>
          </w:rPr>
          <w:t>Thread</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r>
          <w:rPr>
            <w:rStyle w:val="Hyperlink"/>
            <w:rFonts w:ascii="Courier New" w:hAnsi="Courier New" w:cs="Courier New"/>
            <w:color w:val="000000"/>
            <w:sz w:val="18"/>
            <w:szCs w:val="18"/>
          </w:rPr>
          <w:t>Executors</w:t>
        </w:r>
        <w:r>
          <w:rPr>
            <w:rStyle w:val="apple-converted-space"/>
            <w:rFonts w:ascii="Verdana" w:hAnsi="Verdana"/>
            <w:color w:val="000000"/>
            <w:sz w:val="18"/>
            <w:szCs w:val="18"/>
          </w:rPr>
          <w:t> </w:t>
        </w:r>
        <w:r>
          <w:rPr>
            <w:rStyle w:val="Hyperlink"/>
            <w:rFonts w:ascii="Verdana" w:hAnsi="Verdana"/>
            <w:color w:val="000000"/>
            <w:sz w:val="18"/>
            <w:szCs w:val="18"/>
          </w:rPr>
          <w:t xml:space="preserve">or any other means. </w:t>
        </w:r>
        <w:proofErr w:type="gramStart"/>
        <w:r>
          <w:rPr>
            <w:rStyle w:val="Hyperlink"/>
            <w:rFonts w:ascii="Verdana" w:hAnsi="Verdana"/>
            <w:color w:val="000000"/>
            <w:sz w:val="18"/>
            <w:szCs w:val="18"/>
          </w:rPr>
          <w:t>so</w:t>
        </w:r>
        <w:proofErr w:type="gramEnd"/>
        <w:r>
          <w:rPr>
            <w:rStyle w:val="Hyperlink"/>
            <w:rFonts w:ascii="Verdana" w:hAnsi="Verdana"/>
            <w:color w:val="000000"/>
            <w:sz w:val="18"/>
            <w:szCs w:val="18"/>
          </w:rPr>
          <w:t xml:space="preserve"> logical separation of Task as</w:t>
        </w:r>
        <w:r>
          <w:rPr>
            <w:rStyle w:val="apple-converted-space"/>
            <w:rFonts w:ascii="Verdana" w:hAnsi="Verdana"/>
            <w:color w:val="000000"/>
            <w:sz w:val="18"/>
            <w:szCs w:val="18"/>
          </w:rPr>
          <w:t> </w:t>
        </w:r>
        <w:proofErr w:type="spellStart"/>
        <w:r>
          <w:rPr>
            <w:rStyle w:val="Hyperlink"/>
            <w:rFonts w:ascii="Courier New" w:hAnsi="Courier New" w:cs="Courier New"/>
            <w:color w:val="000000"/>
            <w:sz w:val="18"/>
            <w:szCs w:val="18"/>
          </w:rPr>
          <w:t>Runnable</w:t>
        </w:r>
        <w:proofErr w:type="spellEnd"/>
        <w:r>
          <w:rPr>
            <w:rStyle w:val="apple-converted-space"/>
            <w:rFonts w:ascii="Verdana" w:hAnsi="Verdana"/>
            <w:color w:val="000000"/>
            <w:sz w:val="18"/>
            <w:szCs w:val="18"/>
          </w:rPr>
          <w:t> </w:t>
        </w:r>
        <w:r>
          <w:rPr>
            <w:rStyle w:val="Hyperlink"/>
            <w:rFonts w:ascii="Verdana" w:hAnsi="Verdana"/>
            <w:color w:val="000000"/>
            <w:sz w:val="18"/>
            <w:szCs w:val="18"/>
          </w:rPr>
          <w:t>than Thread is good</w:t>
        </w:r>
        <w:r>
          <w:rPr>
            <w:rStyle w:val="apple-converted-space"/>
            <w:rFonts w:ascii="Verdana" w:hAnsi="Verdana"/>
            <w:color w:val="000000"/>
            <w:sz w:val="18"/>
            <w:szCs w:val="18"/>
          </w:rPr>
          <w:t> </w:t>
        </w:r>
        <w:r>
          <w:rPr>
            <w:rStyle w:val="ilad"/>
            <w:rFonts w:ascii="Verdana" w:hAnsi="Verdana"/>
            <w:color w:val="000000"/>
            <w:sz w:val="18"/>
            <w:szCs w:val="18"/>
          </w:rPr>
          <w:t>design</w:t>
        </w:r>
        <w:r>
          <w:rPr>
            <w:rStyle w:val="apple-converted-space"/>
            <w:rFonts w:ascii="Verdana" w:hAnsi="Verdana"/>
            <w:color w:val="000000"/>
            <w:sz w:val="18"/>
            <w:szCs w:val="18"/>
          </w:rPr>
          <w:t> </w:t>
        </w:r>
        <w:r>
          <w:rPr>
            <w:rStyle w:val="Hyperlink"/>
            <w:rFonts w:ascii="Verdana" w:hAnsi="Verdana"/>
            <w:color w:val="000000"/>
            <w:sz w:val="18"/>
            <w:szCs w:val="18"/>
          </w:rPr>
          <w:t>decision.</w:t>
        </w:r>
      </w:ins>
    </w:p>
    <w:p w:rsidR="00785492" w:rsidRDefault="00785492" w:rsidP="00785492">
      <w:pPr>
        <w:rPr>
          <w:ins w:id="579" w:author="Unknown"/>
          <w:rFonts w:ascii="Trebuchet MS" w:hAnsi="Trebuchet MS"/>
          <w:color w:val="000000"/>
        </w:rPr>
      </w:pPr>
    </w:p>
    <w:p w:rsidR="00785492" w:rsidRDefault="00785492" w:rsidP="00785492">
      <w:pPr>
        <w:rPr>
          <w:ins w:id="580" w:author="Unknown"/>
          <w:rFonts w:ascii="Trebuchet MS" w:hAnsi="Trebuchet MS"/>
          <w:color w:val="000000"/>
        </w:rPr>
      </w:pPr>
      <w:ins w:id="581" w:author="Unknown">
        <w:r>
          <w:rPr>
            <w:rStyle w:val="Hyperlink"/>
            <w:rFonts w:ascii="Verdana" w:hAnsi="Verdana"/>
            <w:color w:val="000000"/>
            <w:sz w:val="18"/>
            <w:szCs w:val="18"/>
          </w:rPr>
          <w:t>4) Separating task as</w:t>
        </w:r>
        <w:r>
          <w:rPr>
            <w:rStyle w:val="apple-converted-space"/>
            <w:rFonts w:ascii="Verdana" w:hAnsi="Verdana"/>
            <w:color w:val="000000"/>
            <w:sz w:val="18"/>
            <w:szCs w:val="18"/>
          </w:rPr>
          <w:t> </w:t>
        </w:r>
        <w:proofErr w:type="spellStart"/>
        <w:r>
          <w:rPr>
            <w:rStyle w:val="Hyperlink"/>
            <w:rFonts w:ascii="Verdana" w:hAnsi="Verdana"/>
            <w:b/>
            <w:bCs/>
            <w:color w:val="000000"/>
            <w:sz w:val="18"/>
            <w:szCs w:val="18"/>
          </w:rPr>
          <w:t>Runnable</w:t>
        </w:r>
        <w:proofErr w:type="spellEnd"/>
        <w:r>
          <w:rPr>
            <w:rStyle w:val="apple-converted-space"/>
            <w:rFonts w:ascii="Verdana" w:hAnsi="Verdana"/>
            <w:b/>
            <w:bCs/>
            <w:color w:val="000000"/>
            <w:sz w:val="18"/>
            <w:szCs w:val="18"/>
          </w:rPr>
          <w:t> </w:t>
        </w:r>
        <w:r>
          <w:rPr>
            <w:rStyle w:val="Hyperlink"/>
            <w:rFonts w:ascii="Verdana" w:hAnsi="Verdana"/>
            <w:color w:val="000000"/>
            <w:sz w:val="18"/>
            <w:szCs w:val="18"/>
          </w:rPr>
          <w:t xml:space="preserve">means we can reuse the task and also has liberty to execute it from different means. </w:t>
        </w:r>
        <w:proofErr w:type="gramStart"/>
        <w:r>
          <w:rPr>
            <w:rStyle w:val="Hyperlink"/>
            <w:rFonts w:ascii="Verdana" w:hAnsi="Verdana"/>
            <w:color w:val="000000"/>
            <w:sz w:val="18"/>
            <w:szCs w:val="18"/>
          </w:rPr>
          <w:t>since</w:t>
        </w:r>
        <w:proofErr w:type="gramEnd"/>
        <w:r>
          <w:rPr>
            <w:rStyle w:val="Hyperlink"/>
            <w:rFonts w:ascii="Verdana" w:hAnsi="Verdana"/>
            <w:color w:val="000000"/>
            <w:sz w:val="18"/>
            <w:szCs w:val="18"/>
          </w:rPr>
          <w:t xml:space="preserve"> you </w:t>
        </w:r>
        <w:proofErr w:type="spellStart"/>
        <w:r>
          <w:rPr>
            <w:rStyle w:val="Hyperlink"/>
            <w:rFonts w:ascii="Verdana" w:hAnsi="Verdana"/>
            <w:color w:val="000000"/>
            <w:sz w:val="18"/>
            <w:szCs w:val="18"/>
          </w:rPr>
          <w:t>can not</w:t>
        </w:r>
        <w:proofErr w:type="spellEnd"/>
        <w:r>
          <w:rPr>
            <w:rStyle w:val="Hyperlink"/>
            <w:rFonts w:ascii="Verdana" w:hAnsi="Verdana"/>
            <w:color w:val="000000"/>
            <w:sz w:val="18"/>
            <w:szCs w:val="18"/>
          </w:rPr>
          <w:t xml:space="preserve"> restart a Thread once it completes. </w:t>
        </w:r>
        <w:proofErr w:type="gramStart"/>
        <w:r>
          <w:rPr>
            <w:rStyle w:val="Hyperlink"/>
            <w:rFonts w:ascii="Verdana" w:hAnsi="Verdana"/>
            <w:color w:val="000000"/>
            <w:sz w:val="18"/>
            <w:szCs w:val="18"/>
          </w:rPr>
          <w:t>again</w:t>
        </w:r>
        <w:proofErr w:type="gramEnd"/>
        <w:r>
          <w:rPr>
            <w:rStyle w:val="apple-converted-space"/>
            <w:rFonts w:ascii="Verdana" w:hAnsi="Verdana"/>
            <w:color w:val="000000"/>
            <w:sz w:val="18"/>
            <w:szCs w:val="18"/>
          </w:rPr>
          <w:t> </w:t>
        </w:r>
        <w:proofErr w:type="spellStart"/>
        <w:r>
          <w:rPr>
            <w:rStyle w:val="Hyperlink"/>
            <w:rFonts w:ascii="Verdana" w:hAnsi="Verdana"/>
            <w:b/>
            <w:bCs/>
            <w:color w:val="000000"/>
            <w:sz w:val="18"/>
            <w:szCs w:val="18"/>
          </w:rPr>
          <w:t>Runnable</w:t>
        </w:r>
        <w:proofErr w:type="spellEnd"/>
        <w:r>
          <w:rPr>
            <w:rStyle w:val="Hyperlink"/>
            <w:rFonts w:ascii="Verdana" w:hAnsi="Verdana"/>
            <w:b/>
            <w:bCs/>
            <w:color w:val="000000"/>
            <w:sz w:val="18"/>
            <w:szCs w:val="18"/>
          </w:rPr>
          <w:t xml:space="preserve"> </w:t>
        </w:r>
        <w:proofErr w:type="spellStart"/>
        <w:r>
          <w:rPr>
            <w:rStyle w:val="Hyperlink"/>
            <w:rFonts w:ascii="Verdana" w:hAnsi="Verdana"/>
            <w:b/>
            <w:bCs/>
            <w:color w:val="000000"/>
            <w:sz w:val="18"/>
            <w:szCs w:val="18"/>
          </w:rPr>
          <w:t>vs</w:t>
        </w:r>
        <w:proofErr w:type="spellEnd"/>
        <w:r>
          <w:rPr>
            <w:rStyle w:val="Hyperlink"/>
            <w:rFonts w:ascii="Verdana" w:hAnsi="Verdana"/>
            <w:b/>
            <w:bCs/>
            <w:color w:val="000000"/>
            <w:sz w:val="18"/>
            <w:szCs w:val="18"/>
          </w:rPr>
          <w:t xml:space="preserve"> Thread</w:t>
        </w:r>
        <w:r>
          <w:rPr>
            <w:rStyle w:val="apple-converted-space"/>
            <w:rFonts w:ascii="Verdana" w:hAnsi="Verdana"/>
            <w:color w:val="000000"/>
            <w:sz w:val="18"/>
            <w:szCs w:val="18"/>
          </w:rPr>
          <w:t> </w:t>
        </w:r>
        <w:r>
          <w:rPr>
            <w:rStyle w:val="Hyperlink"/>
            <w:rFonts w:ascii="Verdana" w:hAnsi="Verdana"/>
            <w:color w:val="000000"/>
            <w:sz w:val="18"/>
            <w:szCs w:val="18"/>
          </w:rPr>
          <w:t xml:space="preserve">for task,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is winner.</w:t>
        </w:r>
      </w:ins>
    </w:p>
    <w:p w:rsidR="00785492" w:rsidRDefault="00785492" w:rsidP="00785492">
      <w:pPr>
        <w:rPr>
          <w:ins w:id="582" w:author="Unknown"/>
          <w:rFonts w:ascii="Trebuchet MS" w:hAnsi="Trebuchet MS"/>
          <w:color w:val="000000"/>
        </w:rPr>
      </w:pPr>
    </w:p>
    <w:p w:rsidR="00785492" w:rsidRDefault="00785492" w:rsidP="00785492">
      <w:pPr>
        <w:rPr>
          <w:ins w:id="583" w:author="Unknown"/>
          <w:rFonts w:ascii="Trebuchet MS" w:hAnsi="Trebuchet MS"/>
          <w:color w:val="000000"/>
        </w:rPr>
      </w:pPr>
      <w:ins w:id="584" w:author="Unknown">
        <w:r>
          <w:rPr>
            <w:rStyle w:val="Hyperlink"/>
            <w:rFonts w:ascii="Verdana" w:hAnsi="Verdana"/>
            <w:color w:val="000000"/>
            <w:sz w:val="18"/>
            <w:szCs w:val="18"/>
          </w:rPr>
          <w:t>5) Java designer recognizes this and that's why</w:t>
        </w:r>
        <w:r>
          <w:rPr>
            <w:rStyle w:val="apple-converted-space"/>
            <w:rFonts w:ascii="Verdana" w:hAnsi="Verdana"/>
            <w:color w:val="000000"/>
            <w:sz w:val="18"/>
            <w:szCs w:val="18"/>
          </w:rPr>
          <w:t> </w:t>
        </w:r>
        <w:r>
          <w:rPr>
            <w:rStyle w:val="ilad"/>
            <w:rFonts w:ascii="Verdana" w:hAnsi="Verdana"/>
            <w:color w:val="000000"/>
            <w:sz w:val="18"/>
            <w:szCs w:val="18"/>
          </w:rPr>
          <w:t>Executors</w:t>
        </w:r>
        <w:r>
          <w:rPr>
            <w:rStyle w:val="apple-converted-space"/>
            <w:rFonts w:ascii="Verdana" w:hAnsi="Verdana"/>
            <w:color w:val="000000"/>
            <w:sz w:val="18"/>
            <w:szCs w:val="18"/>
          </w:rPr>
          <w:t> </w:t>
        </w:r>
        <w:r>
          <w:rPr>
            <w:rStyle w:val="Hyperlink"/>
            <w:rFonts w:ascii="Verdana" w:hAnsi="Verdana"/>
            <w:color w:val="000000"/>
            <w:sz w:val="18"/>
            <w:szCs w:val="18"/>
          </w:rPr>
          <w:t xml:space="preserve">accept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as Task and they have worker thread which executes those task.</w:t>
        </w:r>
      </w:ins>
    </w:p>
    <w:p w:rsidR="00785492" w:rsidRDefault="00785492" w:rsidP="00785492">
      <w:pPr>
        <w:rPr>
          <w:ins w:id="585" w:author="Unknown"/>
          <w:rFonts w:ascii="Trebuchet MS" w:hAnsi="Trebuchet MS"/>
          <w:color w:val="000000"/>
        </w:rPr>
      </w:pPr>
    </w:p>
    <w:p w:rsidR="00785492" w:rsidRDefault="00785492" w:rsidP="00785492">
      <w:pPr>
        <w:rPr>
          <w:ins w:id="586" w:author="Unknown"/>
          <w:rFonts w:ascii="Trebuchet MS" w:hAnsi="Trebuchet MS"/>
          <w:color w:val="000000"/>
        </w:rPr>
      </w:pPr>
      <w:ins w:id="587" w:author="Unknown">
        <w:r>
          <w:rPr>
            <w:rStyle w:val="Hyperlink"/>
            <w:rFonts w:ascii="Verdana" w:hAnsi="Verdana"/>
            <w:color w:val="000000"/>
            <w:sz w:val="18"/>
            <w:szCs w:val="18"/>
          </w:rPr>
          <w:t xml:space="preserve">6) Inheriting all Thread methods are additional overhead just for representing a Task which </w:t>
        </w:r>
        <w:proofErr w:type="gramStart"/>
        <w:r>
          <w:rPr>
            <w:rStyle w:val="Hyperlink"/>
            <w:rFonts w:ascii="Verdana" w:hAnsi="Verdana"/>
            <w:color w:val="000000"/>
            <w:sz w:val="18"/>
            <w:szCs w:val="18"/>
          </w:rPr>
          <w:t xml:space="preserve">can </w:t>
        </w:r>
        <w:proofErr w:type="spellStart"/>
        <w:r>
          <w:rPr>
            <w:rStyle w:val="Hyperlink"/>
            <w:rFonts w:ascii="Verdana" w:hAnsi="Verdana"/>
            <w:color w:val="000000"/>
            <w:sz w:val="18"/>
            <w:szCs w:val="18"/>
          </w:rPr>
          <w:t>can</w:t>
        </w:r>
        <w:proofErr w:type="spellEnd"/>
        <w:proofErr w:type="gramEnd"/>
        <w:r>
          <w:rPr>
            <w:rStyle w:val="Hyperlink"/>
            <w:rFonts w:ascii="Verdana" w:hAnsi="Verdana"/>
            <w:color w:val="000000"/>
            <w:sz w:val="18"/>
            <w:szCs w:val="18"/>
          </w:rPr>
          <w:t xml:space="preserve"> be done easily with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w:t>
        </w:r>
      </w:ins>
    </w:p>
    <w:p w:rsidR="00785492" w:rsidRDefault="00785492" w:rsidP="00785492">
      <w:pPr>
        <w:rPr>
          <w:ins w:id="588" w:author="Unknown"/>
          <w:rFonts w:ascii="Trebuchet MS" w:hAnsi="Trebuchet MS"/>
          <w:color w:val="000000"/>
        </w:rPr>
      </w:pPr>
    </w:p>
    <w:p w:rsidR="00785492" w:rsidRDefault="00785492" w:rsidP="00785492">
      <w:pPr>
        <w:rPr>
          <w:ins w:id="589" w:author="Unknown"/>
          <w:rFonts w:ascii="Trebuchet MS" w:hAnsi="Trebuchet MS"/>
          <w:color w:val="000000"/>
        </w:rPr>
      </w:pPr>
      <w:ins w:id="590" w:author="Unknown">
        <w:r>
          <w:rPr>
            <w:rStyle w:val="Hyperlink"/>
            <w:rFonts w:ascii="Verdana" w:hAnsi="Verdana"/>
            <w:color w:val="000000"/>
            <w:sz w:val="18"/>
            <w:szCs w:val="18"/>
          </w:rPr>
          <w:t>These were some of notable</w:t>
        </w:r>
        <w:r>
          <w:rPr>
            <w:rStyle w:val="apple-converted-space"/>
            <w:rFonts w:ascii="Verdana" w:hAnsi="Verdana"/>
            <w:color w:val="000000"/>
            <w:sz w:val="18"/>
            <w:szCs w:val="18"/>
          </w:rPr>
          <w:t> </w:t>
        </w:r>
        <w:r>
          <w:rPr>
            <w:rStyle w:val="ilad"/>
            <w:rFonts w:ascii="Verdana" w:hAnsi="Verdana"/>
            <w:b/>
            <w:bCs/>
            <w:color w:val="000000"/>
            <w:sz w:val="18"/>
            <w:szCs w:val="18"/>
          </w:rPr>
          <w:t>difference</w:t>
        </w:r>
        <w:r>
          <w:rPr>
            <w:rStyle w:val="apple-converted-space"/>
            <w:rFonts w:ascii="Verdana" w:hAnsi="Verdana"/>
            <w:b/>
            <w:bCs/>
            <w:color w:val="000000"/>
            <w:sz w:val="18"/>
            <w:szCs w:val="18"/>
          </w:rPr>
          <w:t> </w:t>
        </w:r>
        <w:r>
          <w:rPr>
            <w:rStyle w:val="Hyperlink"/>
            <w:rFonts w:ascii="Verdana" w:hAnsi="Verdana"/>
            <w:b/>
            <w:bCs/>
            <w:color w:val="000000"/>
            <w:sz w:val="18"/>
            <w:szCs w:val="18"/>
          </w:rPr>
          <w:t xml:space="preserve">between Thread and </w:t>
        </w:r>
        <w:proofErr w:type="spellStart"/>
        <w:r>
          <w:rPr>
            <w:rStyle w:val="Hyperlink"/>
            <w:rFonts w:ascii="Verdana" w:hAnsi="Verdana"/>
            <w:b/>
            <w:bCs/>
            <w:color w:val="000000"/>
            <w:sz w:val="18"/>
            <w:szCs w:val="18"/>
          </w:rPr>
          <w:t>Runnable</w:t>
        </w:r>
        <w:proofErr w:type="spellEnd"/>
        <w:r>
          <w:rPr>
            <w:rStyle w:val="Hyperlink"/>
            <w:rFonts w:ascii="Verdana" w:hAnsi="Verdana"/>
            <w:b/>
            <w:bCs/>
            <w:color w:val="000000"/>
            <w:sz w:val="18"/>
            <w:szCs w:val="18"/>
          </w:rPr>
          <w:t xml:space="preserve"> in Java</w:t>
        </w:r>
        <w:r>
          <w:rPr>
            <w:rStyle w:val="Hyperlink"/>
            <w:rFonts w:ascii="Verdana" w:hAnsi="Verdana"/>
            <w:color w:val="000000"/>
            <w:sz w:val="18"/>
            <w:szCs w:val="18"/>
          </w:rPr>
          <w:t>, if you know any other</w:t>
        </w:r>
        <w:r>
          <w:rPr>
            <w:rStyle w:val="apple-converted-space"/>
            <w:rFonts w:ascii="Verdana" w:hAnsi="Verdana"/>
            <w:color w:val="000000"/>
            <w:sz w:val="18"/>
            <w:szCs w:val="18"/>
          </w:rPr>
          <w:t> </w:t>
        </w:r>
        <w:r>
          <w:rPr>
            <w:rStyle w:val="Hyperlink"/>
            <w:rFonts w:ascii="Verdana" w:hAnsi="Verdana"/>
            <w:color w:val="000000"/>
            <w:sz w:val="18"/>
            <w:szCs w:val="18"/>
          </w:rPr>
          <w:t>differences</w:t>
        </w:r>
        <w:r>
          <w:rPr>
            <w:rStyle w:val="apple-converted-space"/>
            <w:rFonts w:ascii="Verdana" w:hAnsi="Verdana"/>
            <w:color w:val="000000"/>
            <w:sz w:val="18"/>
            <w:szCs w:val="18"/>
          </w:rPr>
          <w:t> </w:t>
        </w:r>
        <w:r>
          <w:rPr>
            <w:rStyle w:val="Hyperlink"/>
            <w:rFonts w:ascii="Verdana" w:hAnsi="Verdana"/>
            <w:color w:val="000000"/>
            <w:sz w:val="18"/>
            <w:szCs w:val="18"/>
          </w:rPr>
          <w:t xml:space="preserve">on Thread </w:t>
        </w:r>
        <w:proofErr w:type="spellStart"/>
        <w:r>
          <w:rPr>
            <w:rStyle w:val="Hyperlink"/>
            <w:rFonts w:ascii="Verdana" w:hAnsi="Verdana"/>
            <w:color w:val="000000"/>
            <w:sz w:val="18"/>
            <w:szCs w:val="18"/>
          </w:rPr>
          <w:t>vs</w:t>
        </w:r>
        <w:proofErr w:type="spellEnd"/>
        <w:r>
          <w:rPr>
            <w:rStyle w:val="Hyperlink"/>
            <w:rFonts w:ascii="Verdana" w:hAnsi="Verdana"/>
            <w:color w:val="000000"/>
            <w:sz w:val="18"/>
            <w:szCs w:val="18"/>
          </w:rPr>
          <w:t xml:space="preserve">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than please share it</w:t>
        </w:r>
        <w:r>
          <w:rPr>
            <w:rStyle w:val="apple-converted-space"/>
            <w:rFonts w:ascii="Verdana" w:hAnsi="Verdana"/>
            <w:color w:val="000000"/>
            <w:sz w:val="18"/>
            <w:szCs w:val="18"/>
          </w:rPr>
          <w:t> </w:t>
        </w:r>
        <w:r>
          <w:rPr>
            <w:rStyle w:val="Hyperlink"/>
            <w:rFonts w:ascii="Verdana" w:hAnsi="Verdana"/>
            <w:color w:val="000000"/>
            <w:sz w:val="18"/>
            <w:szCs w:val="18"/>
          </w:rPr>
          <w:t xml:space="preserve">via comments. I personally use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over Thread for this scenario and </w:t>
        </w:r>
        <w:proofErr w:type="gramStart"/>
        <w:r>
          <w:rPr>
            <w:rStyle w:val="Hyperlink"/>
            <w:rFonts w:ascii="Verdana" w:hAnsi="Verdana"/>
            <w:color w:val="000000"/>
            <w:sz w:val="18"/>
            <w:szCs w:val="18"/>
          </w:rPr>
          <w:t>recommends</w:t>
        </w:r>
        <w:proofErr w:type="gramEnd"/>
        <w:r>
          <w:rPr>
            <w:rStyle w:val="Hyperlink"/>
            <w:rFonts w:ascii="Verdana" w:hAnsi="Verdana"/>
            <w:color w:val="000000"/>
            <w:sz w:val="18"/>
            <w:szCs w:val="18"/>
          </w:rPr>
          <w:t xml:space="preserve"> to use </w:t>
        </w:r>
        <w:proofErr w:type="spellStart"/>
        <w:r>
          <w:rPr>
            <w:rStyle w:val="Hyperlink"/>
            <w:rFonts w:ascii="Verdana" w:hAnsi="Verdana"/>
            <w:color w:val="000000"/>
            <w:sz w:val="18"/>
            <w:szCs w:val="18"/>
          </w:rPr>
          <w:t>Runnable</w:t>
        </w:r>
        <w:proofErr w:type="spellEnd"/>
        <w:r>
          <w:rPr>
            <w:rStyle w:val="Hyperlink"/>
            <w:rFonts w:ascii="Verdana" w:hAnsi="Verdana"/>
            <w:color w:val="000000"/>
            <w:sz w:val="18"/>
            <w:szCs w:val="18"/>
          </w:rPr>
          <w:t xml:space="preserve"> or Callable</w:t>
        </w:r>
        <w:r>
          <w:rPr>
            <w:rStyle w:val="apple-converted-space"/>
            <w:rFonts w:ascii="Verdana" w:hAnsi="Verdana"/>
            <w:color w:val="000000"/>
            <w:sz w:val="18"/>
            <w:szCs w:val="18"/>
          </w:rPr>
          <w:t> </w:t>
        </w:r>
        <w:r>
          <w:rPr>
            <w:rStyle w:val="Hyperlink"/>
            <w:rFonts w:ascii="Verdana" w:hAnsi="Verdana"/>
            <w:color w:val="000000"/>
            <w:sz w:val="18"/>
            <w:szCs w:val="18"/>
          </w:rPr>
          <w:t>interface</w:t>
        </w:r>
        <w:r>
          <w:rPr>
            <w:rStyle w:val="apple-converted-space"/>
            <w:rFonts w:ascii="Verdana" w:hAnsi="Verdana"/>
            <w:color w:val="000000"/>
            <w:sz w:val="18"/>
            <w:szCs w:val="18"/>
          </w:rPr>
          <w:t> </w:t>
        </w:r>
        <w:r>
          <w:rPr>
            <w:rStyle w:val="Hyperlink"/>
            <w:rFonts w:ascii="Verdana" w:hAnsi="Verdana"/>
            <w:color w:val="000000"/>
            <w:sz w:val="18"/>
            <w:szCs w:val="18"/>
          </w:rPr>
          <w:t>based on your requirement.</w:t>
        </w:r>
      </w:ins>
    </w:p>
    <w:p w:rsidR="00785492" w:rsidRDefault="00785492" w:rsidP="00785492">
      <w:pPr>
        <w:pBdr>
          <w:bottom w:val="double" w:sz="6" w:space="1" w:color="auto"/>
        </w:pBdr>
        <w:rPr>
          <w:rStyle w:val="apple-style-span"/>
          <w:rFonts w:ascii="Trebuchet MS" w:hAnsi="Trebuchet MS"/>
          <w:color w:val="000000"/>
        </w:rPr>
      </w:pPr>
      <w:ins w:id="591" w:author="Unknown">
        <w:r>
          <w:rPr>
            <w:rFonts w:ascii="Trebuchet MS" w:hAnsi="Trebuchet MS"/>
            <w:color w:val="000000"/>
          </w:rPr>
          <w:br/>
        </w:r>
        <w:r>
          <w:rPr>
            <w:rFonts w:ascii="Trebuchet MS" w:hAnsi="Trebuchet MS"/>
            <w:color w:val="000000"/>
          </w:rPr>
          <w:br/>
        </w:r>
        <w:r>
          <w:rPr>
            <w:rStyle w:val="apple-style-span"/>
            <w:rFonts w:ascii="Trebuchet MS" w:hAnsi="Trebuchet MS"/>
            <w:color w:val="000000"/>
          </w:rPr>
          <w:t>Read more:</w:t>
        </w:r>
        <w:r>
          <w:rPr>
            <w:rStyle w:val="apple-converted-space"/>
            <w:rFonts w:ascii="Trebuchet MS" w:hAnsi="Trebuchet MS"/>
            <w:color w:val="000000"/>
          </w:rPr>
          <w:t> </w:t>
        </w:r>
        <w:r>
          <w:rPr>
            <w:rStyle w:val="apple-style-span"/>
            <w:rFonts w:ascii="Trebuchet MS" w:hAnsi="Trebuchet MS"/>
            <w:color w:val="000000"/>
          </w:rPr>
          <w:fldChar w:fldCharType="begin"/>
        </w:r>
        <w:r>
          <w:rPr>
            <w:rStyle w:val="apple-style-span"/>
            <w:rFonts w:ascii="Trebuchet MS" w:hAnsi="Trebuchet MS"/>
            <w:color w:val="000000"/>
          </w:rPr>
          <w:instrText xml:space="preserve"> HYPERLINK "http://javarevisited.blogspot.com/2012/01/difference-thread-vs-runnable-interface.html" \l "ixzz2OL4L4ZSr" </w:instrText>
        </w:r>
        <w:r>
          <w:rPr>
            <w:rStyle w:val="apple-style-span"/>
            <w:rFonts w:ascii="Trebuchet MS" w:hAnsi="Trebuchet MS"/>
            <w:color w:val="000000"/>
          </w:rPr>
          <w:fldChar w:fldCharType="separate"/>
        </w:r>
        <w:r>
          <w:rPr>
            <w:rStyle w:val="Hyperlink"/>
            <w:rFonts w:ascii="Trebuchet MS" w:hAnsi="Trebuchet MS"/>
            <w:color w:val="003399"/>
          </w:rPr>
          <w:t>http://javarevisited.blogspot.com/2012/01/difference-thread-vs-runnable-interface.html#ixzz2OL4L4ZSr</w:t>
        </w:r>
        <w:r>
          <w:rPr>
            <w:rStyle w:val="apple-style-span"/>
            <w:rFonts w:ascii="Trebuchet MS" w:hAnsi="Trebuchet MS"/>
            <w:color w:val="000000"/>
          </w:rPr>
          <w:fldChar w:fldCharType="end"/>
        </w:r>
      </w:ins>
    </w:p>
    <w:tbl>
      <w:tblPr>
        <w:tblW w:w="5000" w:type="pct"/>
        <w:tblCellSpacing w:w="0" w:type="dxa"/>
        <w:shd w:val="clear" w:color="auto" w:fill="F0E6D5"/>
        <w:tblCellMar>
          <w:left w:w="0" w:type="dxa"/>
          <w:right w:w="0" w:type="dxa"/>
        </w:tblCellMar>
        <w:tblLook w:val="04A0"/>
      </w:tblPr>
      <w:tblGrid>
        <w:gridCol w:w="644"/>
        <w:gridCol w:w="7138"/>
        <w:gridCol w:w="1750"/>
      </w:tblGrid>
      <w:tr w:rsidR="00785492" w:rsidRPr="00785492" w:rsidTr="00785492">
        <w:trPr>
          <w:gridAfter w:val="1"/>
          <w:wAfter w:w="4680" w:type="dxa"/>
          <w:tblCellSpacing w:w="0" w:type="dxa"/>
        </w:trPr>
        <w:tc>
          <w:tcPr>
            <w:tcW w:w="0" w:type="auto"/>
            <w:vMerge w:val="restart"/>
            <w:shd w:val="clear" w:color="auto" w:fill="EADBC4"/>
            <w:tcMar>
              <w:top w:w="172" w:type="dxa"/>
              <w:left w:w="86" w:type="dxa"/>
              <w:bottom w:w="0" w:type="dxa"/>
              <w:right w:w="86" w:type="dxa"/>
            </w:tcMar>
            <w:hideMark/>
          </w:tcPr>
          <w:p w:rsidR="00785492" w:rsidRPr="00785492" w:rsidRDefault="00785492" w:rsidP="00785492">
            <w:pPr>
              <w:spacing w:after="0" w:line="240" w:lineRule="auto"/>
              <w:rPr>
                <w:rFonts w:ascii="Verdana" w:eastAsia="Times New Roman" w:hAnsi="Verdana" w:cs="Times New Roman"/>
                <w:sz w:val="24"/>
                <w:szCs w:val="24"/>
              </w:rPr>
            </w:pPr>
            <w:r w:rsidRPr="00785492">
              <w:rPr>
                <w:rFonts w:ascii="Verdana" w:eastAsia="Times New Roman" w:hAnsi="Verdana" w:cs="Times New Roman"/>
                <w:sz w:val="12"/>
                <w:szCs w:val="12"/>
              </w:rPr>
              <w:br/>
            </w:r>
            <w:r w:rsidRPr="00785492">
              <w:rPr>
                <w:rFonts w:ascii="Verdana" w:eastAsia="Times New Roman" w:hAnsi="Verdana" w:cs="Times New Roman"/>
                <w:sz w:val="12"/>
                <w:szCs w:val="12"/>
              </w:rPr>
              <w:br/>
            </w:r>
            <w:r w:rsidRPr="00785492">
              <w:rPr>
                <w:rFonts w:ascii="Verdana" w:eastAsia="Times New Roman" w:hAnsi="Verdana" w:cs="Times New Roman"/>
                <w:sz w:val="12"/>
              </w:rPr>
              <w:t>Joined: Sep 28, 2004</w:t>
            </w:r>
            <w:r w:rsidRPr="00785492">
              <w:rPr>
                <w:rFonts w:ascii="Verdana" w:eastAsia="Times New Roman" w:hAnsi="Verdana" w:cs="Times New Roman"/>
                <w:sz w:val="12"/>
                <w:szCs w:val="12"/>
              </w:rPr>
              <w:br/>
            </w:r>
            <w:r w:rsidRPr="00785492">
              <w:rPr>
                <w:rFonts w:ascii="Verdana" w:eastAsia="Times New Roman" w:hAnsi="Verdana" w:cs="Times New Roman"/>
                <w:sz w:val="12"/>
              </w:rPr>
              <w:t>Posts: 16429 </w:t>
            </w:r>
            <w:r w:rsidRPr="00785492">
              <w:rPr>
                <w:rFonts w:ascii="Verdana" w:eastAsia="Times New Roman" w:hAnsi="Verdana" w:cs="Times New Roman"/>
                <w:sz w:val="12"/>
                <w:szCs w:val="12"/>
              </w:rPr>
              <w:br/>
            </w:r>
            <w:r w:rsidRPr="00785492">
              <w:rPr>
                <w:rFonts w:ascii="Verdana" w:eastAsia="Times New Roman" w:hAnsi="Verdana" w:cs="Times New Roman"/>
                <w:sz w:val="24"/>
                <w:szCs w:val="24"/>
              </w:rPr>
              <w:t>    </w:t>
            </w:r>
          </w:p>
          <w:p w:rsidR="00785492" w:rsidRPr="00785492" w:rsidRDefault="00785492" w:rsidP="00785492">
            <w:pPr>
              <w:spacing w:after="0" w:line="240" w:lineRule="auto"/>
              <w:rPr>
                <w:rFonts w:ascii="Times New Roman" w:eastAsia="Times New Roman" w:hAnsi="Times New Roman" w:cs="Times New Roman"/>
                <w:sz w:val="13"/>
                <w:szCs w:val="13"/>
              </w:rPr>
            </w:pPr>
            <w:r w:rsidRPr="00785492">
              <w:rPr>
                <w:rFonts w:ascii="Times New Roman" w:eastAsia="Times New Roman" w:hAnsi="Times New Roman" w:cs="Times New Roman"/>
                <w:sz w:val="13"/>
                <w:szCs w:val="13"/>
              </w:rPr>
              <w:t>  16</w:t>
            </w:r>
          </w:p>
          <w:p w:rsidR="00785492" w:rsidRPr="00785492" w:rsidRDefault="00785492" w:rsidP="00785492">
            <w:pPr>
              <w:spacing w:after="0" w:line="240" w:lineRule="auto"/>
              <w:rPr>
                <w:rFonts w:ascii="Verdana" w:eastAsia="Times New Roman" w:hAnsi="Verdana" w:cs="Times New Roman"/>
                <w:sz w:val="24"/>
                <w:szCs w:val="24"/>
              </w:rPr>
            </w:pPr>
          </w:p>
          <w:p w:rsidR="00785492" w:rsidRPr="00785492" w:rsidRDefault="00785492" w:rsidP="00785492">
            <w:pPr>
              <w:spacing w:after="0" w:line="240" w:lineRule="auto"/>
              <w:rPr>
                <w:rFonts w:ascii="Verdana" w:eastAsia="Times New Roman" w:hAnsi="Verdana" w:cs="Times New Roman"/>
                <w:sz w:val="24"/>
                <w:szCs w:val="24"/>
              </w:rPr>
            </w:pPr>
            <w:hyperlink r:id="rId51" w:tgtFrame="_blank" w:history="1">
              <w:r w:rsidRPr="00785492">
                <w:rPr>
                  <w:rFonts w:ascii="Verdana" w:eastAsia="Times New Roman" w:hAnsi="Verdana" w:cs="Times New Roman"/>
                  <w:color w:val="995C56"/>
                  <w:sz w:val="10"/>
                  <w:u w:val="single"/>
                </w:rPr>
                <w:t>I like...</w:t>
              </w:r>
            </w:hyperlink>
            <w:r w:rsidRPr="00785492">
              <w:rPr>
                <w:rFonts w:ascii="Verdana" w:eastAsia="Times New Roman" w:hAnsi="Verdana" w:cs="Times New Roman"/>
                <w:sz w:val="24"/>
                <w:szCs w:val="24"/>
              </w:rPr>
              <w:br/>
            </w:r>
            <w:r>
              <w:rPr>
                <w:rFonts w:ascii="Verdana" w:eastAsia="Times New Roman" w:hAnsi="Verdana" w:cs="Times New Roman"/>
                <w:noProof/>
                <w:sz w:val="24"/>
                <w:szCs w:val="24"/>
              </w:rPr>
              <w:drawing>
                <wp:inline distT="0" distB="0" distL="0" distR="0">
                  <wp:extent cx="156845" cy="156845"/>
                  <wp:effectExtent l="19050" t="0" r="0" b="0"/>
                  <wp:docPr id="25" name="Picture 2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
                          <pic:cNvPicPr>
                            <a:picLocks noChangeAspect="1" noChangeArrowheads="1"/>
                          </pic:cNvPicPr>
                        </pic:nvPicPr>
                        <pic:blipFill>
                          <a:blip r:embed="rId52"/>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785492">
              <w:rPr>
                <w:rFonts w:ascii="Verdana" w:eastAsia="Times New Roman" w:hAnsi="Verdana" w:cs="Times New Roman"/>
                <w:sz w:val="24"/>
                <w:szCs w:val="24"/>
              </w:rPr>
              <w:t> </w:t>
            </w:r>
            <w:r>
              <w:rPr>
                <w:rFonts w:ascii="Verdana" w:eastAsia="Times New Roman" w:hAnsi="Verdana" w:cs="Times New Roman"/>
                <w:noProof/>
                <w:sz w:val="24"/>
                <w:szCs w:val="24"/>
              </w:rPr>
              <w:drawing>
                <wp:inline distT="0" distB="0" distL="0" distR="0">
                  <wp:extent cx="156845" cy="156845"/>
                  <wp:effectExtent l="19050" t="0" r="0" b="0"/>
                  <wp:docPr id="26" name="Picture 26" descr="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clipse IDE"/>
                          <pic:cNvPicPr>
                            <a:picLocks noChangeAspect="1" noChangeArrowheads="1"/>
                          </pic:cNvPicPr>
                        </pic:nvPicPr>
                        <pic:blipFill>
                          <a:blip r:embed="rId53"/>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785492">
              <w:rPr>
                <w:rFonts w:ascii="Verdana" w:eastAsia="Times New Roman" w:hAnsi="Verdana" w:cs="Times New Roman"/>
                <w:sz w:val="24"/>
                <w:szCs w:val="24"/>
              </w:rPr>
              <w:lastRenderedPageBreak/>
              <w:t> </w:t>
            </w:r>
            <w:r>
              <w:rPr>
                <w:rFonts w:ascii="Verdana" w:eastAsia="Times New Roman" w:hAnsi="Verdana" w:cs="Times New Roman"/>
                <w:noProof/>
                <w:sz w:val="24"/>
                <w:szCs w:val="24"/>
              </w:rPr>
              <w:drawing>
                <wp:inline distT="0" distB="0" distL="0" distR="0">
                  <wp:extent cx="156845" cy="156845"/>
                  <wp:effectExtent l="19050" t="0" r="0" b="0"/>
                  <wp:docPr id="27" name="Picture 27"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refox Browser"/>
                          <pic:cNvPicPr>
                            <a:picLocks noChangeAspect="1" noChangeArrowheads="1"/>
                          </pic:cNvPicPr>
                        </pic:nvPicPr>
                        <pic:blipFill>
                          <a:blip r:embed="rId54"/>
                          <a:srcRect/>
                          <a:stretch>
                            <a:fillRect/>
                          </a:stretch>
                        </pic:blipFill>
                        <pic:spPr bwMode="auto">
                          <a:xfrm>
                            <a:off x="0" y="0"/>
                            <a:ext cx="156845" cy="156845"/>
                          </a:xfrm>
                          <a:prstGeom prst="rect">
                            <a:avLst/>
                          </a:prstGeom>
                          <a:noFill/>
                          <a:ln w="9525">
                            <a:noFill/>
                            <a:miter lim="800000"/>
                            <a:headEnd/>
                            <a:tailEnd/>
                          </a:ln>
                        </pic:spPr>
                      </pic:pic>
                    </a:graphicData>
                  </a:graphic>
                </wp:inline>
              </w:drawing>
            </w:r>
          </w:p>
        </w:tc>
        <w:tc>
          <w:tcPr>
            <w:tcW w:w="0" w:type="auto"/>
            <w:shd w:val="clear" w:color="auto" w:fill="EADBC4"/>
            <w:tcMar>
              <w:top w:w="172" w:type="dxa"/>
              <w:left w:w="86" w:type="dxa"/>
              <w:bottom w:w="0" w:type="dxa"/>
              <w:right w:w="86" w:type="dxa"/>
            </w:tcMar>
            <w:hideMark/>
          </w:tcPr>
          <w:p w:rsidR="00785492" w:rsidRPr="00785492" w:rsidRDefault="00785492" w:rsidP="00785492">
            <w:pPr>
              <w:shd w:val="clear" w:color="auto" w:fill="EADBC4"/>
              <w:spacing w:after="0" w:line="240" w:lineRule="auto"/>
              <w:rPr>
                <w:rFonts w:ascii="Verdana" w:eastAsia="Times New Roman" w:hAnsi="Verdana" w:cs="Times New Roman"/>
                <w:color w:val="800080"/>
                <w:sz w:val="13"/>
                <w:szCs w:val="13"/>
              </w:rPr>
            </w:pPr>
            <w:r w:rsidRPr="00785492">
              <w:rPr>
                <w:rFonts w:ascii="Verdana" w:eastAsia="Times New Roman" w:hAnsi="Verdana" w:cs="Times New Roman"/>
                <w:color w:val="800080"/>
                <w:sz w:val="12"/>
              </w:rPr>
              <w:lastRenderedPageBreak/>
              <w:t>posted Monday, November 16, 2009 19:23:51</w:t>
            </w:r>
            <w:r w:rsidRPr="00785492">
              <w:rPr>
                <w:rFonts w:ascii="Verdana" w:eastAsia="Times New Roman" w:hAnsi="Verdana" w:cs="Times New Roman"/>
                <w:color w:val="800080"/>
                <w:sz w:val="13"/>
              </w:rPr>
              <w:t> </w:t>
            </w:r>
            <w:r>
              <w:rPr>
                <w:rFonts w:ascii="Verdana" w:eastAsia="Times New Roman" w:hAnsi="Verdana" w:cs="Times New Roman"/>
                <w:noProof/>
                <w:color w:val="800080"/>
                <w:sz w:val="13"/>
                <w:szCs w:val="13"/>
              </w:rPr>
              <w:drawing>
                <wp:inline distT="0" distB="0" distL="0" distR="0">
                  <wp:extent cx="559435" cy="170815"/>
                  <wp:effectExtent l="19050" t="0" r="0" b="0"/>
                  <wp:docPr id="28" name="Picture 28" descr="priv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vate message"/>
                          <pic:cNvPicPr>
                            <a:picLocks noChangeAspect="1" noChangeArrowheads="1"/>
                          </pic:cNvPicPr>
                        </pic:nvPicPr>
                        <pic:blipFill>
                          <a:blip r:embed="rId55"/>
                          <a:srcRect/>
                          <a:stretch>
                            <a:fillRect/>
                          </a:stretch>
                        </pic:blipFill>
                        <pic:spPr bwMode="auto">
                          <a:xfrm>
                            <a:off x="0" y="0"/>
                            <a:ext cx="559435" cy="170815"/>
                          </a:xfrm>
                          <a:prstGeom prst="rect">
                            <a:avLst/>
                          </a:prstGeom>
                          <a:noFill/>
                          <a:ln w="9525">
                            <a:noFill/>
                            <a:miter lim="800000"/>
                            <a:headEnd/>
                            <a:tailEnd/>
                          </a:ln>
                        </pic:spPr>
                      </pic:pic>
                    </a:graphicData>
                  </a:graphic>
                </wp:inline>
              </w:drawing>
            </w:r>
          </w:p>
          <w:p w:rsidR="00785492" w:rsidRPr="00785492" w:rsidRDefault="00785492" w:rsidP="00785492">
            <w:pPr>
              <w:shd w:val="clear" w:color="auto" w:fill="EADBC4"/>
              <w:spacing w:after="0" w:line="240" w:lineRule="auto"/>
              <w:rPr>
                <w:rFonts w:ascii="Verdana" w:eastAsia="Times New Roman" w:hAnsi="Verdana" w:cs="Times New Roman"/>
                <w:sz w:val="13"/>
                <w:szCs w:val="13"/>
              </w:rPr>
            </w:pPr>
            <w:r>
              <w:rPr>
                <w:rFonts w:ascii="Verdana" w:eastAsia="Times New Roman" w:hAnsi="Verdana" w:cs="Times New Roman"/>
                <w:noProof/>
                <w:sz w:val="13"/>
                <w:szCs w:val="13"/>
              </w:rPr>
              <w:drawing>
                <wp:inline distT="0" distB="0" distL="0" distR="0">
                  <wp:extent cx="143510" cy="170815"/>
                  <wp:effectExtent l="19050" t="0" r="8890" b="0"/>
                  <wp:docPr id="29" name="Picture 29" descr="http://cache-www.coderanch.com/templates/default/images/thumb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ache-www.coderanch.com/templates/default/images/thumbs-up.gif"/>
                          <pic:cNvPicPr>
                            <a:picLocks noChangeAspect="1" noChangeArrowheads="1"/>
                          </pic:cNvPicPr>
                        </pic:nvPicPr>
                        <pic:blipFill>
                          <a:blip r:embed="rId56"/>
                          <a:srcRect/>
                          <a:stretch>
                            <a:fillRect/>
                          </a:stretch>
                        </pic:blipFill>
                        <pic:spPr bwMode="auto">
                          <a:xfrm>
                            <a:off x="0" y="0"/>
                            <a:ext cx="143510" cy="170815"/>
                          </a:xfrm>
                          <a:prstGeom prst="rect">
                            <a:avLst/>
                          </a:prstGeom>
                          <a:noFill/>
                          <a:ln w="9525">
                            <a:noFill/>
                            <a:miter lim="800000"/>
                            <a:headEnd/>
                            <a:tailEnd/>
                          </a:ln>
                        </pic:spPr>
                      </pic:pic>
                    </a:graphicData>
                  </a:graphic>
                </wp:inline>
              </w:drawing>
            </w:r>
          </w:p>
          <w:p w:rsidR="00785492" w:rsidRPr="00785492" w:rsidRDefault="00785492" w:rsidP="00785492">
            <w:pPr>
              <w:shd w:val="clear" w:color="auto" w:fill="EADBC4"/>
              <w:spacing w:after="0" w:line="240" w:lineRule="auto"/>
              <w:rPr>
                <w:rFonts w:ascii="Verdana" w:eastAsia="Times New Roman" w:hAnsi="Verdana" w:cs="Times New Roman"/>
                <w:sz w:val="13"/>
                <w:szCs w:val="13"/>
              </w:rPr>
            </w:pPr>
            <w:r>
              <w:rPr>
                <w:rFonts w:ascii="Verdana" w:eastAsia="Times New Roman" w:hAnsi="Verdana" w:cs="Times New Roman"/>
                <w:noProof/>
                <w:sz w:val="13"/>
                <w:szCs w:val="13"/>
              </w:rPr>
              <w:drawing>
                <wp:inline distT="0" distB="0" distL="0" distR="0">
                  <wp:extent cx="559435" cy="170815"/>
                  <wp:effectExtent l="19050" t="0" r="0" b="0"/>
                  <wp:docPr id="30" name="Picture 30"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uote"/>
                          <pic:cNvPicPr>
                            <a:picLocks noChangeAspect="1" noChangeArrowheads="1"/>
                          </pic:cNvPicPr>
                        </pic:nvPicPr>
                        <pic:blipFill>
                          <a:blip r:embed="rId57"/>
                          <a:srcRect/>
                          <a:stretch>
                            <a:fillRect/>
                          </a:stretch>
                        </pic:blipFill>
                        <pic:spPr bwMode="auto">
                          <a:xfrm>
                            <a:off x="0" y="0"/>
                            <a:ext cx="559435" cy="170815"/>
                          </a:xfrm>
                          <a:prstGeom prst="rect">
                            <a:avLst/>
                          </a:prstGeom>
                          <a:noFill/>
                          <a:ln w="9525">
                            <a:noFill/>
                            <a:miter lim="800000"/>
                            <a:headEnd/>
                            <a:tailEnd/>
                          </a:ln>
                        </pic:spPr>
                      </pic:pic>
                    </a:graphicData>
                  </a:graphic>
                </wp:inline>
              </w:drawing>
            </w:r>
          </w:p>
        </w:tc>
      </w:tr>
      <w:tr w:rsidR="00785492" w:rsidRPr="00785492" w:rsidTr="00785492">
        <w:trPr>
          <w:gridAfter w:val="1"/>
          <w:wAfter w:w="4680" w:type="dxa"/>
          <w:tblCellSpacing w:w="0" w:type="dxa"/>
        </w:trPr>
        <w:tc>
          <w:tcPr>
            <w:tcW w:w="0" w:type="auto"/>
            <w:vMerge/>
            <w:shd w:val="clear" w:color="auto" w:fill="F0E6D5"/>
            <w:vAlign w:val="center"/>
            <w:hideMark/>
          </w:tcPr>
          <w:p w:rsidR="00785492" w:rsidRPr="00785492" w:rsidRDefault="00785492" w:rsidP="00785492">
            <w:pPr>
              <w:spacing w:after="0" w:line="240" w:lineRule="auto"/>
              <w:rPr>
                <w:rFonts w:ascii="Verdana" w:eastAsia="Times New Roman" w:hAnsi="Verdana" w:cs="Times New Roman"/>
                <w:sz w:val="24"/>
                <w:szCs w:val="24"/>
              </w:rPr>
            </w:pPr>
          </w:p>
        </w:tc>
        <w:tc>
          <w:tcPr>
            <w:tcW w:w="0" w:type="auto"/>
            <w:shd w:val="clear" w:color="auto" w:fill="EADBC4"/>
            <w:hideMark/>
          </w:tcPr>
          <w:p w:rsidR="00785492" w:rsidRPr="00785492" w:rsidRDefault="00785492" w:rsidP="00785492">
            <w:pPr>
              <w:spacing w:after="0" w:line="360" w:lineRule="atLeast"/>
              <w:rPr>
                <w:rFonts w:ascii="Verdana" w:eastAsia="Times New Roman" w:hAnsi="Verdana" w:cs="Times New Roman"/>
                <w:sz w:val="13"/>
                <w:szCs w:val="13"/>
              </w:rPr>
            </w:pPr>
            <w:r w:rsidRPr="00785492">
              <w:rPr>
                <w:rFonts w:ascii="Verdana" w:eastAsia="Times New Roman" w:hAnsi="Verdana" w:cs="Times New Roman"/>
                <w:sz w:val="13"/>
              </w:rPr>
              <w:t xml:space="preserve">The </w:t>
            </w:r>
            <w:proofErr w:type="spellStart"/>
            <w:r w:rsidRPr="00785492">
              <w:rPr>
                <w:rFonts w:ascii="Verdana" w:eastAsia="Times New Roman" w:hAnsi="Verdana" w:cs="Times New Roman"/>
                <w:sz w:val="13"/>
              </w:rPr>
              <w:t>Hashtable</w:t>
            </w:r>
            <w:proofErr w:type="spellEnd"/>
            <w:r w:rsidRPr="00785492">
              <w:rPr>
                <w:rFonts w:ascii="Verdana" w:eastAsia="Times New Roman" w:hAnsi="Verdana" w:cs="Times New Roman"/>
                <w:sz w:val="13"/>
              </w:rPr>
              <w:t xml:space="preserve"> class is a Map implementation that was part of Java since version 1.0. It was "</w:t>
            </w:r>
            <w:proofErr w:type="spellStart"/>
            <w:r w:rsidRPr="00785492">
              <w:rPr>
                <w:rFonts w:ascii="Verdana" w:eastAsia="Times New Roman" w:hAnsi="Verdana" w:cs="Times New Roman"/>
                <w:sz w:val="13"/>
              </w:rPr>
              <w:t>obsoleted</w:t>
            </w:r>
            <w:proofErr w:type="spellEnd"/>
            <w:r w:rsidRPr="00785492">
              <w:rPr>
                <w:rFonts w:ascii="Verdana" w:eastAsia="Times New Roman" w:hAnsi="Verdana" w:cs="Times New Roman"/>
                <w:sz w:val="13"/>
              </w:rPr>
              <w:t xml:space="preserve">" with </w:t>
            </w:r>
            <w:proofErr w:type="spellStart"/>
            <w:r w:rsidRPr="00785492">
              <w:rPr>
                <w:rFonts w:ascii="Verdana" w:eastAsia="Times New Roman" w:hAnsi="Verdana" w:cs="Times New Roman"/>
                <w:sz w:val="13"/>
              </w:rPr>
              <w:t>Hashmap</w:t>
            </w:r>
            <w:proofErr w:type="spellEnd"/>
            <w:r w:rsidRPr="00785492">
              <w:rPr>
                <w:rFonts w:ascii="Verdana" w:eastAsia="Times New Roman" w:hAnsi="Verdana" w:cs="Times New Roman"/>
                <w:sz w:val="13"/>
              </w:rPr>
              <w:t xml:space="preserve"> (wrapped with </w:t>
            </w:r>
            <w:proofErr w:type="spellStart"/>
            <w:r w:rsidRPr="00785492">
              <w:rPr>
                <w:rFonts w:ascii="Verdana" w:eastAsia="Times New Roman" w:hAnsi="Verdana" w:cs="Times New Roman"/>
                <w:sz w:val="13"/>
              </w:rPr>
              <w:t>synchronizedMap</w:t>
            </w:r>
            <w:proofErr w:type="spellEnd"/>
            <w:r w:rsidRPr="00785492">
              <w:rPr>
                <w:rFonts w:ascii="Verdana" w:eastAsia="Times New Roman" w:hAnsi="Verdana" w:cs="Times New Roman"/>
                <w:sz w:val="13"/>
              </w:rPr>
              <w:t xml:space="preserve">) in Java 1.2, and but was ported to work just as well as a synchronized </w:t>
            </w:r>
            <w:proofErr w:type="spellStart"/>
            <w:r w:rsidRPr="00785492">
              <w:rPr>
                <w:rFonts w:ascii="Verdana" w:eastAsia="Times New Roman" w:hAnsi="Verdana" w:cs="Times New Roman"/>
                <w:sz w:val="13"/>
              </w:rPr>
              <w:t>Hashmap</w:t>
            </w:r>
            <w:proofErr w:type="spellEnd"/>
            <w:r w:rsidRPr="00785492">
              <w:rPr>
                <w:rFonts w:ascii="Verdana" w:eastAsia="Times New Roman" w:hAnsi="Verdana" w:cs="Times New Roman"/>
                <w:sz w:val="13"/>
              </w:rPr>
              <w:t>. </w:t>
            </w:r>
            <w:r w:rsidRPr="00785492">
              <w:rPr>
                <w:rFonts w:ascii="Verdana" w:eastAsia="Times New Roman" w:hAnsi="Verdana" w:cs="Times New Roman"/>
                <w:sz w:val="13"/>
                <w:szCs w:val="13"/>
              </w:rPr>
              <w:br/>
            </w:r>
            <w:r w:rsidRPr="00785492">
              <w:rPr>
                <w:rFonts w:ascii="Verdana" w:eastAsia="Times New Roman" w:hAnsi="Verdana" w:cs="Times New Roman"/>
                <w:sz w:val="13"/>
                <w:szCs w:val="13"/>
              </w:rPr>
              <w:br/>
            </w:r>
            <w:hyperlink r:id="rId58" w:tgtFrame="_new" w:tooltip="Java API" w:history="1">
              <w:proofErr w:type="spellStart"/>
              <w:r w:rsidRPr="00785492">
                <w:rPr>
                  <w:rFonts w:ascii="Verdana" w:eastAsia="Times New Roman" w:hAnsi="Verdana" w:cs="Times New Roman"/>
                  <w:color w:val="0000FF"/>
                  <w:sz w:val="13"/>
                  <w:u w:val="single"/>
                </w:rPr>
                <w:t>ConcurrentHashMap</w:t>
              </w:r>
              <w:proofErr w:type="spellEnd"/>
            </w:hyperlink>
            <w:r w:rsidRPr="00785492">
              <w:rPr>
                <w:rFonts w:ascii="Verdana" w:eastAsia="Times New Roman" w:hAnsi="Verdana" w:cs="Times New Roman"/>
                <w:sz w:val="13"/>
              </w:rPr>
              <w:t xml:space="preserve"> was added with Java 1.5, as part of the concurrency enhancements. Some features </w:t>
            </w:r>
            <w:r w:rsidRPr="00785492">
              <w:rPr>
                <w:rFonts w:ascii="Verdana" w:eastAsia="Times New Roman" w:hAnsi="Verdana" w:cs="Times New Roman"/>
                <w:sz w:val="13"/>
              </w:rPr>
              <w:lastRenderedPageBreak/>
              <w:t xml:space="preserve">supported by it are ... (1) implemented using optimistic locking, (2) uses reader-writer locks to support </w:t>
            </w:r>
            <w:proofErr w:type="spellStart"/>
            <w:r w:rsidRPr="00785492">
              <w:rPr>
                <w:rFonts w:ascii="Verdana" w:eastAsia="Times New Roman" w:hAnsi="Verdana" w:cs="Times New Roman"/>
                <w:sz w:val="13"/>
              </w:rPr>
              <w:t>simulataneous</w:t>
            </w:r>
            <w:proofErr w:type="spellEnd"/>
            <w:r w:rsidRPr="00785492">
              <w:rPr>
                <w:rFonts w:ascii="Verdana" w:eastAsia="Times New Roman" w:hAnsi="Verdana" w:cs="Times New Roman"/>
                <w:sz w:val="13"/>
              </w:rPr>
              <w:t xml:space="preserve"> reads, and (3) uses segmentation to support simultaneous writes. </w:t>
            </w:r>
            <w:r w:rsidRPr="00785492">
              <w:rPr>
                <w:rFonts w:ascii="Verdana" w:eastAsia="Times New Roman" w:hAnsi="Verdana" w:cs="Times New Roman"/>
                <w:sz w:val="13"/>
                <w:szCs w:val="13"/>
              </w:rPr>
              <w:br/>
            </w:r>
            <w:r w:rsidRPr="00785492">
              <w:rPr>
                <w:rFonts w:ascii="Verdana" w:eastAsia="Times New Roman" w:hAnsi="Verdana" w:cs="Times New Roman"/>
                <w:sz w:val="13"/>
                <w:szCs w:val="13"/>
              </w:rPr>
              <w:br/>
            </w:r>
            <w:r w:rsidRPr="00785492">
              <w:rPr>
                <w:rFonts w:ascii="Verdana" w:eastAsia="Times New Roman" w:hAnsi="Verdana" w:cs="Times New Roman"/>
                <w:sz w:val="13"/>
              </w:rPr>
              <w:t>Henry</w:t>
            </w:r>
          </w:p>
        </w:tc>
      </w:tr>
      <w:tr w:rsidR="00785492" w:rsidRPr="00785492" w:rsidTr="00785492">
        <w:trPr>
          <w:trHeight w:val="420"/>
          <w:tblCellSpacing w:w="0" w:type="dxa"/>
        </w:trPr>
        <w:tc>
          <w:tcPr>
            <w:tcW w:w="0" w:type="auto"/>
            <w:vMerge/>
            <w:shd w:val="clear" w:color="auto" w:fill="F0E6D5"/>
            <w:vAlign w:val="center"/>
            <w:hideMark/>
          </w:tcPr>
          <w:p w:rsidR="00785492" w:rsidRPr="00785492" w:rsidRDefault="00785492" w:rsidP="00785492">
            <w:pPr>
              <w:spacing w:after="0" w:line="240" w:lineRule="auto"/>
              <w:rPr>
                <w:rFonts w:ascii="Verdana" w:eastAsia="Times New Roman" w:hAnsi="Verdana" w:cs="Times New Roman"/>
                <w:sz w:val="24"/>
                <w:szCs w:val="24"/>
              </w:rPr>
            </w:pPr>
          </w:p>
        </w:tc>
        <w:tc>
          <w:tcPr>
            <w:tcW w:w="5000" w:type="pct"/>
            <w:gridSpan w:val="2"/>
            <w:shd w:val="clear" w:color="auto" w:fill="EADBC4"/>
            <w:vAlign w:val="center"/>
            <w:hideMark/>
          </w:tcPr>
          <w:p w:rsidR="00785492" w:rsidRPr="00785492" w:rsidRDefault="00785492" w:rsidP="00785492">
            <w:pPr>
              <w:spacing w:after="0" w:line="240" w:lineRule="auto"/>
              <w:rPr>
                <w:rFonts w:ascii="Verdana" w:eastAsia="Times New Roman" w:hAnsi="Verdana" w:cs="Times New Roman"/>
                <w:sz w:val="24"/>
                <w:szCs w:val="24"/>
              </w:rPr>
            </w:pPr>
          </w:p>
          <w:p w:rsidR="00785492" w:rsidRPr="00785492" w:rsidRDefault="00785492" w:rsidP="00785492">
            <w:pPr>
              <w:spacing w:after="0" w:line="240" w:lineRule="auto"/>
              <w:rPr>
                <w:rFonts w:ascii="Verdana" w:eastAsia="Times New Roman" w:hAnsi="Verdana" w:cs="Times New Roman"/>
                <w:sz w:val="24"/>
                <w:szCs w:val="24"/>
              </w:rPr>
            </w:pPr>
            <w:r w:rsidRPr="00785492">
              <w:rPr>
                <w:rFonts w:ascii="Verdana" w:eastAsia="Times New Roman" w:hAnsi="Verdana" w:cs="Times New Roman"/>
                <w:sz w:val="24"/>
                <w:szCs w:val="24"/>
              </w:rPr>
              <w:pict>
                <v:rect id="_x0000_i1025" style="width:0;height:1.5pt" o:hralign="center" o:hrstd="t" o:hr="t" fillcolor="#a0a0a0" stroked="f"/>
              </w:pict>
            </w:r>
          </w:p>
          <w:p w:rsidR="00785492" w:rsidRPr="00785492" w:rsidRDefault="00785492" w:rsidP="00785492">
            <w:pPr>
              <w:spacing w:after="0" w:line="240" w:lineRule="auto"/>
              <w:rPr>
                <w:rFonts w:ascii="Verdana" w:eastAsia="Times New Roman" w:hAnsi="Verdana" w:cs="Times New Roman"/>
                <w:sz w:val="24"/>
                <w:szCs w:val="24"/>
              </w:rPr>
            </w:pPr>
            <w:r w:rsidRPr="00785492">
              <w:rPr>
                <w:rFonts w:ascii="Verdana" w:eastAsia="Times New Roman" w:hAnsi="Verdana" w:cs="Times New Roman"/>
                <w:sz w:val="12"/>
              </w:rPr>
              <w:t>Books: </w:t>
            </w:r>
            <w:hyperlink r:id="rId59" w:tgtFrame="_new" w:history="1">
              <w:r w:rsidRPr="00785492">
                <w:rPr>
                  <w:rFonts w:ascii="Verdana" w:eastAsia="Times New Roman" w:hAnsi="Verdana" w:cs="Times New Roman"/>
                  <w:color w:val="000080"/>
                  <w:sz w:val="12"/>
                  <w:u w:val="single"/>
                </w:rPr>
                <w:t>Java Threads, 3rd Edition</w:t>
              </w:r>
            </w:hyperlink>
            <w:r w:rsidRPr="00785492">
              <w:rPr>
                <w:rFonts w:ascii="Verdana" w:eastAsia="Times New Roman" w:hAnsi="Verdana" w:cs="Times New Roman"/>
                <w:sz w:val="12"/>
              </w:rPr>
              <w:t>, </w:t>
            </w:r>
            <w:proofErr w:type="spellStart"/>
            <w:r w:rsidRPr="00785492">
              <w:rPr>
                <w:rFonts w:ascii="Verdana" w:eastAsia="Times New Roman" w:hAnsi="Verdana" w:cs="Times New Roman"/>
                <w:sz w:val="12"/>
              </w:rPr>
              <w:fldChar w:fldCharType="begin"/>
            </w:r>
            <w:r w:rsidRPr="00785492">
              <w:rPr>
                <w:rFonts w:ascii="Verdana" w:eastAsia="Times New Roman" w:hAnsi="Verdana" w:cs="Times New Roman"/>
                <w:sz w:val="12"/>
              </w:rPr>
              <w:instrText xml:space="preserve"> HYPERLINK "http://www.amazon.com/Jini-Nutshell-OReilly-Scott-Oaks/dp/1565927591/ref=jranch-20" \t "_new" </w:instrText>
            </w:r>
            <w:r w:rsidRPr="00785492">
              <w:rPr>
                <w:rFonts w:ascii="Verdana" w:eastAsia="Times New Roman" w:hAnsi="Verdana" w:cs="Times New Roman"/>
                <w:sz w:val="12"/>
              </w:rPr>
              <w:fldChar w:fldCharType="separate"/>
            </w:r>
            <w:r w:rsidRPr="00785492">
              <w:rPr>
                <w:rFonts w:ascii="Verdana" w:eastAsia="Times New Roman" w:hAnsi="Verdana" w:cs="Times New Roman"/>
                <w:color w:val="000080"/>
                <w:sz w:val="12"/>
                <w:u w:val="single"/>
              </w:rPr>
              <w:t>Jini</w:t>
            </w:r>
            <w:proofErr w:type="spellEnd"/>
            <w:r w:rsidRPr="00785492">
              <w:rPr>
                <w:rFonts w:ascii="Verdana" w:eastAsia="Times New Roman" w:hAnsi="Verdana" w:cs="Times New Roman"/>
                <w:color w:val="000080"/>
                <w:sz w:val="12"/>
                <w:u w:val="single"/>
              </w:rPr>
              <w:t xml:space="preserve"> in a Nutshell</w:t>
            </w:r>
            <w:r w:rsidRPr="00785492">
              <w:rPr>
                <w:rFonts w:ascii="Verdana" w:eastAsia="Times New Roman" w:hAnsi="Verdana" w:cs="Times New Roman"/>
                <w:sz w:val="12"/>
              </w:rPr>
              <w:fldChar w:fldCharType="end"/>
            </w:r>
            <w:r w:rsidRPr="00785492">
              <w:rPr>
                <w:rFonts w:ascii="Verdana" w:eastAsia="Times New Roman" w:hAnsi="Verdana" w:cs="Times New Roman"/>
                <w:sz w:val="12"/>
              </w:rPr>
              <w:t>, and </w:t>
            </w:r>
            <w:hyperlink r:id="rId60" w:tgtFrame="_new" w:history="1">
              <w:r w:rsidRPr="00785492">
                <w:rPr>
                  <w:rFonts w:ascii="Verdana" w:eastAsia="Times New Roman" w:hAnsi="Verdana" w:cs="Times New Roman"/>
                  <w:color w:val="000080"/>
                  <w:sz w:val="12"/>
                  <w:u w:val="single"/>
                </w:rPr>
                <w:t>Java Gems (contributor)</w:t>
              </w:r>
            </w:hyperlink>
          </w:p>
        </w:tc>
      </w:tr>
      <w:tr w:rsidR="00785492" w:rsidRPr="00785492" w:rsidTr="00785492">
        <w:trPr>
          <w:trHeight w:val="15"/>
          <w:tblCellSpacing w:w="0" w:type="dxa"/>
        </w:trPr>
        <w:tc>
          <w:tcPr>
            <w:tcW w:w="0" w:type="auto"/>
            <w:gridSpan w:val="2"/>
            <w:shd w:val="clear" w:color="auto" w:fill="EADBC4"/>
            <w:tcMar>
              <w:top w:w="43" w:type="dxa"/>
              <w:left w:w="43" w:type="dxa"/>
              <w:bottom w:w="43" w:type="dxa"/>
              <w:right w:w="43" w:type="dxa"/>
            </w:tcMar>
            <w:vAlign w:val="center"/>
            <w:hideMark/>
          </w:tcPr>
          <w:p w:rsidR="00785492" w:rsidRPr="00785492" w:rsidRDefault="00785492" w:rsidP="00785492">
            <w:pPr>
              <w:spacing w:after="0" w:line="15" w:lineRule="atLeast"/>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extent cx="6985" cy="6985"/>
                  <wp:effectExtent l="0" t="0" r="0" b="0"/>
                  <wp:docPr id="32" name="Picture 32" descr="http://cache-www.coderanch.com/templat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ache-www.coderanch.com/templates/default/images/spacer.gif"/>
                          <pic:cNvPicPr>
                            <a:picLocks noChangeAspect="1" noChangeArrowheads="1"/>
                          </pic:cNvPicPr>
                        </pic:nvPicPr>
                        <pic:blipFill>
                          <a:blip r:embed="rId61"/>
                          <a:srcRect/>
                          <a:stretch>
                            <a:fillRect/>
                          </a:stretch>
                        </pic:blipFill>
                        <pic:spPr bwMode="auto">
                          <a:xfrm>
                            <a:off x="0" y="0"/>
                            <a:ext cx="6985" cy="6985"/>
                          </a:xfrm>
                          <a:prstGeom prst="rect">
                            <a:avLst/>
                          </a:prstGeom>
                          <a:noFill/>
                          <a:ln w="9525">
                            <a:noFill/>
                            <a:miter lim="800000"/>
                            <a:headEnd/>
                            <a:tailEnd/>
                          </a:ln>
                        </pic:spPr>
                      </pic:pic>
                    </a:graphicData>
                  </a:graphic>
                </wp:inline>
              </w:drawing>
            </w:r>
          </w:p>
        </w:tc>
        <w:tc>
          <w:tcPr>
            <w:tcW w:w="0" w:type="auto"/>
            <w:shd w:val="clear" w:color="auto" w:fill="F0E6D5"/>
            <w:vAlign w:val="center"/>
            <w:hideMark/>
          </w:tcPr>
          <w:p w:rsidR="00785492" w:rsidRPr="00785492" w:rsidRDefault="00785492" w:rsidP="00785492">
            <w:pPr>
              <w:spacing w:after="0" w:line="240" w:lineRule="auto"/>
              <w:rPr>
                <w:rFonts w:ascii="Times New Roman" w:eastAsia="Times New Roman" w:hAnsi="Times New Roman" w:cs="Times New Roman"/>
                <w:sz w:val="20"/>
                <w:szCs w:val="20"/>
              </w:rPr>
            </w:pPr>
          </w:p>
        </w:tc>
      </w:tr>
      <w:tr w:rsidR="00785492" w:rsidRPr="00785492" w:rsidTr="00785492">
        <w:trPr>
          <w:tblCellSpacing w:w="0" w:type="dxa"/>
        </w:trPr>
        <w:tc>
          <w:tcPr>
            <w:tcW w:w="0" w:type="auto"/>
            <w:vMerge w:val="restart"/>
            <w:shd w:val="clear" w:color="auto" w:fill="F0E6D5"/>
            <w:tcMar>
              <w:top w:w="172" w:type="dxa"/>
              <w:left w:w="86" w:type="dxa"/>
              <w:bottom w:w="0" w:type="dxa"/>
              <w:right w:w="86" w:type="dxa"/>
            </w:tcMar>
            <w:hideMark/>
          </w:tcPr>
          <w:p w:rsidR="00785492" w:rsidRPr="00785492" w:rsidRDefault="00785492" w:rsidP="00785492">
            <w:pPr>
              <w:spacing w:after="0" w:line="240" w:lineRule="auto"/>
              <w:rPr>
                <w:rFonts w:ascii="Verdana" w:eastAsia="Times New Roman" w:hAnsi="Verdana" w:cs="Times New Roman"/>
                <w:sz w:val="24"/>
                <w:szCs w:val="24"/>
              </w:rPr>
            </w:pPr>
            <w:bookmarkStart w:id="592" w:name="2109092"/>
            <w:bookmarkEnd w:id="592"/>
            <w:r w:rsidRPr="00785492">
              <w:rPr>
                <w:rFonts w:ascii="Verdana" w:eastAsia="Times New Roman" w:hAnsi="Verdana" w:cs="Times New Roman"/>
                <w:b/>
                <w:bCs/>
                <w:color w:val="000080"/>
                <w:sz w:val="12"/>
              </w:rPr>
              <w:t>Kumar Jaya</w:t>
            </w:r>
            <w:r w:rsidRPr="00785492">
              <w:rPr>
                <w:rFonts w:ascii="Verdana" w:eastAsia="Times New Roman" w:hAnsi="Verdana" w:cs="Times New Roman"/>
                <w:sz w:val="24"/>
                <w:szCs w:val="24"/>
              </w:rPr>
              <w:t> </w:t>
            </w:r>
            <w:r w:rsidRPr="00785492">
              <w:rPr>
                <w:rFonts w:ascii="Verdana" w:eastAsia="Times New Roman" w:hAnsi="Verdana" w:cs="Times New Roman"/>
                <w:sz w:val="24"/>
                <w:szCs w:val="24"/>
              </w:rPr>
              <w:br/>
            </w:r>
            <w:r w:rsidRPr="00785492">
              <w:rPr>
                <w:rFonts w:ascii="Verdana" w:eastAsia="Times New Roman" w:hAnsi="Verdana" w:cs="Times New Roman"/>
                <w:sz w:val="12"/>
              </w:rPr>
              <w:t>Ranch Hand </w:t>
            </w:r>
            <w:r w:rsidRPr="00785492">
              <w:rPr>
                <w:rFonts w:ascii="Verdana" w:eastAsia="Times New Roman" w:hAnsi="Verdana" w:cs="Times New Roman"/>
                <w:sz w:val="12"/>
                <w:szCs w:val="12"/>
              </w:rPr>
              <w:br/>
            </w:r>
            <w:r w:rsidRPr="00785492">
              <w:rPr>
                <w:rFonts w:ascii="Verdana" w:eastAsia="Times New Roman" w:hAnsi="Verdana" w:cs="Times New Roman"/>
                <w:sz w:val="12"/>
                <w:szCs w:val="12"/>
              </w:rPr>
              <w:br/>
            </w:r>
            <w:r w:rsidRPr="00785492">
              <w:rPr>
                <w:rFonts w:ascii="Verdana" w:eastAsia="Times New Roman" w:hAnsi="Verdana" w:cs="Times New Roman"/>
                <w:sz w:val="12"/>
              </w:rPr>
              <w:t>Joined: Jan 12, 2009</w:t>
            </w:r>
            <w:r w:rsidRPr="00785492">
              <w:rPr>
                <w:rFonts w:ascii="Verdana" w:eastAsia="Times New Roman" w:hAnsi="Verdana" w:cs="Times New Roman"/>
                <w:sz w:val="12"/>
                <w:szCs w:val="12"/>
              </w:rPr>
              <w:br/>
            </w:r>
            <w:r w:rsidRPr="00785492">
              <w:rPr>
                <w:rFonts w:ascii="Verdana" w:eastAsia="Times New Roman" w:hAnsi="Verdana" w:cs="Times New Roman"/>
                <w:sz w:val="12"/>
              </w:rPr>
              <w:t>Posts: 45 </w:t>
            </w:r>
          </w:p>
        </w:tc>
        <w:tc>
          <w:tcPr>
            <w:tcW w:w="0" w:type="auto"/>
            <w:shd w:val="clear" w:color="auto" w:fill="F0E6D5"/>
            <w:tcMar>
              <w:top w:w="172" w:type="dxa"/>
              <w:left w:w="86" w:type="dxa"/>
              <w:bottom w:w="0" w:type="dxa"/>
              <w:right w:w="86" w:type="dxa"/>
            </w:tcMar>
            <w:hideMark/>
          </w:tcPr>
          <w:p w:rsidR="00785492" w:rsidRPr="00785492" w:rsidRDefault="00785492" w:rsidP="00785492">
            <w:pPr>
              <w:shd w:val="clear" w:color="auto" w:fill="F0E6D5"/>
              <w:spacing w:after="0" w:line="240" w:lineRule="auto"/>
              <w:rPr>
                <w:rFonts w:ascii="Verdana" w:eastAsia="Times New Roman" w:hAnsi="Verdana" w:cs="Times New Roman"/>
                <w:color w:val="800080"/>
                <w:sz w:val="13"/>
                <w:szCs w:val="13"/>
              </w:rPr>
            </w:pPr>
            <w:r w:rsidRPr="00785492">
              <w:rPr>
                <w:rFonts w:ascii="Verdana" w:eastAsia="Times New Roman" w:hAnsi="Verdana" w:cs="Times New Roman"/>
                <w:color w:val="800080"/>
                <w:sz w:val="12"/>
              </w:rPr>
              <w:t>posted Monday, November 16, 2009 19:43:06</w:t>
            </w:r>
            <w:r w:rsidRPr="00785492">
              <w:rPr>
                <w:rFonts w:ascii="Verdana" w:eastAsia="Times New Roman" w:hAnsi="Verdana" w:cs="Times New Roman"/>
                <w:color w:val="800080"/>
                <w:sz w:val="13"/>
              </w:rPr>
              <w:t> </w:t>
            </w:r>
            <w:r>
              <w:rPr>
                <w:rFonts w:ascii="Verdana" w:eastAsia="Times New Roman" w:hAnsi="Verdana" w:cs="Times New Roman"/>
                <w:noProof/>
                <w:color w:val="800080"/>
                <w:sz w:val="13"/>
                <w:szCs w:val="13"/>
              </w:rPr>
              <w:drawing>
                <wp:inline distT="0" distB="0" distL="0" distR="0">
                  <wp:extent cx="559435" cy="170815"/>
                  <wp:effectExtent l="19050" t="0" r="0" b="0"/>
                  <wp:docPr id="33" name="Picture 33" descr="priv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ivate message"/>
                          <pic:cNvPicPr>
                            <a:picLocks noChangeAspect="1" noChangeArrowheads="1"/>
                          </pic:cNvPicPr>
                        </pic:nvPicPr>
                        <pic:blipFill>
                          <a:blip r:embed="rId55"/>
                          <a:srcRect/>
                          <a:stretch>
                            <a:fillRect/>
                          </a:stretch>
                        </pic:blipFill>
                        <pic:spPr bwMode="auto">
                          <a:xfrm>
                            <a:off x="0" y="0"/>
                            <a:ext cx="559435" cy="170815"/>
                          </a:xfrm>
                          <a:prstGeom prst="rect">
                            <a:avLst/>
                          </a:prstGeom>
                          <a:noFill/>
                          <a:ln w="9525">
                            <a:noFill/>
                            <a:miter lim="800000"/>
                            <a:headEnd/>
                            <a:tailEnd/>
                          </a:ln>
                        </pic:spPr>
                      </pic:pic>
                    </a:graphicData>
                  </a:graphic>
                </wp:inline>
              </w:drawing>
            </w:r>
          </w:p>
          <w:p w:rsidR="00785492" w:rsidRPr="00785492" w:rsidRDefault="00785492" w:rsidP="00785492">
            <w:pPr>
              <w:shd w:val="clear" w:color="auto" w:fill="F0E6D5"/>
              <w:spacing w:after="0" w:line="240" w:lineRule="auto"/>
              <w:rPr>
                <w:rFonts w:ascii="Verdana" w:eastAsia="Times New Roman" w:hAnsi="Verdana" w:cs="Times New Roman"/>
                <w:sz w:val="13"/>
                <w:szCs w:val="13"/>
              </w:rPr>
            </w:pPr>
            <w:r>
              <w:rPr>
                <w:rFonts w:ascii="Verdana" w:eastAsia="Times New Roman" w:hAnsi="Verdana" w:cs="Times New Roman"/>
                <w:noProof/>
                <w:sz w:val="13"/>
                <w:szCs w:val="13"/>
              </w:rPr>
              <w:drawing>
                <wp:inline distT="0" distB="0" distL="0" distR="0">
                  <wp:extent cx="143510" cy="170815"/>
                  <wp:effectExtent l="19050" t="0" r="8890" b="0"/>
                  <wp:docPr id="34" name="Picture 34" descr="http://cache-www.coderanch.com/templates/default/images/thumb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ache-www.coderanch.com/templates/default/images/thumbs-up.gif"/>
                          <pic:cNvPicPr>
                            <a:picLocks noChangeAspect="1" noChangeArrowheads="1"/>
                          </pic:cNvPicPr>
                        </pic:nvPicPr>
                        <pic:blipFill>
                          <a:blip r:embed="rId56"/>
                          <a:srcRect/>
                          <a:stretch>
                            <a:fillRect/>
                          </a:stretch>
                        </pic:blipFill>
                        <pic:spPr bwMode="auto">
                          <a:xfrm>
                            <a:off x="0" y="0"/>
                            <a:ext cx="143510" cy="170815"/>
                          </a:xfrm>
                          <a:prstGeom prst="rect">
                            <a:avLst/>
                          </a:prstGeom>
                          <a:noFill/>
                          <a:ln w="9525">
                            <a:noFill/>
                            <a:miter lim="800000"/>
                            <a:headEnd/>
                            <a:tailEnd/>
                          </a:ln>
                        </pic:spPr>
                      </pic:pic>
                    </a:graphicData>
                  </a:graphic>
                </wp:inline>
              </w:drawing>
            </w:r>
          </w:p>
          <w:p w:rsidR="00785492" w:rsidRPr="00785492" w:rsidRDefault="00785492" w:rsidP="00785492">
            <w:pPr>
              <w:shd w:val="clear" w:color="auto" w:fill="F0E6D5"/>
              <w:spacing w:after="0" w:line="240" w:lineRule="auto"/>
              <w:rPr>
                <w:rFonts w:ascii="Verdana" w:eastAsia="Times New Roman" w:hAnsi="Verdana" w:cs="Times New Roman"/>
                <w:sz w:val="13"/>
                <w:szCs w:val="13"/>
              </w:rPr>
            </w:pPr>
            <w:r>
              <w:rPr>
                <w:rFonts w:ascii="Verdana" w:eastAsia="Times New Roman" w:hAnsi="Verdana" w:cs="Times New Roman"/>
                <w:noProof/>
                <w:sz w:val="13"/>
                <w:szCs w:val="13"/>
              </w:rPr>
              <w:drawing>
                <wp:inline distT="0" distB="0" distL="0" distR="0">
                  <wp:extent cx="559435" cy="170815"/>
                  <wp:effectExtent l="19050" t="0" r="0" b="0"/>
                  <wp:docPr id="35" name="Picture 35"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ote"/>
                          <pic:cNvPicPr>
                            <a:picLocks noChangeAspect="1" noChangeArrowheads="1"/>
                          </pic:cNvPicPr>
                        </pic:nvPicPr>
                        <pic:blipFill>
                          <a:blip r:embed="rId57"/>
                          <a:srcRect/>
                          <a:stretch>
                            <a:fillRect/>
                          </a:stretch>
                        </pic:blipFill>
                        <pic:spPr bwMode="auto">
                          <a:xfrm>
                            <a:off x="0" y="0"/>
                            <a:ext cx="559435" cy="170815"/>
                          </a:xfrm>
                          <a:prstGeom prst="rect">
                            <a:avLst/>
                          </a:prstGeom>
                          <a:noFill/>
                          <a:ln w="9525">
                            <a:noFill/>
                            <a:miter lim="800000"/>
                            <a:headEnd/>
                            <a:tailEnd/>
                          </a:ln>
                        </pic:spPr>
                      </pic:pic>
                    </a:graphicData>
                  </a:graphic>
                </wp:inline>
              </w:drawing>
            </w:r>
          </w:p>
        </w:tc>
        <w:tc>
          <w:tcPr>
            <w:tcW w:w="0" w:type="auto"/>
            <w:shd w:val="clear" w:color="auto" w:fill="F0E6D5"/>
            <w:vAlign w:val="center"/>
            <w:hideMark/>
          </w:tcPr>
          <w:p w:rsidR="00785492" w:rsidRPr="00785492" w:rsidRDefault="00785492" w:rsidP="00785492">
            <w:pPr>
              <w:spacing w:after="0" w:line="240" w:lineRule="auto"/>
              <w:rPr>
                <w:rFonts w:ascii="Times New Roman" w:eastAsia="Times New Roman" w:hAnsi="Times New Roman" w:cs="Times New Roman"/>
                <w:sz w:val="20"/>
                <w:szCs w:val="20"/>
              </w:rPr>
            </w:pPr>
          </w:p>
        </w:tc>
      </w:tr>
      <w:tr w:rsidR="00785492" w:rsidRPr="00785492" w:rsidTr="00785492">
        <w:trPr>
          <w:tblCellSpacing w:w="0" w:type="dxa"/>
        </w:trPr>
        <w:tc>
          <w:tcPr>
            <w:tcW w:w="0" w:type="auto"/>
            <w:vMerge/>
            <w:shd w:val="clear" w:color="auto" w:fill="F0E6D5"/>
            <w:vAlign w:val="center"/>
            <w:hideMark/>
          </w:tcPr>
          <w:p w:rsidR="00785492" w:rsidRPr="00785492" w:rsidRDefault="00785492" w:rsidP="00785492">
            <w:pPr>
              <w:spacing w:after="0" w:line="240" w:lineRule="auto"/>
              <w:rPr>
                <w:rFonts w:ascii="Verdana" w:eastAsia="Times New Roman" w:hAnsi="Verdana" w:cs="Times New Roman"/>
                <w:sz w:val="24"/>
                <w:szCs w:val="24"/>
              </w:rPr>
            </w:pPr>
          </w:p>
        </w:tc>
        <w:tc>
          <w:tcPr>
            <w:tcW w:w="0" w:type="auto"/>
            <w:shd w:val="clear" w:color="auto" w:fill="F0E6D5"/>
            <w:hideMark/>
          </w:tcPr>
          <w:p w:rsidR="00785492" w:rsidRPr="00785492" w:rsidRDefault="00785492" w:rsidP="00785492">
            <w:pPr>
              <w:spacing w:after="0" w:line="360" w:lineRule="atLeast"/>
              <w:rPr>
                <w:rFonts w:ascii="Verdana" w:eastAsia="Times New Roman" w:hAnsi="Verdana" w:cs="Times New Roman"/>
                <w:sz w:val="13"/>
                <w:szCs w:val="13"/>
              </w:rPr>
            </w:pPr>
            <w:r w:rsidRPr="00785492">
              <w:rPr>
                <w:rFonts w:ascii="Verdana" w:eastAsia="Times New Roman" w:hAnsi="Verdana" w:cs="Times New Roman"/>
                <w:sz w:val="13"/>
              </w:rPr>
              <w:t>Hello Henry, </w:t>
            </w:r>
            <w:r w:rsidRPr="00785492">
              <w:rPr>
                <w:rFonts w:ascii="Verdana" w:eastAsia="Times New Roman" w:hAnsi="Verdana" w:cs="Times New Roman"/>
                <w:sz w:val="13"/>
                <w:szCs w:val="13"/>
              </w:rPr>
              <w:br/>
            </w:r>
            <w:r w:rsidRPr="00785492">
              <w:rPr>
                <w:rFonts w:ascii="Verdana" w:eastAsia="Times New Roman" w:hAnsi="Verdana" w:cs="Times New Roman"/>
                <w:sz w:val="13"/>
                <w:szCs w:val="13"/>
              </w:rPr>
              <w:br/>
            </w:r>
            <w:r w:rsidRPr="00785492">
              <w:rPr>
                <w:rFonts w:ascii="Verdana" w:eastAsia="Times New Roman" w:hAnsi="Verdana" w:cs="Times New Roman"/>
                <w:sz w:val="13"/>
              </w:rPr>
              <w:t>What is the purpose of optimistic locking in </w:t>
            </w:r>
            <w:proofErr w:type="spellStart"/>
            <w:r w:rsidRPr="00785492">
              <w:rPr>
                <w:rFonts w:ascii="Verdana" w:eastAsia="Times New Roman" w:hAnsi="Verdana" w:cs="Times New Roman"/>
                <w:sz w:val="13"/>
              </w:rPr>
              <w:fldChar w:fldCharType="begin"/>
            </w:r>
            <w:r w:rsidRPr="00785492">
              <w:rPr>
                <w:rFonts w:ascii="Verdana" w:eastAsia="Times New Roman" w:hAnsi="Verdana" w:cs="Times New Roman"/>
                <w:sz w:val="13"/>
              </w:rPr>
              <w:instrText xml:space="preserve"> HYPERLINK "http://docs.oracle.com/javase/7/docs/api/java/util/concurrent/ConcurrentHashMap.html" \o "Java API" \t "_new" </w:instrText>
            </w:r>
            <w:r w:rsidRPr="00785492">
              <w:rPr>
                <w:rFonts w:ascii="Verdana" w:eastAsia="Times New Roman" w:hAnsi="Verdana" w:cs="Times New Roman"/>
                <w:sz w:val="13"/>
              </w:rPr>
              <w:fldChar w:fldCharType="separate"/>
            </w:r>
            <w:r w:rsidRPr="00785492">
              <w:rPr>
                <w:rFonts w:ascii="Verdana" w:eastAsia="Times New Roman" w:hAnsi="Verdana" w:cs="Times New Roman"/>
                <w:color w:val="0000FF"/>
                <w:sz w:val="13"/>
                <w:u w:val="single"/>
              </w:rPr>
              <w:t>ConcurrentHashMap</w:t>
            </w:r>
            <w:proofErr w:type="spellEnd"/>
            <w:r w:rsidRPr="00785492">
              <w:rPr>
                <w:rFonts w:ascii="Verdana" w:eastAsia="Times New Roman" w:hAnsi="Verdana" w:cs="Times New Roman"/>
                <w:sz w:val="13"/>
              </w:rPr>
              <w:fldChar w:fldCharType="end"/>
            </w:r>
            <w:r w:rsidRPr="00785492">
              <w:rPr>
                <w:rFonts w:ascii="Verdana" w:eastAsia="Times New Roman" w:hAnsi="Verdana" w:cs="Times New Roman"/>
                <w:sz w:val="13"/>
              </w:rPr>
              <w:t xml:space="preserve">?? </w:t>
            </w:r>
            <w:proofErr w:type="spellStart"/>
            <w:r w:rsidRPr="00785492">
              <w:rPr>
                <w:rFonts w:ascii="Verdana" w:eastAsia="Times New Roman" w:hAnsi="Verdana" w:cs="Times New Roman"/>
                <w:sz w:val="13"/>
              </w:rPr>
              <w:t>Isnt</w:t>
            </w:r>
            <w:proofErr w:type="spellEnd"/>
            <w:r w:rsidRPr="00785492">
              <w:rPr>
                <w:rFonts w:ascii="Verdana" w:eastAsia="Times New Roman" w:hAnsi="Verdana" w:cs="Times New Roman"/>
                <w:sz w:val="13"/>
              </w:rPr>
              <w:t> </w:t>
            </w:r>
            <w:proofErr w:type="spellStart"/>
            <w:r w:rsidRPr="00785492">
              <w:rPr>
                <w:rFonts w:ascii="Verdana" w:eastAsia="Times New Roman" w:hAnsi="Verdana" w:cs="Times New Roman"/>
                <w:sz w:val="13"/>
              </w:rPr>
              <w:fldChar w:fldCharType="begin"/>
            </w:r>
            <w:r w:rsidRPr="00785492">
              <w:rPr>
                <w:rFonts w:ascii="Verdana" w:eastAsia="Times New Roman" w:hAnsi="Verdana" w:cs="Times New Roman"/>
                <w:sz w:val="13"/>
              </w:rPr>
              <w:instrText xml:space="preserve"> HYPERLINK "http://docs.oracle.com/javase/7/docs/api/java/util/concurrent/ConcurrentHashMap.html" \o "Java API" \t "_new" </w:instrText>
            </w:r>
            <w:r w:rsidRPr="00785492">
              <w:rPr>
                <w:rFonts w:ascii="Verdana" w:eastAsia="Times New Roman" w:hAnsi="Verdana" w:cs="Times New Roman"/>
                <w:sz w:val="13"/>
              </w:rPr>
              <w:fldChar w:fldCharType="separate"/>
            </w:r>
            <w:r w:rsidRPr="00785492">
              <w:rPr>
                <w:rFonts w:ascii="Verdana" w:eastAsia="Times New Roman" w:hAnsi="Verdana" w:cs="Times New Roman"/>
                <w:color w:val="0000FF"/>
                <w:sz w:val="13"/>
                <w:u w:val="single"/>
              </w:rPr>
              <w:t>ConcurrentHashMap</w:t>
            </w:r>
            <w:proofErr w:type="spellEnd"/>
            <w:r w:rsidRPr="00785492">
              <w:rPr>
                <w:rFonts w:ascii="Verdana" w:eastAsia="Times New Roman" w:hAnsi="Verdana" w:cs="Times New Roman"/>
                <w:sz w:val="13"/>
              </w:rPr>
              <w:fldChar w:fldCharType="end"/>
            </w:r>
            <w:r w:rsidRPr="00785492">
              <w:rPr>
                <w:rFonts w:ascii="Verdana" w:eastAsia="Times New Roman" w:hAnsi="Verdana" w:cs="Times New Roman"/>
                <w:sz w:val="13"/>
              </w:rPr>
              <w:t> locked when accessed by any thread anyways?? Does the implementation take care of it or we have to externally use method to lock it optimistically?? </w:t>
            </w:r>
            <w:r w:rsidRPr="00785492">
              <w:rPr>
                <w:rFonts w:ascii="Verdana" w:eastAsia="Times New Roman" w:hAnsi="Verdana" w:cs="Times New Roman"/>
                <w:sz w:val="13"/>
                <w:szCs w:val="13"/>
              </w:rPr>
              <w:br/>
            </w:r>
            <w:r w:rsidRPr="00785492">
              <w:rPr>
                <w:rFonts w:ascii="Verdana" w:eastAsia="Times New Roman" w:hAnsi="Verdana" w:cs="Times New Roman"/>
                <w:sz w:val="13"/>
                <w:szCs w:val="13"/>
              </w:rPr>
              <w:br/>
            </w:r>
            <w:r w:rsidRPr="00785492">
              <w:rPr>
                <w:rFonts w:ascii="Verdana" w:eastAsia="Times New Roman" w:hAnsi="Verdana" w:cs="Times New Roman"/>
                <w:sz w:val="13"/>
              </w:rPr>
              <w:t>Regards </w:t>
            </w:r>
            <w:r w:rsidRPr="00785492">
              <w:rPr>
                <w:rFonts w:ascii="Verdana" w:eastAsia="Times New Roman" w:hAnsi="Verdana" w:cs="Times New Roman"/>
                <w:sz w:val="13"/>
                <w:szCs w:val="13"/>
              </w:rPr>
              <w:br/>
            </w:r>
            <w:r w:rsidRPr="00785492">
              <w:rPr>
                <w:rFonts w:ascii="Verdana" w:eastAsia="Times New Roman" w:hAnsi="Verdana" w:cs="Times New Roman"/>
                <w:sz w:val="13"/>
              </w:rPr>
              <w:t>Jaya</w:t>
            </w:r>
          </w:p>
        </w:tc>
        <w:tc>
          <w:tcPr>
            <w:tcW w:w="0" w:type="auto"/>
            <w:shd w:val="clear" w:color="auto" w:fill="F0E6D5"/>
            <w:vAlign w:val="center"/>
            <w:hideMark/>
          </w:tcPr>
          <w:p w:rsidR="00785492" w:rsidRPr="00785492" w:rsidRDefault="00785492" w:rsidP="00785492">
            <w:pPr>
              <w:spacing w:after="0" w:line="240" w:lineRule="auto"/>
              <w:rPr>
                <w:rFonts w:ascii="Times New Roman" w:eastAsia="Times New Roman" w:hAnsi="Times New Roman" w:cs="Times New Roman"/>
                <w:sz w:val="20"/>
                <w:szCs w:val="20"/>
              </w:rPr>
            </w:pPr>
          </w:p>
        </w:tc>
      </w:tr>
      <w:tr w:rsidR="00785492" w:rsidRPr="00785492" w:rsidTr="00785492">
        <w:trPr>
          <w:trHeight w:val="15"/>
          <w:tblCellSpacing w:w="0" w:type="dxa"/>
        </w:trPr>
        <w:tc>
          <w:tcPr>
            <w:tcW w:w="0" w:type="auto"/>
            <w:gridSpan w:val="2"/>
            <w:shd w:val="clear" w:color="auto" w:fill="F0E6D5"/>
            <w:tcMar>
              <w:top w:w="43" w:type="dxa"/>
              <w:left w:w="43" w:type="dxa"/>
              <w:bottom w:w="43" w:type="dxa"/>
              <w:right w:w="43" w:type="dxa"/>
            </w:tcMar>
            <w:vAlign w:val="center"/>
            <w:hideMark/>
          </w:tcPr>
          <w:p w:rsidR="00785492" w:rsidRPr="00785492" w:rsidRDefault="00785492" w:rsidP="00785492">
            <w:pPr>
              <w:spacing w:after="0" w:line="15" w:lineRule="atLeast"/>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extent cx="6985" cy="6985"/>
                  <wp:effectExtent l="0" t="0" r="0" b="0"/>
                  <wp:docPr id="36" name="Picture 36" descr="http://cache-www.coderanch.com/templat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ache-www.coderanch.com/templates/default/images/spacer.gif"/>
                          <pic:cNvPicPr>
                            <a:picLocks noChangeAspect="1" noChangeArrowheads="1"/>
                          </pic:cNvPicPr>
                        </pic:nvPicPr>
                        <pic:blipFill>
                          <a:blip r:embed="rId61"/>
                          <a:srcRect/>
                          <a:stretch>
                            <a:fillRect/>
                          </a:stretch>
                        </pic:blipFill>
                        <pic:spPr bwMode="auto">
                          <a:xfrm>
                            <a:off x="0" y="0"/>
                            <a:ext cx="6985" cy="6985"/>
                          </a:xfrm>
                          <a:prstGeom prst="rect">
                            <a:avLst/>
                          </a:prstGeom>
                          <a:noFill/>
                          <a:ln w="9525">
                            <a:noFill/>
                            <a:miter lim="800000"/>
                            <a:headEnd/>
                            <a:tailEnd/>
                          </a:ln>
                        </pic:spPr>
                      </pic:pic>
                    </a:graphicData>
                  </a:graphic>
                </wp:inline>
              </w:drawing>
            </w:r>
          </w:p>
        </w:tc>
        <w:tc>
          <w:tcPr>
            <w:tcW w:w="0" w:type="auto"/>
            <w:shd w:val="clear" w:color="auto" w:fill="F0E6D5"/>
            <w:vAlign w:val="center"/>
            <w:hideMark/>
          </w:tcPr>
          <w:p w:rsidR="00785492" w:rsidRPr="00785492" w:rsidRDefault="00785492" w:rsidP="00785492">
            <w:pPr>
              <w:spacing w:after="0" w:line="240" w:lineRule="auto"/>
              <w:rPr>
                <w:rFonts w:ascii="Times New Roman" w:eastAsia="Times New Roman" w:hAnsi="Times New Roman" w:cs="Times New Roman"/>
                <w:sz w:val="20"/>
                <w:szCs w:val="20"/>
              </w:rPr>
            </w:pPr>
          </w:p>
        </w:tc>
      </w:tr>
      <w:tr w:rsidR="00785492" w:rsidRPr="00785492" w:rsidTr="00785492">
        <w:trPr>
          <w:tblCellSpacing w:w="0" w:type="dxa"/>
        </w:trPr>
        <w:tc>
          <w:tcPr>
            <w:tcW w:w="0" w:type="auto"/>
            <w:vMerge w:val="restart"/>
            <w:shd w:val="clear" w:color="auto" w:fill="EADBC4"/>
            <w:tcMar>
              <w:top w:w="172" w:type="dxa"/>
              <w:left w:w="86" w:type="dxa"/>
              <w:bottom w:w="0" w:type="dxa"/>
              <w:right w:w="86" w:type="dxa"/>
            </w:tcMar>
            <w:hideMark/>
          </w:tcPr>
          <w:p w:rsidR="00785492" w:rsidRPr="00785492" w:rsidRDefault="00785492" w:rsidP="00785492">
            <w:pPr>
              <w:spacing w:after="0" w:line="240" w:lineRule="auto"/>
              <w:rPr>
                <w:rFonts w:ascii="Verdana" w:eastAsia="Times New Roman" w:hAnsi="Verdana" w:cs="Times New Roman"/>
                <w:sz w:val="24"/>
                <w:szCs w:val="24"/>
              </w:rPr>
            </w:pPr>
            <w:bookmarkStart w:id="593" w:name="2109142"/>
            <w:bookmarkEnd w:id="593"/>
            <w:r w:rsidRPr="00785492">
              <w:rPr>
                <w:rFonts w:ascii="Verdana" w:eastAsia="Times New Roman" w:hAnsi="Verdana" w:cs="Times New Roman"/>
                <w:b/>
                <w:bCs/>
                <w:color w:val="000080"/>
                <w:sz w:val="12"/>
              </w:rPr>
              <w:t>Henry Wong</w:t>
            </w:r>
            <w:r w:rsidRPr="00785492">
              <w:rPr>
                <w:rFonts w:ascii="Verdana" w:eastAsia="Times New Roman" w:hAnsi="Verdana" w:cs="Times New Roman"/>
                <w:sz w:val="24"/>
                <w:szCs w:val="24"/>
              </w:rPr>
              <w:t> </w:t>
            </w:r>
            <w:r w:rsidRPr="00785492">
              <w:rPr>
                <w:rFonts w:ascii="Verdana" w:eastAsia="Times New Roman" w:hAnsi="Verdana" w:cs="Times New Roman"/>
                <w:sz w:val="24"/>
                <w:szCs w:val="24"/>
              </w:rPr>
              <w:br/>
            </w:r>
            <w:r w:rsidRPr="00785492">
              <w:rPr>
                <w:rFonts w:ascii="Verdana" w:eastAsia="Times New Roman" w:hAnsi="Verdana" w:cs="Times New Roman"/>
                <w:sz w:val="12"/>
              </w:rPr>
              <w:t>author </w:t>
            </w:r>
            <w:r w:rsidRPr="00785492">
              <w:rPr>
                <w:rFonts w:ascii="Verdana" w:eastAsia="Times New Roman" w:hAnsi="Verdana" w:cs="Times New Roman"/>
                <w:sz w:val="12"/>
                <w:szCs w:val="12"/>
              </w:rPr>
              <w:br/>
            </w:r>
            <w:r w:rsidRPr="00785492">
              <w:rPr>
                <w:rFonts w:ascii="Verdana" w:eastAsia="Times New Roman" w:hAnsi="Verdana" w:cs="Times New Roman"/>
                <w:sz w:val="12"/>
              </w:rPr>
              <w:t>Sheriff </w:t>
            </w:r>
            <w:r w:rsidRPr="00785492">
              <w:rPr>
                <w:rFonts w:ascii="Verdana" w:eastAsia="Times New Roman" w:hAnsi="Verdana" w:cs="Times New Roman"/>
                <w:sz w:val="12"/>
                <w:szCs w:val="12"/>
              </w:rPr>
              <w:br/>
            </w:r>
            <w:r w:rsidRPr="00785492">
              <w:rPr>
                <w:rFonts w:ascii="Verdana" w:eastAsia="Times New Roman" w:hAnsi="Verdana" w:cs="Times New Roman"/>
                <w:sz w:val="12"/>
                <w:szCs w:val="12"/>
              </w:rPr>
              <w:br/>
            </w:r>
            <w:r w:rsidRPr="00785492">
              <w:rPr>
                <w:rFonts w:ascii="Verdana" w:eastAsia="Times New Roman" w:hAnsi="Verdana" w:cs="Times New Roman"/>
                <w:sz w:val="12"/>
              </w:rPr>
              <w:t>Joined: Sep 28, 2004</w:t>
            </w:r>
            <w:r w:rsidRPr="00785492">
              <w:rPr>
                <w:rFonts w:ascii="Verdana" w:eastAsia="Times New Roman" w:hAnsi="Verdana" w:cs="Times New Roman"/>
                <w:sz w:val="12"/>
                <w:szCs w:val="12"/>
              </w:rPr>
              <w:br/>
            </w:r>
            <w:r w:rsidRPr="00785492">
              <w:rPr>
                <w:rFonts w:ascii="Verdana" w:eastAsia="Times New Roman" w:hAnsi="Verdana" w:cs="Times New Roman"/>
                <w:sz w:val="12"/>
              </w:rPr>
              <w:t>Posts: 16429 </w:t>
            </w:r>
            <w:r w:rsidRPr="00785492">
              <w:rPr>
                <w:rFonts w:ascii="Verdana" w:eastAsia="Times New Roman" w:hAnsi="Verdana" w:cs="Times New Roman"/>
                <w:sz w:val="12"/>
                <w:szCs w:val="12"/>
              </w:rPr>
              <w:br/>
            </w:r>
            <w:r w:rsidRPr="00785492">
              <w:rPr>
                <w:rFonts w:ascii="Verdana" w:eastAsia="Times New Roman" w:hAnsi="Verdana" w:cs="Times New Roman"/>
                <w:sz w:val="24"/>
                <w:szCs w:val="24"/>
              </w:rPr>
              <w:t>    </w:t>
            </w:r>
          </w:p>
          <w:p w:rsidR="00785492" w:rsidRPr="00785492" w:rsidRDefault="00785492" w:rsidP="00785492">
            <w:pPr>
              <w:spacing w:after="0" w:line="240" w:lineRule="auto"/>
              <w:rPr>
                <w:rFonts w:ascii="Times New Roman" w:eastAsia="Times New Roman" w:hAnsi="Times New Roman" w:cs="Times New Roman"/>
                <w:sz w:val="13"/>
                <w:szCs w:val="13"/>
              </w:rPr>
            </w:pPr>
            <w:r w:rsidRPr="00785492">
              <w:rPr>
                <w:rFonts w:ascii="Times New Roman" w:eastAsia="Times New Roman" w:hAnsi="Times New Roman" w:cs="Times New Roman"/>
                <w:sz w:val="13"/>
                <w:szCs w:val="13"/>
              </w:rPr>
              <w:t>  16</w:t>
            </w:r>
          </w:p>
          <w:p w:rsidR="00785492" w:rsidRPr="00785492" w:rsidRDefault="00785492" w:rsidP="00785492">
            <w:pPr>
              <w:spacing w:after="0" w:line="240" w:lineRule="auto"/>
              <w:rPr>
                <w:rFonts w:ascii="Verdana" w:eastAsia="Times New Roman" w:hAnsi="Verdana" w:cs="Times New Roman"/>
                <w:sz w:val="24"/>
                <w:szCs w:val="24"/>
              </w:rPr>
            </w:pPr>
          </w:p>
          <w:p w:rsidR="00785492" w:rsidRPr="00785492" w:rsidRDefault="00785492" w:rsidP="00785492">
            <w:pPr>
              <w:spacing w:after="0" w:line="240" w:lineRule="auto"/>
              <w:rPr>
                <w:rFonts w:ascii="Verdana" w:eastAsia="Times New Roman" w:hAnsi="Verdana" w:cs="Times New Roman"/>
                <w:sz w:val="24"/>
                <w:szCs w:val="24"/>
              </w:rPr>
            </w:pPr>
            <w:hyperlink r:id="rId62" w:tgtFrame="_blank" w:history="1">
              <w:r w:rsidRPr="00785492">
                <w:rPr>
                  <w:rFonts w:ascii="Verdana" w:eastAsia="Times New Roman" w:hAnsi="Verdana" w:cs="Times New Roman"/>
                  <w:color w:val="995C56"/>
                  <w:sz w:val="10"/>
                  <w:u w:val="single"/>
                </w:rPr>
                <w:t>I like...</w:t>
              </w:r>
            </w:hyperlink>
            <w:r w:rsidRPr="00785492">
              <w:rPr>
                <w:rFonts w:ascii="Verdana" w:eastAsia="Times New Roman" w:hAnsi="Verdana" w:cs="Times New Roman"/>
                <w:sz w:val="24"/>
                <w:szCs w:val="24"/>
              </w:rPr>
              <w:br/>
            </w:r>
            <w:r>
              <w:rPr>
                <w:rFonts w:ascii="Verdana" w:eastAsia="Times New Roman" w:hAnsi="Verdana" w:cs="Times New Roman"/>
                <w:noProof/>
                <w:sz w:val="24"/>
                <w:szCs w:val="24"/>
              </w:rPr>
              <w:drawing>
                <wp:inline distT="0" distB="0" distL="0" distR="0">
                  <wp:extent cx="156845" cy="156845"/>
                  <wp:effectExtent l="19050" t="0" r="0" b="0"/>
                  <wp:docPr id="37" name="Picture 3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pic:cNvPicPr>
                            <a:picLocks noChangeAspect="1" noChangeArrowheads="1"/>
                          </pic:cNvPicPr>
                        </pic:nvPicPr>
                        <pic:blipFill>
                          <a:blip r:embed="rId52"/>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785492">
              <w:rPr>
                <w:rFonts w:ascii="Verdana" w:eastAsia="Times New Roman" w:hAnsi="Verdana" w:cs="Times New Roman"/>
                <w:sz w:val="24"/>
                <w:szCs w:val="24"/>
              </w:rPr>
              <w:t> </w:t>
            </w:r>
            <w:r>
              <w:rPr>
                <w:rFonts w:ascii="Verdana" w:eastAsia="Times New Roman" w:hAnsi="Verdana" w:cs="Times New Roman"/>
                <w:noProof/>
                <w:sz w:val="24"/>
                <w:szCs w:val="24"/>
              </w:rPr>
              <w:drawing>
                <wp:inline distT="0" distB="0" distL="0" distR="0">
                  <wp:extent cx="156845" cy="156845"/>
                  <wp:effectExtent l="19050" t="0" r="0" b="0"/>
                  <wp:docPr id="38" name="Picture 38" descr="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clipse IDE"/>
                          <pic:cNvPicPr>
                            <a:picLocks noChangeAspect="1" noChangeArrowheads="1"/>
                          </pic:cNvPicPr>
                        </pic:nvPicPr>
                        <pic:blipFill>
                          <a:blip r:embed="rId53"/>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785492">
              <w:rPr>
                <w:rFonts w:ascii="Verdana" w:eastAsia="Times New Roman" w:hAnsi="Verdana" w:cs="Times New Roman"/>
                <w:sz w:val="24"/>
                <w:szCs w:val="24"/>
              </w:rPr>
              <w:t> </w:t>
            </w:r>
            <w:r>
              <w:rPr>
                <w:rFonts w:ascii="Verdana" w:eastAsia="Times New Roman" w:hAnsi="Verdana" w:cs="Times New Roman"/>
                <w:noProof/>
                <w:sz w:val="24"/>
                <w:szCs w:val="24"/>
              </w:rPr>
              <w:drawing>
                <wp:inline distT="0" distB="0" distL="0" distR="0">
                  <wp:extent cx="156845" cy="156845"/>
                  <wp:effectExtent l="19050" t="0" r="0" b="0"/>
                  <wp:docPr id="39" name="Picture 39"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refox Browser"/>
                          <pic:cNvPicPr>
                            <a:picLocks noChangeAspect="1" noChangeArrowheads="1"/>
                          </pic:cNvPicPr>
                        </pic:nvPicPr>
                        <pic:blipFill>
                          <a:blip r:embed="rId54"/>
                          <a:srcRect/>
                          <a:stretch>
                            <a:fillRect/>
                          </a:stretch>
                        </pic:blipFill>
                        <pic:spPr bwMode="auto">
                          <a:xfrm>
                            <a:off x="0" y="0"/>
                            <a:ext cx="156845" cy="156845"/>
                          </a:xfrm>
                          <a:prstGeom prst="rect">
                            <a:avLst/>
                          </a:prstGeom>
                          <a:noFill/>
                          <a:ln w="9525">
                            <a:noFill/>
                            <a:miter lim="800000"/>
                            <a:headEnd/>
                            <a:tailEnd/>
                          </a:ln>
                        </pic:spPr>
                      </pic:pic>
                    </a:graphicData>
                  </a:graphic>
                </wp:inline>
              </w:drawing>
            </w:r>
          </w:p>
        </w:tc>
        <w:tc>
          <w:tcPr>
            <w:tcW w:w="0" w:type="auto"/>
            <w:shd w:val="clear" w:color="auto" w:fill="EADBC4"/>
            <w:tcMar>
              <w:top w:w="172" w:type="dxa"/>
              <w:left w:w="86" w:type="dxa"/>
              <w:bottom w:w="0" w:type="dxa"/>
              <w:right w:w="86" w:type="dxa"/>
            </w:tcMar>
            <w:hideMark/>
          </w:tcPr>
          <w:p w:rsidR="00785492" w:rsidRPr="00785492" w:rsidRDefault="00785492" w:rsidP="00785492">
            <w:pPr>
              <w:shd w:val="clear" w:color="auto" w:fill="EADBC4"/>
              <w:spacing w:after="0" w:line="240" w:lineRule="auto"/>
              <w:rPr>
                <w:rFonts w:ascii="Verdana" w:eastAsia="Times New Roman" w:hAnsi="Verdana" w:cs="Times New Roman"/>
                <w:color w:val="800080"/>
                <w:sz w:val="13"/>
                <w:szCs w:val="13"/>
              </w:rPr>
            </w:pPr>
            <w:r w:rsidRPr="00785492">
              <w:rPr>
                <w:rFonts w:ascii="Verdana" w:eastAsia="Times New Roman" w:hAnsi="Verdana" w:cs="Times New Roman"/>
                <w:color w:val="800080"/>
                <w:sz w:val="12"/>
              </w:rPr>
              <w:t>posted Monday, November 16, 2009 20:34:46</w:t>
            </w:r>
            <w:r w:rsidRPr="00785492">
              <w:rPr>
                <w:rFonts w:ascii="Verdana" w:eastAsia="Times New Roman" w:hAnsi="Verdana" w:cs="Times New Roman"/>
                <w:color w:val="800080"/>
                <w:sz w:val="13"/>
              </w:rPr>
              <w:t> </w:t>
            </w:r>
            <w:r>
              <w:rPr>
                <w:rFonts w:ascii="Verdana" w:eastAsia="Times New Roman" w:hAnsi="Verdana" w:cs="Times New Roman"/>
                <w:noProof/>
                <w:color w:val="800080"/>
                <w:sz w:val="13"/>
                <w:szCs w:val="13"/>
              </w:rPr>
              <w:drawing>
                <wp:inline distT="0" distB="0" distL="0" distR="0">
                  <wp:extent cx="559435" cy="170815"/>
                  <wp:effectExtent l="19050" t="0" r="0" b="0"/>
                  <wp:docPr id="40" name="Picture 40" descr="priv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ivate message"/>
                          <pic:cNvPicPr>
                            <a:picLocks noChangeAspect="1" noChangeArrowheads="1"/>
                          </pic:cNvPicPr>
                        </pic:nvPicPr>
                        <pic:blipFill>
                          <a:blip r:embed="rId55"/>
                          <a:srcRect/>
                          <a:stretch>
                            <a:fillRect/>
                          </a:stretch>
                        </pic:blipFill>
                        <pic:spPr bwMode="auto">
                          <a:xfrm>
                            <a:off x="0" y="0"/>
                            <a:ext cx="559435" cy="170815"/>
                          </a:xfrm>
                          <a:prstGeom prst="rect">
                            <a:avLst/>
                          </a:prstGeom>
                          <a:noFill/>
                          <a:ln w="9525">
                            <a:noFill/>
                            <a:miter lim="800000"/>
                            <a:headEnd/>
                            <a:tailEnd/>
                          </a:ln>
                        </pic:spPr>
                      </pic:pic>
                    </a:graphicData>
                  </a:graphic>
                </wp:inline>
              </w:drawing>
            </w:r>
          </w:p>
          <w:p w:rsidR="00785492" w:rsidRPr="00785492" w:rsidRDefault="00785492" w:rsidP="00785492">
            <w:pPr>
              <w:shd w:val="clear" w:color="auto" w:fill="EADBC4"/>
              <w:spacing w:after="0" w:line="240" w:lineRule="auto"/>
              <w:rPr>
                <w:rFonts w:ascii="Verdana" w:eastAsia="Times New Roman" w:hAnsi="Verdana" w:cs="Times New Roman"/>
                <w:sz w:val="13"/>
                <w:szCs w:val="13"/>
              </w:rPr>
            </w:pPr>
            <w:r>
              <w:rPr>
                <w:rFonts w:ascii="Verdana" w:eastAsia="Times New Roman" w:hAnsi="Verdana" w:cs="Times New Roman"/>
                <w:noProof/>
                <w:sz w:val="13"/>
                <w:szCs w:val="13"/>
              </w:rPr>
              <w:drawing>
                <wp:inline distT="0" distB="0" distL="0" distR="0">
                  <wp:extent cx="143510" cy="170815"/>
                  <wp:effectExtent l="19050" t="0" r="8890" b="0"/>
                  <wp:docPr id="41" name="Picture 41" descr="http://cache-www.coderanch.com/templates/default/images/thumb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ache-www.coderanch.com/templates/default/images/thumbs-up.gif"/>
                          <pic:cNvPicPr>
                            <a:picLocks noChangeAspect="1" noChangeArrowheads="1"/>
                          </pic:cNvPicPr>
                        </pic:nvPicPr>
                        <pic:blipFill>
                          <a:blip r:embed="rId56"/>
                          <a:srcRect/>
                          <a:stretch>
                            <a:fillRect/>
                          </a:stretch>
                        </pic:blipFill>
                        <pic:spPr bwMode="auto">
                          <a:xfrm>
                            <a:off x="0" y="0"/>
                            <a:ext cx="143510" cy="170815"/>
                          </a:xfrm>
                          <a:prstGeom prst="rect">
                            <a:avLst/>
                          </a:prstGeom>
                          <a:noFill/>
                          <a:ln w="9525">
                            <a:noFill/>
                            <a:miter lim="800000"/>
                            <a:headEnd/>
                            <a:tailEnd/>
                          </a:ln>
                        </pic:spPr>
                      </pic:pic>
                    </a:graphicData>
                  </a:graphic>
                </wp:inline>
              </w:drawing>
            </w:r>
          </w:p>
          <w:p w:rsidR="00785492" w:rsidRPr="00785492" w:rsidRDefault="00785492" w:rsidP="00785492">
            <w:pPr>
              <w:shd w:val="clear" w:color="auto" w:fill="EADBC4"/>
              <w:spacing w:after="0" w:line="240" w:lineRule="auto"/>
              <w:rPr>
                <w:rFonts w:ascii="Verdana" w:eastAsia="Times New Roman" w:hAnsi="Verdana" w:cs="Times New Roman"/>
                <w:sz w:val="13"/>
                <w:szCs w:val="13"/>
              </w:rPr>
            </w:pPr>
            <w:r>
              <w:rPr>
                <w:rFonts w:ascii="Verdana" w:eastAsia="Times New Roman" w:hAnsi="Verdana" w:cs="Times New Roman"/>
                <w:noProof/>
                <w:sz w:val="13"/>
                <w:szCs w:val="13"/>
              </w:rPr>
              <w:drawing>
                <wp:inline distT="0" distB="0" distL="0" distR="0">
                  <wp:extent cx="559435" cy="170815"/>
                  <wp:effectExtent l="19050" t="0" r="0" b="0"/>
                  <wp:docPr id="42" name="Picture 42"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ote"/>
                          <pic:cNvPicPr>
                            <a:picLocks noChangeAspect="1" noChangeArrowheads="1"/>
                          </pic:cNvPicPr>
                        </pic:nvPicPr>
                        <pic:blipFill>
                          <a:blip r:embed="rId57"/>
                          <a:srcRect/>
                          <a:stretch>
                            <a:fillRect/>
                          </a:stretch>
                        </pic:blipFill>
                        <pic:spPr bwMode="auto">
                          <a:xfrm>
                            <a:off x="0" y="0"/>
                            <a:ext cx="559435" cy="170815"/>
                          </a:xfrm>
                          <a:prstGeom prst="rect">
                            <a:avLst/>
                          </a:prstGeom>
                          <a:noFill/>
                          <a:ln w="9525">
                            <a:noFill/>
                            <a:miter lim="800000"/>
                            <a:headEnd/>
                            <a:tailEnd/>
                          </a:ln>
                        </pic:spPr>
                      </pic:pic>
                    </a:graphicData>
                  </a:graphic>
                </wp:inline>
              </w:drawing>
            </w:r>
          </w:p>
        </w:tc>
        <w:tc>
          <w:tcPr>
            <w:tcW w:w="0" w:type="auto"/>
            <w:shd w:val="clear" w:color="auto" w:fill="F0E6D5"/>
            <w:vAlign w:val="center"/>
            <w:hideMark/>
          </w:tcPr>
          <w:p w:rsidR="00785492" w:rsidRPr="00785492" w:rsidRDefault="00785492" w:rsidP="00785492">
            <w:pPr>
              <w:spacing w:after="0" w:line="240" w:lineRule="auto"/>
              <w:rPr>
                <w:rFonts w:ascii="Times New Roman" w:eastAsia="Times New Roman" w:hAnsi="Times New Roman" w:cs="Times New Roman"/>
                <w:sz w:val="20"/>
                <w:szCs w:val="20"/>
              </w:rPr>
            </w:pPr>
          </w:p>
        </w:tc>
      </w:tr>
      <w:tr w:rsidR="00785492" w:rsidRPr="00785492" w:rsidTr="00785492">
        <w:trPr>
          <w:tblCellSpacing w:w="0" w:type="dxa"/>
        </w:trPr>
        <w:tc>
          <w:tcPr>
            <w:tcW w:w="0" w:type="auto"/>
            <w:vMerge/>
            <w:shd w:val="clear" w:color="auto" w:fill="F0E6D5"/>
            <w:vAlign w:val="center"/>
            <w:hideMark/>
          </w:tcPr>
          <w:p w:rsidR="00785492" w:rsidRPr="00785492" w:rsidRDefault="00785492" w:rsidP="00785492">
            <w:pPr>
              <w:spacing w:after="0" w:line="240" w:lineRule="auto"/>
              <w:rPr>
                <w:rFonts w:ascii="Verdana" w:eastAsia="Times New Roman" w:hAnsi="Verdana" w:cs="Times New Roman"/>
                <w:sz w:val="24"/>
                <w:szCs w:val="24"/>
              </w:rPr>
            </w:pPr>
          </w:p>
        </w:tc>
        <w:tc>
          <w:tcPr>
            <w:tcW w:w="0" w:type="auto"/>
            <w:shd w:val="clear" w:color="auto" w:fill="EADBC4"/>
            <w:hideMark/>
          </w:tcPr>
          <w:p w:rsidR="00785492" w:rsidRPr="00785492" w:rsidRDefault="00785492" w:rsidP="00785492">
            <w:pPr>
              <w:shd w:val="clear" w:color="auto" w:fill="FFFFFF"/>
              <w:spacing w:after="0" w:line="360" w:lineRule="atLeast"/>
              <w:rPr>
                <w:rFonts w:ascii="Verdana" w:eastAsia="Times New Roman" w:hAnsi="Verdana" w:cs="Times New Roman"/>
                <w:sz w:val="12"/>
                <w:szCs w:val="12"/>
              </w:rPr>
            </w:pPr>
            <w:r w:rsidRPr="00785492">
              <w:rPr>
                <w:rFonts w:ascii="Verdana" w:eastAsia="Times New Roman" w:hAnsi="Verdana" w:cs="Times New Roman"/>
                <w:b/>
                <w:bCs/>
                <w:sz w:val="11"/>
              </w:rPr>
              <w:t xml:space="preserve">Kumar Jaya </w:t>
            </w:r>
            <w:proofErr w:type="spellStart"/>
            <w:r w:rsidRPr="00785492">
              <w:rPr>
                <w:rFonts w:ascii="Verdana" w:eastAsia="Times New Roman" w:hAnsi="Verdana" w:cs="Times New Roman"/>
                <w:b/>
                <w:bCs/>
                <w:sz w:val="11"/>
              </w:rPr>
              <w:t>wrote</w:t>
            </w:r>
            <w:proofErr w:type="gramStart"/>
            <w:r w:rsidRPr="00785492">
              <w:rPr>
                <w:rFonts w:ascii="Verdana" w:eastAsia="Times New Roman" w:hAnsi="Verdana" w:cs="Times New Roman"/>
                <w:b/>
                <w:bCs/>
                <w:sz w:val="11"/>
              </w:rPr>
              <w:t>:</w:t>
            </w:r>
            <w:r w:rsidRPr="00785492">
              <w:rPr>
                <w:rFonts w:ascii="Verdana" w:eastAsia="Times New Roman" w:hAnsi="Verdana" w:cs="Times New Roman"/>
                <w:sz w:val="12"/>
                <w:szCs w:val="12"/>
              </w:rPr>
              <w:t>What</w:t>
            </w:r>
            <w:proofErr w:type="spellEnd"/>
            <w:proofErr w:type="gramEnd"/>
            <w:r w:rsidRPr="00785492">
              <w:rPr>
                <w:rFonts w:ascii="Verdana" w:eastAsia="Times New Roman" w:hAnsi="Verdana" w:cs="Times New Roman"/>
                <w:sz w:val="12"/>
                <w:szCs w:val="12"/>
              </w:rPr>
              <w:t xml:space="preserve"> is the purpose of optimistic locking in</w:t>
            </w:r>
            <w:r w:rsidRPr="00785492">
              <w:rPr>
                <w:rFonts w:ascii="Verdana" w:eastAsia="Times New Roman" w:hAnsi="Verdana" w:cs="Times New Roman"/>
                <w:sz w:val="12"/>
              </w:rPr>
              <w:t> </w:t>
            </w:r>
            <w:proofErr w:type="spellStart"/>
            <w:r w:rsidRPr="00785492">
              <w:rPr>
                <w:rFonts w:ascii="Verdana" w:eastAsia="Times New Roman" w:hAnsi="Verdana" w:cs="Times New Roman"/>
                <w:sz w:val="12"/>
                <w:szCs w:val="12"/>
              </w:rPr>
              <w:fldChar w:fldCharType="begin"/>
            </w:r>
            <w:r w:rsidRPr="00785492">
              <w:rPr>
                <w:rFonts w:ascii="Verdana" w:eastAsia="Times New Roman" w:hAnsi="Verdana" w:cs="Times New Roman"/>
                <w:sz w:val="12"/>
                <w:szCs w:val="12"/>
              </w:rPr>
              <w:instrText xml:space="preserve"> HYPERLINK "http://docs.oracle.com/javase/7/docs/api/java/util/concurrent/ConcurrentHashMap.html" \o "Java API" \t "_new" </w:instrText>
            </w:r>
            <w:r w:rsidRPr="00785492">
              <w:rPr>
                <w:rFonts w:ascii="Verdana" w:eastAsia="Times New Roman" w:hAnsi="Verdana" w:cs="Times New Roman"/>
                <w:sz w:val="12"/>
                <w:szCs w:val="12"/>
              </w:rPr>
              <w:fldChar w:fldCharType="separate"/>
            </w:r>
            <w:r w:rsidRPr="00785492">
              <w:rPr>
                <w:rFonts w:ascii="Verdana" w:eastAsia="Times New Roman" w:hAnsi="Verdana" w:cs="Times New Roman"/>
                <w:color w:val="0000FF"/>
                <w:sz w:val="12"/>
                <w:u w:val="single"/>
              </w:rPr>
              <w:t>ConcurrentHashMap</w:t>
            </w:r>
            <w:proofErr w:type="spellEnd"/>
            <w:r w:rsidRPr="00785492">
              <w:rPr>
                <w:rFonts w:ascii="Verdana" w:eastAsia="Times New Roman" w:hAnsi="Verdana" w:cs="Times New Roman"/>
                <w:sz w:val="12"/>
                <w:szCs w:val="12"/>
              </w:rPr>
              <w:fldChar w:fldCharType="end"/>
            </w:r>
            <w:r w:rsidRPr="00785492">
              <w:rPr>
                <w:rFonts w:ascii="Verdana" w:eastAsia="Times New Roman" w:hAnsi="Verdana" w:cs="Times New Roman"/>
                <w:sz w:val="12"/>
                <w:szCs w:val="12"/>
              </w:rPr>
              <w:t xml:space="preserve">?? </w:t>
            </w:r>
            <w:proofErr w:type="spellStart"/>
            <w:r w:rsidRPr="00785492">
              <w:rPr>
                <w:rFonts w:ascii="Verdana" w:eastAsia="Times New Roman" w:hAnsi="Verdana" w:cs="Times New Roman"/>
                <w:sz w:val="12"/>
                <w:szCs w:val="12"/>
              </w:rPr>
              <w:t>Isnt</w:t>
            </w:r>
            <w:proofErr w:type="spellEnd"/>
            <w:r w:rsidRPr="00785492">
              <w:rPr>
                <w:rFonts w:ascii="Verdana" w:eastAsia="Times New Roman" w:hAnsi="Verdana" w:cs="Times New Roman"/>
                <w:sz w:val="12"/>
              </w:rPr>
              <w:t> </w:t>
            </w:r>
            <w:proofErr w:type="spellStart"/>
            <w:r w:rsidRPr="00785492">
              <w:rPr>
                <w:rFonts w:ascii="Verdana" w:eastAsia="Times New Roman" w:hAnsi="Verdana" w:cs="Times New Roman"/>
                <w:sz w:val="12"/>
                <w:szCs w:val="12"/>
              </w:rPr>
              <w:fldChar w:fldCharType="begin"/>
            </w:r>
            <w:r w:rsidRPr="00785492">
              <w:rPr>
                <w:rFonts w:ascii="Verdana" w:eastAsia="Times New Roman" w:hAnsi="Verdana" w:cs="Times New Roman"/>
                <w:sz w:val="12"/>
                <w:szCs w:val="12"/>
              </w:rPr>
              <w:instrText xml:space="preserve"> HYPERLINK "http://docs.oracle.com/javase/7/docs/api/java/util/concurrent/ConcurrentHashMap.html" \o "Java API" \t "_new" </w:instrText>
            </w:r>
            <w:r w:rsidRPr="00785492">
              <w:rPr>
                <w:rFonts w:ascii="Verdana" w:eastAsia="Times New Roman" w:hAnsi="Verdana" w:cs="Times New Roman"/>
                <w:sz w:val="12"/>
                <w:szCs w:val="12"/>
              </w:rPr>
              <w:fldChar w:fldCharType="separate"/>
            </w:r>
            <w:r w:rsidRPr="00785492">
              <w:rPr>
                <w:rFonts w:ascii="Verdana" w:eastAsia="Times New Roman" w:hAnsi="Verdana" w:cs="Times New Roman"/>
                <w:color w:val="0000FF"/>
                <w:sz w:val="12"/>
                <w:u w:val="single"/>
              </w:rPr>
              <w:t>ConcurrentHashMap</w:t>
            </w:r>
            <w:proofErr w:type="spellEnd"/>
            <w:r w:rsidRPr="00785492">
              <w:rPr>
                <w:rFonts w:ascii="Verdana" w:eastAsia="Times New Roman" w:hAnsi="Verdana" w:cs="Times New Roman"/>
                <w:sz w:val="12"/>
                <w:szCs w:val="12"/>
              </w:rPr>
              <w:fldChar w:fldCharType="end"/>
            </w:r>
            <w:r w:rsidRPr="00785492">
              <w:rPr>
                <w:rFonts w:ascii="Verdana" w:eastAsia="Times New Roman" w:hAnsi="Verdana" w:cs="Times New Roman"/>
                <w:sz w:val="12"/>
              </w:rPr>
              <w:t> </w:t>
            </w:r>
            <w:r w:rsidRPr="00785492">
              <w:rPr>
                <w:rFonts w:ascii="Verdana" w:eastAsia="Times New Roman" w:hAnsi="Verdana" w:cs="Times New Roman"/>
                <w:sz w:val="12"/>
                <w:szCs w:val="12"/>
              </w:rPr>
              <w:t>locked when accessed by any thread anyways?? Does the implementation take care of it or we have to externally use method to lock it optimistically??</w:t>
            </w:r>
            <w:r w:rsidRPr="00785492">
              <w:rPr>
                <w:rFonts w:ascii="Verdana" w:eastAsia="Times New Roman" w:hAnsi="Verdana" w:cs="Times New Roman"/>
                <w:sz w:val="12"/>
              </w:rPr>
              <w:t> </w:t>
            </w:r>
          </w:p>
          <w:p w:rsidR="00785492" w:rsidRPr="00785492" w:rsidRDefault="00785492" w:rsidP="00785492">
            <w:pPr>
              <w:spacing w:after="0" w:line="360" w:lineRule="atLeast"/>
              <w:rPr>
                <w:rFonts w:ascii="Verdana" w:eastAsia="Times New Roman" w:hAnsi="Verdana" w:cs="Times New Roman"/>
                <w:sz w:val="13"/>
                <w:szCs w:val="13"/>
              </w:rPr>
            </w:pPr>
            <w:r w:rsidRPr="00785492">
              <w:rPr>
                <w:rFonts w:ascii="Verdana" w:eastAsia="Times New Roman" w:hAnsi="Verdana" w:cs="Times New Roman"/>
                <w:sz w:val="13"/>
                <w:szCs w:val="13"/>
              </w:rPr>
              <w:br/>
            </w:r>
            <w:r w:rsidRPr="00785492">
              <w:rPr>
                <w:rFonts w:ascii="Verdana" w:eastAsia="Times New Roman" w:hAnsi="Verdana" w:cs="Times New Roman"/>
                <w:sz w:val="13"/>
                <w:szCs w:val="13"/>
              </w:rPr>
              <w:br/>
            </w:r>
            <w:r w:rsidRPr="00785492">
              <w:rPr>
                <w:rFonts w:ascii="Verdana" w:eastAsia="Times New Roman" w:hAnsi="Verdana" w:cs="Times New Roman"/>
                <w:sz w:val="13"/>
              </w:rPr>
              <w:t>Yeah, using optimistic locking probably doesn't gain much in this regard, as the design is to lock each method, but why not? </w:t>
            </w:r>
            <w:r w:rsidRPr="00785492">
              <w:rPr>
                <w:rFonts w:ascii="Verdana" w:eastAsia="Times New Roman" w:hAnsi="Verdana" w:cs="Times New Roman"/>
                <w:sz w:val="13"/>
                <w:szCs w:val="13"/>
              </w:rPr>
              <w:br/>
            </w:r>
            <w:r w:rsidRPr="00785492">
              <w:rPr>
                <w:rFonts w:ascii="Verdana" w:eastAsia="Times New Roman" w:hAnsi="Verdana" w:cs="Times New Roman"/>
                <w:sz w:val="13"/>
                <w:szCs w:val="13"/>
              </w:rPr>
              <w:br/>
            </w:r>
            <w:r w:rsidRPr="00785492">
              <w:rPr>
                <w:rFonts w:ascii="Verdana" w:eastAsia="Times New Roman" w:hAnsi="Verdana" w:cs="Times New Roman"/>
                <w:sz w:val="13"/>
              </w:rPr>
              <w:t xml:space="preserve">Regardless, </w:t>
            </w:r>
            <w:proofErr w:type="spellStart"/>
            <w:proofErr w:type="gramStart"/>
            <w:r w:rsidRPr="00785492">
              <w:rPr>
                <w:rFonts w:ascii="Verdana" w:eastAsia="Times New Roman" w:hAnsi="Verdana" w:cs="Times New Roman"/>
                <w:sz w:val="13"/>
              </w:rPr>
              <w:t>its</w:t>
            </w:r>
            <w:proofErr w:type="spellEnd"/>
            <w:proofErr w:type="gramEnd"/>
            <w:r w:rsidRPr="00785492">
              <w:rPr>
                <w:rFonts w:ascii="Verdana" w:eastAsia="Times New Roman" w:hAnsi="Verdana" w:cs="Times New Roman"/>
                <w:sz w:val="13"/>
              </w:rPr>
              <w:t xml:space="preserve"> an implementation detail -- as a user of the </w:t>
            </w:r>
            <w:proofErr w:type="spellStart"/>
            <w:r w:rsidRPr="00785492">
              <w:rPr>
                <w:rFonts w:ascii="Verdana" w:eastAsia="Times New Roman" w:hAnsi="Verdana" w:cs="Times New Roman"/>
                <w:sz w:val="13"/>
              </w:rPr>
              <w:fldChar w:fldCharType="begin"/>
            </w:r>
            <w:r w:rsidRPr="00785492">
              <w:rPr>
                <w:rFonts w:ascii="Verdana" w:eastAsia="Times New Roman" w:hAnsi="Verdana" w:cs="Times New Roman"/>
                <w:sz w:val="13"/>
              </w:rPr>
              <w:instrText xml:space="preserve"> HYPERLINK "http://docs.oracle.com/javase/7/docs/api/java/util/concurrent/ConcurrentHashMap.html" \o "Java API" \t "_new" </w:instrText>
            </w:r>
            <w:r w:rsidRPr="00785492">
              <w:rPr>
                <w:rFonts w:ascii="Verdana" w:eastAsia="Times New Roman" w:hAnsi="Verdana" w:cs="Times New Roman"/>
                <w:sz w:val="13"/>
              </w:rPr>
              <w:fldChar w:fldCharType="separate"/>
            </w:r>
            <w:r w:rsidRPr="00785492">
              <w:rPr>
                <w:rFonts w:ascii="Verdana" w:eastAsia="Times New Roman" w:hAnsi="Verdana" w:cs="Times New Roman"/>
                <w:color w:val="0000FF"/>
                <w:sz w:val="13"/>
                <w:u w:val="single"/>
              </w:rPr>
              <w:t>ConcurrentHashMap</w:t>
            </w:r>
            <w:proofErr w:type="spellEnd"/>
            <w:r w:rsidRPr="00785492">
              <w:rPr>
                <w:rFonts w:ascii="Verdana" w:eastAsia="Times New Roman" w:hAnsi="Verdana" w:cs="Times New Roman"/>
                <w:sz w:val="13"/>
              </w:rPr>
              <w:fldChar w:fldCharType="end"/>
            </w:r>
            <w:r w:rsidRPr="00785492">
              <w:rPr>
                <w:rFonts w:ascii="Verdana" w:eastAsia="Times New Roman" w:hAnsi="Verdana" w:cs="Times New Roman"/>
                <w:sz w:val="13"/>
              </w:rPr>
              <w:t xml:space="preserve">, you simply know that the class is </w:t>
            </w:r>
            <w:proofErr w:type="spellStart"/>
            <w:r w:rsidRPr="00785492">
              <w:rPr>
                <w:rFonts w:ascii="Verdana" w:eastAsia="Times New Roman" w:hAnsi="Verdana" w:cs="Times New Roman"/>
                <w:sz w:val="13"/>
              </w:rPr>
              <w:t>threadsafe</w:t>
            </w:r>
            <w:proofErr w:type="spellEnd"/>
            <w:r w:rsidRPr="00785492">
              <w:rPr>
                <w:rFonts w:ascii="Verdana" w:eastAsia="Times New Roman" w:hAnsi="Verdana" w:cs="Times New Roman"/>
                <w:sz w:val="13"/>
              </w:rPr>
              <w:t>, even though it doesn't use the synchronization mechanism. </w:t>
            </w:r>
            <w:r w:rsidRPr="00785492">
              <w:rPr>
                <w:rFonts w:ascii="Verdana" w:eastAsia="Times New Roman" w:hAnsi="Verdana" w:cs="Times New Roman"/>
                <w:sz w:val="13"/>
                <w:szCs w:val="13"/>
              </w:rPr>
              <w:br/>
            </w:r>
            <w:r w:rsidRPr="00785492">
              <w:rPr>
                <w:rFonts w:ascii="Verdana" w:eastAsia="Times New Roman" w:hAnsi="Verdana" w:cs="Times New Roman"/>
                <w:sz w:val="13"/>
                <w:szCs w:val="13"/>
              </w:rPr>
              <w:br/>
            </w:r>
            <w:r w:rsidRPr="00785492">
              <w:rPr>
                <w:rFonts w:ascii="Verdana" w:eastAsia="Times New Roman" w:hAnsi="Verdana" w:cs="Times New Roman"/>
                <w:sz w:val="13"/>
              </w:rPr>
              <w:t>Henry</w:t>
            </w:r>
          </w:p>
        </w:tc>
        <w:tc>
          <w:tcPr>
            <w:tcW w:w="0" w:type="auto"/>
            <w:shd w:val="clear" w:color="auto" w:fill="F0E6D5"/>
            <w:vAlign w:val="center"/>
            <w:hideMark/>
          </w:tcPr>
          <w:p w:rsidR="00785492" w:rsidRPr="00785492" w:rsidRDefault="00785492" w:rsidP="00785492">
            <w:pPr>
              <w:spacing w:after="0" w:line="240" w:lineRule="auto"/>
              <w:rPr>
                <w:rFonts w:ascii="Times New Roman" w:eastAsia="Times New Roman" w:hAnsi="Times New Roman" w:cs="Times New Roman"/>
                <w:sz w:val="20"/>
                <w:szCs w:val="20"/>
              </w:rPr>
            </w:pPr>
          </w:p>
        </w:tc>
      </w:tr>
    </w:tbl>
    <w:p w:rsidR="00785492" w:rsidRDefault="00785492" w:rsidP="00785492"/>
    <w:sectPr w:rsidR="00785492" w:rsidSect="00AF3D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C52B9"/>
    <w:multiLevelType w:val="multilevel"/>
    <w:tmpl w:val="B5DE8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85492"/>
    <w:rsid w:val="001F589A"/>
    <w:rsid w:val="004374BA"/>
    <w:rsid w:val="00785492"/>
    <w:rsid w:val="00AF3D2E"/>
    <w:rsid w:val="00D94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D2E"/>
  </w:style>
  <w:style w:type="paragraph" w:styleId="Heading1">
    <w:name w:val="heading 1"/>
    <w:basedOn w:val="Normal"/>
    <w:link w:val="Heading1Char"/>
    <w:uiPriority w:val="9"/>
    <w:qFormat/>
    <w:rsid w:val="007854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54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54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92"/>
    <w:rPr>
      <w:rFonts w:ascii="Times New Roman" w:eastAsia="Times New Roman" w:hAnsi="Times New Roman" w:cs="Times New Roman"/>
      <w:b/>
      <w:bCs/>
      <w:kern w:val="36"/>
      <w:sz w:val="48"/>
      <w:szCs w:val="48"/>
    </w:rPr>
  </w:style>
  <w:style w:type="character" w:customStyle="1" w:styleId="author">
    <w:name w:val="author"/>
    <w:basedOn w:val="DefaultParagraphFont"/>
    <w:rsid w:val="00785492"/>
  </w:style>
  <w:style w:type="character" w:customStyle="1" w:styleId="apple-converted-space">
    <w:name w:val="apple-converted-space"/>
    <w:basedOn w:val="DefaultParagraphFont"/>
    <w:rsid w:val="00785492"/>
  </w:style>
  <w:style w:type="character" w:styleId="Hyperlink">
    <w:name w:val="Hyperlink"/>
    <w:basedOn w:val="DefaultParagraphFont"/>
    <w:uiPriority w:val="99"/>
    <w:unhideWhenUsed/>
    <w:rsid w:val="00785492"/>
    <w:rPr>
      <w:color w:val="0000FF"/>
      <w:u w:val="single"/>
    </w:rPr>
  </w:style>
  <w:style w:type="character" w:customStyle="1" w:styleId="meta-sep">
    <w:name w:val="meta-sep"/>
    <w:basedOn w:val="DefaultParagraphFont"/>
    <w:rsid w:val="00785492"/>
  </w:style>
  <w:style w:type="character" w:customStyle="1" w:styleId="entry-date">
    <w:name w:val="entry-date"/>
    <w:basedOn w:val="DefaultParagraphFont"/>
    <w:rsid w:val="00785492"/>
  </w:style>
  <w:style w:type="paragraph" w:styleId="NormalWeb">
    <w:name w:val="Normal (Web)"/>
    <w:basedOn w:val="Normal"/>
    <w:uiPriority w:val="99"/>
    <w:semiHidden/>
    <w:unhideWhenUsed/>
    <w:rsid w:val="007854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49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8549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785492"/>
  </w:style>
  <w:style w:type="character" w:customStyle="1" w:styleId="ilad">
    <w:name w:val="il_ad"/>
    <w:basedOn w:val="DefaultParagraphFont"/>
    <w:rsid w:val="00785492"/>
  </w:style>
  <w:style w:type="paragraph" w:styleId="BalloonText">
    <w:name w:val="Balloon Text"/>
    <w:basedOn w:val="Normal"/>
    <w:link w:val="BalloonTextChar"/>
    <w:uiPriority w:val="99"/>
    <w:semiHidden/>
    <w:unhideWhenUsed/>
    <w:rsid w:val="00785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492"/>
    <w:rPr>
      <w:rFonts w:ascii="Tahoma" w:hAnsi="Tahoma" w:cs="Tahoma"/>
      <w:sz w:val="16"/>
      <w:szCs w:val="16"/>
    </w:rPr>
  </w:style>
  <w:style w:type="character" w:customStyle="1" w:styleId="Heading3Char">
    <w:name w:val="Heading 3 Char"/>
    <w:basedOn w:val="DefaultParagraphFont"/>
    <w:link w:val="Heading3"/>
    <w:uiPriority w:val="9"/>
    <w:semiHidden/>
    <w:rsid w:val="00785492"/>
    <w:rPr>
      <w:rFonts w:asciiTheme="majorHAnsi" w:eastAsiaTheme="majorEastAsia" w:hAnsiTheme="majorHAnsi" w:cstheme="majorBidi"/>
      <w:b/>
      <w:bCs/>
      <w:color w:val="4F81BD" w:themeColor="accent1"/>
    </w:rPr>
  </w:style>
  <w:style w:type="character" w:customStyle="1" w:styleId="gensmall">
    <w:name w:val="gensmall"/>
    <w:basedOn w:val="DefaultParagraphFont"/>
    <w:rsid w:val="00785492"/>
  </w:style>
  <w:style w:type="character" w:customStyle="1" w:styleId="postdetails">
    <w:name w:val="postdetails"/>
    <w:basedOn w:val="DefaultParagraphFont"/>
    <w:rsid w:val="00785492"/>
  </w:style>
  <w:style w:type="character" w:customStyle="1" w:styleId="postbody">
    <w:name w:val="postbody"/>
    <w:basedOn w:val="DefaultParagraphFont"/>
    <w:rsid w:val="00785492"/>
  </w:style>
  <w:style w:type="character" w:customStyle="1" w:styleId="usersignature">
    <w:name w:val="usersignature"/>
    <w:basedOn w:val="DefaultParagraphFont"/>
    <w:rsid w:val="00785492"/>
  </w:style>
  <w:style w:type="character" w:customStyle="1" w:styleId="authornamenolink">
    <w:name w:val="authornamenolink"/>
    <w:basedOn w:val="DefaultParagraphFont"/>
    <w:rsid w:val="00785492"/>
  </w:style>
  <w:style w:type="character" w:styleId="HTMLCite">
    <w:name w:val="HTML Cite"/>
    <w:basedOn w:val="DefaultParagraphFont"/>
    <w:uiPriority w:val="99"/>
    <w:semiHidden/>
    <w:unhideWhenUsed/>
    <w:rsid w:val="00785492"/>
    <w:rPr>
      <w:i/>
      <w:iCs/>
    </w:rPr>
  </w:style>
</w:styles>
</file>

<file path=word/webSettings.xml><?xml version="1.0" encoding="utf-8"?>
<w:webSettings xmlns:r="http://schemas.openxmlformats.org/officeDocument/2006/relationships" xmlns:w="http://schemas.openxmlformats.org/wordprocessingml/2006/main">
  <w:divs>
    <w:div w:id="67072134">
      <w:bodyDiv w:val="1"/>
      <w:marLeft w:val="0"/>
      <w:marRight w:val="0"/>
      <w:marTop w:val="0"/>
      <w:marBottom w:val="0"/>
      <w:divBdr>
        <w:top w:val="none" w:sz="0" w:space="0" w:color="auto"/>
        <w:left w:val="none" w:sz="0" w:space="0" w:color="auto"/>
        <w:bottom w:val="none" w:sz="0" w:space="0" w:color="auto"/>
        <w:right w:val="none" w:sz="0" w:space="0" w:color="auto"/>
      </w:divBdr>
      <w:divsChild>
        <w:div w:id="1339967443">
          <w:marLeft w:val="0"/>
          <w:marRight w:val="0"/>
          <w:marTop w:val="0"/>
          <w:marBottom w:val="0"/>
          <w:divBdr>
            <w:top w:val="none" w:sz="0" w:space="0" w:color="auto"/>
            <w:left w:val="none" w:sz="0" w:space="0" w:color="auto"/>
            <w:bottom w:val="none" w:sz="0" w:space="0" w:color="auto"/>
            <w:right w:val="none" w:sz="0" w:space="0" w:color="auto"/>
          </w:divBdr>
        </w:div>
        <w:div w:id="1123422993">
          <w:marLeft w:val="0"/>
          <w:marRight w:val="0"/>
          <w:marTop w:val="193"/>
          <w:marBottom w:val="0"/>
          <w:divBdr>
            <w:top w:val="none" w:sz="0" w:space="0" w:color="auto"/>
            <w:left w:val="none" w:sz="0" w:space="0" w:color="auto"/>
            <w:bottom w:val="none" w:sz="0" w:space="0" w:color="auto"/>
            <w:right w:val="none" w:sz="0" w:space="0" w:color="auto"/>
          </w:divBdr>
        </w:div>
      </w:divsChild>
    </w:div>
    <w:div w:id="185094343">
      <w:bodyDiv w:val="1"/>
      <w:marLeft w:val="0"/>
      <w:marRight w:val="0"/>
      <w:marTop w:val="0"/>
      <w:marBottom w:val="0"/>
      <w:divBdr>
        <w:top w:val="none" w:sz="0" w:space="0" w:color="auto"/>
        <w:left w:val="none" w:sz="0" w:space="0" w:color="auto"/>
        <w:bottom w:val="none" w:sz="0" w:space="0" w:color="auto"/>
        <w:right w:val="none" w:sz="0" w:space="0" w:color="auto"/>
      </w:divBdr>
      <w:divsChild>
        <w:div w:id="1597127764">
          <w:marLeft w:val="0"/>
          <w:marRight w:val="0"/>
          <w:marTop w:val="0"/>
          <w:marBottom w:val="0"/>
          <w:divBdr>
            <w:top w:val="none" w:sz="0" w:space="0" w:color="auto"/>
            <w:left w:val="none" w:sz="0" w:space="0" w:color="auto"/>
            <w:bottom w:val="none" w:sz="0" w:space="0" w:color="auto"/>
            <w:right w:val="none" w:sz="0" w:space="0" w:color="auto"/>
          </w:divBdr>
          <w:divsChild>
            <w:div w:id="851796424">
              <w:marLeft w:val="0"/>
              <w:marRight w:val="0"/>
              <w:marTop w:val="0"/>
              <w:marBottom w:val="0"/>
              <w:divBdr>
                <w:top w:val="none" w:sz="0" w:space="0" w:color="auto"/>
                <w:left w:val="none" w:sz="0" w:space="0" w:color="auto"/>
                <w:bottom w:val="none" w:sz="0" w:space="0" w:color="auto"/>
                <w:right w:val="none" w:sz="0" w:space="0" w:color="auto"/>
              </w:divBdr>
            </w:div>
            <w:div w:id="1393431528">
              <w:marLeft w:val="0"/>
              <w:marRight w:val="0"/>
              <w:marTop w:val="0"/>
              <w:marBottom w:val="0"/>
              <w:divBdr>
                <w:top w:val="none" w:sz="0" w:space="0" w:color="auto"/>
                <w:left w:val="none" w:sz="0" w:space="0" w:color="auto"/>
                <w:bottom w:val="none" w:sz="0" w:space="0" w:color="auto"/>
                <w:right w:val="none" w:sz="0" w:space="0" w:color="auto"/>
              </w:divBdr>
            </w:div>
            <w:div w:id="1170675261">
              <w:marLeft w:val="0"/>
              <w:marRight w:val="0"/>
              <w:marTop w:val="0"/>
              <w:marBottom w:val="0"/>
              <w:divBdr>
                <w:top w:val="none" w:sz="0" w:space="0" w:color="auto"/>
                <w:left w:val="none" w:sz="0" w:space="0" w:color="auto"/>
                <w:bottom w:val="none" w:sz="0" w:space="0" w:color="auto"/>
                <w:right w:val="none" w:sz="0" w:space="0" w:color="auto"/>
              </w:divBdr>
            </w:div>
            <w:div w:id="788281753">
              <w:marLeft w:val="0"/>
              <w:marRight w:val="0"/>
              <w:marTop w:val="0"/>
              <w:marBottom w:val="0"/>
              <w:divBdr>
                <w:top w:val="none" w:sz="0" w:space="0" w:color="auto"/>
                <w:left w:val="none" w:sz="0" w:space="0" w:color="auto"/>
                <w:bottom w:val="none" w:sz="0" w:space="0" w:color="auto"/>
                <w:right w:val="none" w:sz="0" w:space="0" w:color="auto"/>
              </w:divBdr>
            </w:div>
            <w:div w:id="888030809">
              <w:marLeft w:val="0"/>
              <w:marRight w:val="0"/>
              <w:marTop w:val="0"/>
              <w:marBottom w:val="0"/>
              <w:divBdr>
                <w:top w:val="none" w:sz="0" w:space="0" w:color="auto"/>
                <w:left w:val="none" w:sz="0" w:space="0" w:color="auto"/>
                <w:bottom w:val="none" w:sz="0" w:space="0" w:color="auto"/>
                <w:right w:val="none" w:sz="0" w:space="0" w:color="auto"/>
              </w:divBdr>
            </w:div>
            <w:div w:id="1814591178">
              <w:marLeft w:val="0"/>
              <w:marRight w:val="0"/>
              <w:marTop w:val="0"/>
              <w:marBottom w:val="0"/>
              <w:divBdr>
                <w:top w:val="none" w:sz="0" w:space="0" w:color="auto"/>
                <w:left w:val="none" w:sz="0" w:space="0" w:color="auto"/>
                <w:bottom w:val="none" w:sz="0" w:space="0" w:color="auto"/>
                <w:right w:val="none" w:sz="0" w:space="0" w:color="auto"/>
              </w:divBdr>
            </w:div>
            <w:div w:id="1281764637">
              <w:marLeft w:val="0"/>
              <w:marRight w:val="0"/>
              <w:marTop w:val="0"/>
              <w:marBottom w:val="0"/>
              <w:divBdr>
                <w:top w:val="none" w:sz="0" w:space="0" w:color="auto"/>
                <w:left w:val="none" w:sz="0" w:space="0" w:color="auto"/>
                <w:bottom w:val="none" w:sz="0" w:space="0" w:color="auto"/>
                <w:right w:val="none" w:sz="0" w:space="0" w:color="auto"/>
              </w:divBdr>
            </w:div>
            <w:div w:id="1384596396">
              <w:marLeft w:val="0"/>
              <w:marRight w:val="0"/>
              <w:marTop w:val="0"/>
              <w:marBottom w:val="0"/>
              <w:divBdr>
                <w:top w:val="none" w:sz="0" w:space="0" w:color="auto"/>
                <w:left w:val="none" w:sz="0" w:space="0" w:color="auto"/>
                <w:bottom w:val="none" w:sz="0" w:space="0" w:color="auto"/>
                <w:right w:val="none" w:sz="0" w:space="0" w:color="auto"/>
              </w:divBdr>
            </w:div>
            <w:div w:id="883056568">
              <w:marLeft w:val="0"/>
              <w:marRight w:val="0"/>
              <w:marTop w:val="0"/>
              <w:marBottom w:val="0"/>
              <w:divBdr>
                <w:top w:val="none" w:sz="0" w:space="0" w:color="auto"/>
                <w:left w:val="none" w:sz="0" w:space="0" w:color="auto"/>
                <w:bottom w:val="none" w:sz="0" w:space="0" w:color="auto"/>
                <w:right w:val="none" w:sz="0" w:space="0" w:color="auto"/>
              </w:divBdr>
            </w:div>
            <w:div w:id="1203597711">
              <w:marLeft w:val="0"/>
              <w:marRight w:val="0"/>
              <w:marTop w:val="0"/>
              <w:marBottom w:val="0"/>
              <w:divBdr>
                <w:top w:val="none" w:sz="0" w:space="0" w:color="auto"/>
                <w:left w:val="none" w:sz="0" w:space="0" w:color="auto"/>
                <w:bottom w:val="none" w:sz="0" w:space="0" w:color="auto"/>
                <w:right w:val="none" w:sz="0" w:space="0" w:color="auto"/>
              </w:divBdr>
            </w:div>
            <w:div w:id="407462959">
              <w:marLeft w:val="0"/>
              <w:marRight w:val="0"/>
              <w:marTop w:val="0"/>
              <w:marBottom w:val="0"/>
              <w:divBdr>
                <w:top w:val="none" w:sz="0" w:space="0" w:color="auto"/>
                <w:left w:val="none" w:sz="0" w:space="0" w:color="auto"/>
                <w:bottom w:val="none" w:sz="0" w:space="0" w:color="auto"/>
                <w:right w:val="none" w:sz="0" w:space="0" w:color="auto"/>
              </w:divBdr>
            </w:div>
            <w:div w:id="1928727712">
              <w:marLeft w:val="0"/>
              <w:marRight w:val="0"/>
              <w:marTop w:val="0"/>
              <w:marBottom w:val="0"/>
              <w:divBdr>
                <w:top w:val="none" w:sz="0" w:space="0" w:color="auto"/>
                <w:left w:val="none" w:sz="0" w:space="0" w:color="auto"/>
                <w:bottom w:val="none" w:sz="0" w:space="0" w:color="auto"/>
                <w:right w:val="none" w:sz="0" w:space="0" w:color="auto"/>
              </w:divBdr>
            </w:div>
            <w:div w:id="1457456132">
              <w:marLeft w:val="0"/>
              <w:marRight w:val="0"/>
              <w:marTop w:val="0"/>
              <w:marBottom w:val="0"/>
              <w:divBdr>
                <w:top w:val="none" w:sz="0" w:space="0" w:color="auto"/>
                <w:left w:val="none" w:sz="0" w:space="0" w:color="auto"/>
                <w:bottom w:val="none" w:sz="0" w:space="0" w:color="auto"/>
                <w:right w:val="none" w:sz="0" w:space="0" w:color="auto"/>
              </w:divBdr>
            </w:div>
            <w:div w:id="253586371">
              <w:marLeft w:val="0"/>
              <w:marRight w:val="0"/>
              <w:marTop w:val="0"/>
              <w:marBottom w:val="0"/>
              <w:divBdr>
                <w:top w:val="none" w:sz="0" w:space="0" w:color="auto"/>
                <w:left w:val="none" w:sz="0" w:space="0" w:color="auto"/>
                <w:bottom w:val="none" w:sz="0" w:space="0" w:color="auto"/>
                <w:right w:val="none" w:sz="0" w:space="0" w:color="auto"/>
              </w:divBdr>
            </w:div>
            <w:div w:id="756947807">
              <w:marLeft w:val="0"/>
              <w:marRight w:val="0"/>
              <w:marTop w:val="0"/>
              <w:marBottom w:val="0"/>
              <w:divBdr>
                <w:top w:val="none" w:sz="0" w:space="0" w:color="auto"/>
                <w:left w:val="none" w:sz="0" w:space="0" w:color="auto"/>
                <w:bottom w:val="none" w:sz="0" w:space="0" w:color="auto"/>
                <w:right w:val="none" w:sz="0" w:space="0" w:color="auto"/>
              </w:divBdr>
            </w:div>
            <w:div w:id="689182786">
              <w:marLeft w:val="0"/>
              <w:marRight w:val="0"/>
              <w:marTop w:val="0"/>
              <w:marBottom w:val="0"/>
              <w:divBdr>
                <w:top w:val="none" w:sz="0" w:space="0" w:color="auto"/>
                <w:left w:val="none" w:sz="0" w:space="0" w:color="auto"/>
                <w:bottom w:val="none" w:sz="0" w:space="0" w:color="auto"/>
                <w:right w:val="none" w:sz="0" w:space="0" w:color="auto"/>
              </w:divBdr>
            </w:div>
            <w:div w:id="488640075">
              <w:marLeft w:val="0"/>
              <w:marRight w:val="0"/>
              <w:marTop w:val="0"/>
              <w:marBottom w:val="0"/>
              <w:divBdr>
                <w:top w:val="none" w:sz="0" w:space="0" w:color="auto"/>
                <w:left w:val="none" w:sz="0" w:space="0" w:color="auto"/>
                <w:bottom w:val="none" w:sz="0" w:space="0" w:color="auto"/>
                <w:right w:val="none" w:sz="0" w:space="0" w:color="auto"/>
              </w:divBdr>
            </w:div>
            <w:div w:id="1487016682">
              <w:marLeft w:val="0"/>
              <w:marRight w:val="0"/>
              <w:marTop w:val="0"/>
              <w:marBottom w:val="0"/>
              <w:divBdr>
                <w:top w:val="none" w:sz="0" w:space="0" w:color="auto"/>
                <w:left w:val="none" w:sz="0" w:space="0" w:color="auto"/>
                <w:bottom w:val="none" w:sz="0" w:space="0" w:color="auto"/>
                <w:right w:val="none" w:sz="0" w:space="0" w:color="auto"/>
              </w:divBdr>
            </w:div>
            <w:div w:id="451871132">
              <w:marLeft w:val="0"/>
              <w:marRight w:val="0"/>
              <w:marTop w:val="0"/>
              <w:marBottom w:val="0"/>
              <w:divBdr>
                <w:top w:val="none" w:sz="0" w:space="0" w:color="auto"/>
                <w:left w:val="none" w:sz="0" w:space="0" w:color="auto"/>
                <w:bottom w:val="none" w:sz="0" w:space="0" w:color="auto"/>
                <w:right w:val="none" w:sz="0" w:space="0" w:color="auto"/>
              </w:divBdr>
            </w:div>
            <w:div w:id="1450930263">
              <w:marLeft w:val="0"/>
              <w:marRight w:val="0"/>
              <w:marTop w:val="0"/>
              <w:marBottom w:val="0"/>
              <w:divBdr>
                <w:top w:val="none" w:sz="0" w:space="0" w:color="auto"/>
                <w:left w:val="none" w:sz="0" w:space="0" w:color="auto"/>
                <w:bottom w:val="none" w:sz="0" w:space="0" w:color="auto"/>
                <w:right w:val="none" w:sz="0" w:space="0" w:color="auto"/>
              </w:divBdr>
            </w:div>
            <w:div w:id="1344546985">
              <w:marLeft w:val="0"/>
              <w:marRight w:val="0"/>
              <w:marTop w:val="0"/>
              <w:marBottom w:val="0"/>
              <w:divBdr>
                <w:top w:val="none" w:sz="0" w:space="0" w:color="auto"/>
                <w:left w:val="none" w:sz="0" w:space="0" w:color="auto"/>
                <w:bottom w:val="none" w:sz="0" w:space="0" w:color="auto"/>
                <w:right w:val="none" w:sz="0" w:space="0" w:color="auto"/>
              </w:divBdr>
            </w:div>
            <w:div w:id="1832716589">
              <w:marLeft w:val="0"/>
              <w:marRight w:val="0"/>
              <w:marTop w:val="0"/>
              <w:marBottom w:val="0"/>
              <w:divBdr>
                <w:top w:val="none" w:sz="0" w:space="0" w:color="auto"/>
                <w:left w:val="none" w:sz="0" w:space="0" w:color="auto"/>
                <w:bottom w:val="none" w:sz="0" w:space="0" w:color="auto"/>
                <w:right w:val="none" w:sz="0" w:space="0" w:color="auto"/>
              </w:divBdr>
            </w:div>
            <w:div w:id="320668082">
              <w:marLeft w:val="0"/>
              <w:marRight w:val="0"/>
              <w:marTop w:val="0"/>
              <w:marBottom w:val="0"/>
              <w:divBdr>
                <w:top w:val="none" w:sz="0" w:space="0" w:color="auto"/>
                <w:left w:val="none" w:sz="0" w:space="0" w:color="auto"/>
                <w:bottom w:val="none" w:sz="0" w:space="0" w:color="auto"/>
                <w:right w:val="none" w:sz="0" w:space="0" w:color="auto"/>
              </w:divBdr>
            </w:div>
            <w:div w:id="618410779">
              <w:marLeft w:val="0"/>
              <w:marRight w:val="0"/>
              <w:marTop w:val="0"/>
              <w:marBottom w:val="0"/>
              <w:divBdr>
                <w:top w:val="none" w:sz="0" w:space="0" w:color="auto"/>
                <w:left w:val="none" w:sz="0" w:space="0" w:color="auto"/>
                <w:bottom w:val="none" w:sz="0" w:space="0" w:color="auto"/>
                <w:right w:val="none" w:sz="0" w:space="0" w:color="auto"/>
              </w:divBdr>
            </w:div>
            <w:div w:id="579675502">
              <w:marLeft w:val="0"/>
              <w:marRight w:val="0"/>
              <w:marTop w:val="0"/>
              <w:marBottom w:val="0"/>
              <w:divBdr>
                <w:top w:val="none" w:sz="0" w:space="0" w:color="auto"/>
                <w:left w:val="none" w:sz="0" w:space="0" w:color="auto"/>
                <w:bottom w:val="none" w:sz="0" w:space="0" w:color="auto"/>
                <w:right w:val="none" w:sz="0" w:space="0" w:color="auto"/>
              </w:divBdr>
            </w:div>
            <w:div w:id="2000231050">
              <w:marLeft w:val="0"/>
              <w:marRight w:val="0"/>
              <w:marTop w:val="0"/>
              <w:marBottom w:val="0"/>
              <w:divBdr>
                <w:top w:val="none" w:sz="0" w:space="0" w:color="auto"/>
                <w:left w:val="none" w:sz="0" w:space="0" w:color="auto"/>
                <w:bottom w:val="none" w:sz="0" w:space="0" w:color="auto"/>
                <w:right w:val="none" w:sz="0" w:space="0" w:color="auto"/>
              </w:divBdr>
            </w:div>
            <w:div w:id="971129163">
              <w:marLeft w:val="0"/>
              <w:marRight w:val="0"/>
              <w:marTop w:val="0"/>
              <w:marBottom w:val="0"/>
              <w:divBdr>
                <w:top w:val="none" w:sz="0" w:space="0" w:color="auto"/>
                <w:left w:val="none" w:sz="0" w:space="0" w:color="auto"/>
                <w:bottom w:val="none" w:sz="0" w:space="0" w:color="auto"/>
                <w:right w:val="none" w:sz="0" w:space="0" w:color="auto"/>
              </w:divBdr>
            </w:div>
            <w:div w:id="1812212513">
              <w:marLeft w:val="0"/>
              <w:marRight w:val="0"/>
              <w:marTop w:val="0"/>
              <w:marBottom w:val="0"/>
              <w:divBdr>
                <w:top w:val="none" w:sz="0" w:space="0" w:color="auto"/>
                <w:left w:val="none" w:sz="0" w:space="0" w:color="auto"/>
                <w:bottom w:val="none" w:sz="0" w:space="0" w:color="auto"/>
                <w:right w:val="none" w:sz="0" w:space="0" w:color="auto"/>
              </w:divBdr>
            </w:div>
            <w:div w:id="700321855">
              <w:marLeft w:val="0"/>
              <w:marRight w:val="0"/>
              <w:marTop w:val="0"/>
              <w:marBottom w:val="0"/>
              <w:divBdr>
                <w:top w:val="none" w:sz="0" w:space="0" w:color="auto"/>
                <w:left w:val="none" w:sz="0" w:space="0" w:color="auto"/>
                <w:bottom w:val="none" w:sz="0" w:space="0" w:color="auto"/>
                <w:right w:val="none" w:sz="0" w:space="0" w:color="auto"/>
              </w:divBdr>
            </w:div>
            <w:div w:id="1513837290">
              <w:marLeft w:val="0"/>
              <w:marRight w:val="0"/>
              <w:marTop w:val="0"/>
              <w:marBottom w:val="0"/>
              <w:divBdr>
                <w:top w:val="none" w:sz="0" w:space="0" w:color="auto"/>
                <w:left w:val="none" w:sz="0" w:space="0" w:color="auto"/>
                <w:bottom w:val="none" w:sz="0" w:space="0" w:color="auto"/>
                <w:right w:val="none" w:sz="0" w:space="0" w:color="auto"/>
              </w:divBdr>
            </w:div>
            <w:div w:id="2002462983">
              <w:marLeft w:val="0"/>
              <w:marRight w:val="0"/>
              <w:marTop w:val="0"/>
              <w:marBottom w:val="0"/>
              <w:divBdr>
                <w:top w:val="none" w:sz="0" w:space="0" w:color="auto"/>
                <w:left w:val="none" w:sz="0" w:space="0" w:color="auto"/>
                <w:bottom w:val="none" w:sz="0" w:space="0" w:color="auto"/>
                <w:right w:val="none" w:sz="0" w:space="0" w:color="auto"/>
              </w:divBdr>
            </w:div>
            <w:div w:id="1989703589">
              <w:marLeft w:val="0"/>
              <w:marRight w:val="0"/>
              <w:marTop w:val="0"/>
              <w:marBottom w:val="0"/>
              <w:divBdr>
                <w:top w:val="none" w:sz="0" w:space="0" w:color="auto"/>
                <w:left w:val="none" w:sz="0" w:space="0" w:color="auto"/>
                <w:bottom w:val="none" w:sz="0" w:space="0" w:color="auto"/>
                <w:right w:val="none" w:sz="0" w:space="0" w:color="auto"/>
              </w:divBdr>
            </w:div>
            <w:div w:id="543172894">
              <w:marLeft w:val="0"/>
              <w:marRight w:val="0"/>
              <w:marTop w:val="0"/>
              <w:marBottom w:val="0"/>
              <w:divBdr>
                <w:top w:val="none" w:sz="0" w:space="0" w:color="auto"/>
                <w:left w:val="none" w:sz="0" w:space="0" w:color="auto"/>
                <w:bottom w:val="none" w:sz="0" w:space="0" w:color="auto"/>
                <w:right w:val="none" w:sz="0" w:space="0" w:color="auto"/>
              </w:divBdr>
            </w:div>
            <w:div w:id="165946261">
              <w:marLeft w:val="0"/>
              <w:marRight w:val="0"/>
              <w:marTop w:val="0"/>
              <w:marBottom w:val="0"/>
              <w:divBdr>
                <w:top w:val="none" w:sz="0" w:space="0" w:color="auto"/>
                <w:left w:val="none" w:sz="0" w:space="0" w:color="auto"/>
                <w:bottom w:val="none" w:sz="0" w:space="0" w:color="auto"/>
                <w:right w:val="none" w:sz="0" w:space="0" w:color="auto"/>
              </w:divBdr>
            </w:div>
            <w:div w:id="713651954">
              <w:marLeft w:val="0"/>
              <w:marRight w:val="0"/>
              <w:marTop w:val="0"/>
              <w:marBottom w:val="0"/>
              <w:divBdr>
                <w:top w:val="none" w:sz="0" w:space="0" w:color="auto"/>
                <w:left w:val="none" w:sz="0" w:space="0" w:color="auto"/>
                <w:bottom w:val="none" w:sz="0" w:space="0" w:color="auto"/>
                <w:right w:val="none" w:sz="0" w:space="0" w:color="auto"/>
              </w:divBdr>
            </w:div>
            <w:div w:id="1143541166">
              <w:marLeft w:val="0"/>
              <w:marRight w:val="0"/>
              <w:marTop w:val="0"/>
              <w:marBottom w:val="0"/>
              <w:divBdr>
                <w:top w:val="none" w:sz="0" w:space="0" w:color="auto"/>
                <w:left w:val="none" w:sz="0" w:space="0" w:color="auto"/>
                <w:bottom w:val="none" w:sz="0" w:space="0" w:color="auto"/>
                <w:right w:val="none" w:sz="0" w:space="0" w:color="auto"/>
              </w:divBdr>
            </w:div>
            <w:div w:id="1601915476">
              <w:marLeft w:val="0"/>
              <w:marRight w:val="0"/>
              <w:marTop w:val="0"/>
              <w:marBottom w:val="0"/>
              <w:divBdr>
                <w:top w:val="none" w:sz="0" w:space="0" w:color="auto"/>
                <w:left w:val="none" w:sz="0" w:space="0" w:color="auto"/>
                <w:bottom w:val="none" w:sz="0" w:space="0" w:color="auto"/>
                <w:right w:val="none" w:sz="0" w:space="0" w:color="auto"/>
              </w:divBdr>
            </w:div>
            <w:div w:id="424351723">
              <w:marLeft w:val="0"/>
              <w:marRight w:val="0"/>
              <w:marTop w:val="0"/>
              <w:marBottom w:val="0"/>
              <w:divBdr>
                <w:top w:val="none" w:sz="0" w:space="0" w:color="auto"/>
                <w:left w:val="none" w:sz="0" w:space="0" w:color="auto"/>
                <w:bottom w:val="none" w:sz="0" w:space="0" w:color="auto"/>
                <w:right w:val="none" w:sz="0" w:space="0" w:color="auto"/>
              </w:divBdr>
            </w:div>
            <w:div w:id="286589669">
              <w:marLeft w:val="0"/>
              <w:marRight w:val="0"/>
              <w:marTop w:val="0"/>
              <w:marBottom w:val="0"/>
              <w:divBdr>
                <w:top w:val="none" w:sz="0" w:space="0" w:color="auto"/>
                <w:left w:val="none" w:sz="0" w:space="0" w:color="auto"/>
                <w:bottom w:val="none" w:sz="0" w:space="0" w:color="auto"/>
                <w:right w:val="none" w:sz="0" w:space="0" w:color="auto"/>
              </w:divBdr>
            </w:div>
            <w:div w:id="242224887">
              <w:marLeft w:val="0"/>
              <w:marRight w:val="0"/>
              <w:marTop w:val="0"/>
              <w:marBottom w:val="0"/>
              <w:divBdr>
                <w:top w:val="none" w:sz="0" w:space="0" w:color="auto"/>
                <w:left w:val="none" w:sz="0" w:space="0" w:color="auto"/>
                <w:bottom w:val="none" w:sz="0" w:space="0" w:color="auto"/>
                <w:right w:val="none" w:sz="0" w:space="0" w:color="auto"/>
              </w:divBdr>
            </w:div>
            <w:div w:id="401830210">
              <w:marLeft w:val="0"/>
              <w:marRight w:val="0"/>
              <w:marTop w:val="0"/>
              <w:marBottom w:val="0"/>
              <w:divBdr>
                <w:top w:val="none" w:sz="0" w:space="0" w:color="auto"/>
                <w:left w:val="none" w:sz="0" w:space="0" w:color="auto"/>
                <w:bottom w:val="none" w:sz="0" w:space="0" w:color="auto"/>
                <w:right w:val="none" w:sz="0" w:space="0" w:color="auto"/>
              </w:divBdr>
            </w:div>
            <w:div w:id="312872458">
              <w:marLeft w:val="0"/>
              <w:marRight w:val="0"/>
              <w:marTop w:val="0"/>
              <w:marBottom w:val="0"/>
              <w:divBdr>
                <w:top w:val="none" w:sz="0" w:space="0" w:color="auto"/>
                <w:left w:val="none" w:sz="0" w:space="0" w:color="auto"/>
                <w:bottom w:val="none" w:sz="0" w:space="0" w:color="auto"/>
                <w:right w:val="none" w:sz="0" w:space="0" w:color="auto"/>
              </w:divBdr>
            </w:div>
            <w:div w:id="2765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6415">
      <w:bodyDiv w:val="1"/>
      <w:marLeft w:val="0"/>
      <w:marRight w:val="0"/>
      <w:marTop w:val="0"/>
      <w:marBottom w:val="0"/>
      <w:divBdr>
        <w:top w:val="none" w:sz="0" w:space="0" w:color="auto"/>
        <w:left w:val="none" w:sz="0" w:space="0" w:color="auto"/>
        <w:bottom w:val="none" w:sz="0" w:space="0" w:color="auto"/>
        <w:right w:val="none" w:sz="0" w:space="0" w:color="auto"/>
      </w:divBdr>
      <w:divsChild>
        <w:div w:id="877159098">
          <w:marLeft w:val="0"/>
          <w:marRight w:val="0"/>
          <w:marTop w:val="0"/>
          <w:marBottom w:val="180"/>
          <w:divBdr>
            <w:top w:val="dotted" w:sz="2" w:space="5" w:color="BBBBBB"/>
            <w:left w:val="dotted" w:sz="4" w:space="16" w:color="BBBBBB"/>
            <w:bottom w:val="dotted" w:sz="2" w:space="1" w:color="FFFFFF"/>
            <w:right w:val="dotted" w:sz="4" w:space="8" w:color="BBBBBB"/>
          </w:divBdr>
        </w:div>
      </w:divsChild>
    </w:div>
    <w:div w:id="373775485">
      <w:bodyDiv w:val="1"/>
      <w:marLeft w:val="0"/>
      <w:marRight w:val="0"/>
      <w:marTop w:val="0"/>
      <w:marBottom w:val="0"/>
      <w:divBdr>
        <w:top w:val="none" w:sz="0" w:space="0" w:color="auto"/>
        <w:left w:val="none" w:sz="0" w:space="0" w:color="auto"/>
        <w:bottom w:val="none" w:sz="0" w:space="0" w:color="auto"/>
        <w:right w:val="none" w:sz="0" w:space="0" w:color="auto"/>
      </w:divBdr>
      <w:divsChild>
        <w:div w:id="2056856012">
          <w:marLeft w:val="0"/>
          <w:marRight w:val="0"/>
          <w:marTop w:val="0"/>
          <w:marBottom w:val="180"/>
          <w:divBdr>
            <w:top w:val="dotted" w:sz="2" w:space="5" w:color="BBBBBB"/>
            <w:left w:val="dotted" w:sz="4" w:space="16" w:color="BBBBBB"/>
            <w:bottom w:val="dotted" w:sz="2" w:space="1" w:color="FFFFFF"/>
            <w:right w:val="dotted" w:sz="4" w:space="8" w:color="BBBBBB"/>
          </w:divBdr>
          <w:divsChild>
            <w:div w:id="156116724">
              <w:marLeft w:val="0"/>
              <w:marRight w:val="0"/>
              <w:marTop w:val="0"/>
              <w:marBottom w:val="0"/>
              <w:divBdr>
                <w:top w:val="none" w:sz="0" w:space="0" w:color="auto"/>
                <w:left w:val="none" w:sz="0" w:space="0" w:color="auto"/>
                <w:bottom w:val="none" w:sz="0" w:space="0" w:color="auto"/>
                <w:right w:val="none" w:sz="0" w:space="0" w:color="auto"/>
              </w:divBdr>
            </w:div>
            <w:div w:id="1902056945">
              <w:marLeft w:val="0"/>
              <w:marRight w:val="0"/>
              <w:marTop w:val="0"/>
              <w:marBottom w:val="0"/>
              <w:divBdr>
                <w:top w:val="none" w:sz="0" w:space="0" w:color="auto"/>
                <w:left w:val="none" w:sz="0" w:space="0" w:color="auto"/>
                <w:bottom w:val="none" w:sz="0" w:space="0" w:color="auto"/>
                <w:right w:val="none" w:sz="0" w:space="0" w:color="auto"/>
              </w:divBdr>
            </w:div>
            <w:div w:id="1027870683">
              <w:marLeft w:val="0"/>
              <w:marRight w:val="0"/>
              <w:marTop w:val="0"/>
              <w:marBottom w:val="0"/>
              <w:divBdr>
                <w:top w:val="none" w:sz="0" w:space="0" w:color="auto"/>
                <w:left w:val="none" w:sz="0" w:space="0" w:color="auto"/>
                <w:bottom w:val="none" w:sz="0" w:space="0" w:color="auto"/>
                <w:right w:val="none" w:sz="0" w:space="0" w:color="auto"/>
              </w:divBdr>
            </w:div>
            <w:div w:id="1451893163">
              <w:marLeft w:val="0"/>
              <w:marRight w:val="0"/>
              <w:marTop w:val="0"/>
              <w:marBottom w:val="0"/>
              <w:divBdr>
                <w:top w:val="none" w:sz="0" w:space="0" w:color="auto"/>
                <w:left w:val="none" w:sz="0" w:space="0" w:color="auto"/>
                <w:bottom w:val="none" w:sz="0" w:space="0" w:color="auto"/>
                <w:right w:val="none" w:sz="0" w:space="0" w:color="auto"/>
              </w:divBdr>
            </w:div>
            <w:div w:id="898902698">
              <w:marLeft w:val="0"/>
              <w:marRight w:val="0"/>
              <w:marTop w:val="0"/>
              <w:marBottom w:val="0"/>
              <w:divBdr>
                <w:top w:val="none" w:sz="0" w:space="0" w:color="auto"/>
                <w:left w:val="none" w:sz="0" w:space="0" w:color="auto"/>
                <w:bottom w:val="none" w:sz="0" w:space="0" w:color="auto"/>
                <w:right w:val="none" w:sz="0" w:space="0" w:color="auto"/>
              </w:divBdr>
            </w:div>
            <w:div w:id="1260680092">
              <w:marLeft w:val="0"/>
              <w:marRight w:val="0"/>
              <w:marTop w:val="0"/>
              <w:marBottom w:val="0"/>
              <w:divBdr>
                <w:top w:val="none" w:sz="0" w:space="0" w:color="auto"/>
                <w:left w:val="none" w:sz="0" w:space="0" w:color="auto"/>
                <w:bottom w:val="none" w:sz="0" w:space="0" w:color="auto"/>
                <w:right w:val="none" w:sz="0" w:space="0" w:color="auto"/>
              </w:divBdr>
            </w:div>
            <w:div w:id="1151404203">
              <w:marLeft w:val="0"/>
              <w:marRight w:val="0"/>
              <w:marTop w:val="0"/>
              <w:marBottom w:val="0"/>
              <w:divBdr>
                <w:top w:val="none" w:sz="0" w:space="0" w:color="auto"/>
                <w:left w:val="none" w:sz="0" w:space="0" w:color="auto"/>
                <w:bottom w:val="none" w:sz="0" w:space="0" w:color="auto"/>
                <w:right w:val="none" w:sz="0" w:space="0" w:color="auto"/>
              </w:divBdr>
            </w:div>
            <w:div w:id="73280450">
              <w:marLeft w:val="0"/>
              <w:marRight w:val="0"/>
              <w:marTop w:val="0"/>
              <w:marBottom w:val="0"/>
              <w:divBdr>
                <w:top w:val="none" w:sz="0" w:space="0" w:color="auto"/>
                <w:left w:val="none" w:sz="0" w:space="0" w:color="auto"/>
                <w:bottom w:val="none" w:sz="0" w:space="0" w:color="auto"/>
                <w:right w:val="none" w:sz="0" w:space="0" w:color="auto"/>
              </w:divBdr>
            </w:div>
            <w:div w:id="1394542814">
              <w:marLeft w:val="0"/>
              <w:marRight w:val="0"/>
              <w:marTop w:val="0"/>
              <w:marBottom w:val="0"/>
              <w:divBdr>
                <w:top w:val="dotted" w:sz="8" w:space="1" w:color="auto"/>
                <w:left w:val="dotted" w:sz="8" w:space="4" w:color="auto"/>
                <w:bottom w:val="dotted" w:sz="8" w:space="1" w:color="auto"/>
                <w:right w:val="dotted" w:sz="8" w:space="4" w:color="auto"/>
              </w:divBdr>
              <w:divsChild>
                <w:div w:id="1053457138">
                  <w:marLeft w:val="0"/>
                  <w:marRight w:val="0"/>
                  <w:marTop w:val="0"/>
                  <w:marBottom w:val="0"/>
                  <w:divBdr>
                    <w:top w:val="none" w:sz="0" w:space="0" w:color="auto"/>
                    <w:left w:val="none" w:sz="0" w:space="0" w:color="auto"/>
                    <w:bottom w:val="none" w:sz="0" w:space="0" w:color="auto"/>
                    <w:right w:val="none" w:sz="0" w:space="0" w:color="auto"/>
                  </w:divBdr>
                </w:div>
              </w:divsChild>
            </w:div>
            <w:div w:id="962072992">
              <w:marLeft w:val="0"/>
              <w:marRight w:val="0"/>
              <w:marTop w:val="0"/>
              <w:marBottom w:val="0"/>
              <w:divBdr>
                <w:top w:val="none" w:sz="0" w:space="0" w:color="auto"/>
                <w:left w:val="none" w:sz="0" w:space="0" w:color="auto"/>
                <w:bottom w:val="none" w:sz="0" w:space="0" w:color="auto"/>
                <w:right w:val="none" w:sz="0" w:space="0" w:color="auto"/>
              </w:divBdr>
            </w:div>
            <w:div w:id="1096439022">
              <w:marLeft w:val="0"/>
              <w:marRight w:val="0"/>
              <w:marTop w:val="0"/>
              <w:marBottom w:val="0"/>
              <w:divBdr>
                <w:top w:val="none" w:sz="0" w:space="0" w:color="auto"/>
                <w:left w:val="none" w:sz="0" w:space="0" w:color="auto"/>
                <w:bottom w:val="none" w:sz="0" w:space="0" w:color="auto"/>
                <w:right w:val="none" w:sz="0" w:space="0" w:color="auto"/>
              </w:divBdr>
            </w:div>
            <w:div w:id="13780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2821">
      <w:bodyDiv w:val="1"/>
      <w:marLeft w:val="0"/>
      <w:marRight w:val="0"/>
      <w:marTop w:val="0"/>
      <w:marBottom w:val="0"/>
      <w:divBdr>
        <w:top w:val="none" w:sz="0" w:space="0" w:color="auto"/>
        <w:left w:val="none" w:sz="0" w:space="0" w:color="auto"/>
        <w:bottom w:val="none" w:sz="0" w:space="0" w:color="auto"/>
        <w:right w:val="none" w:sz="0" w:space="0" w:color="auto"/>
      </w:divBdr>
      <w:divsChild>
        <w:div w:id="1342317604">
          <w:marLeft w:val="0"/>
          <w:marRight w:val="0"/>
          <w:marTop w:val="0"/>
          <w:marBottom w:val="180"/>
          <w:divBdr>
            <w:top w:val="dotted" w:sz="2" w:space="5" w:color="BBBBBB"/>
            <w:left w:val="dotted" w:sz="4" w:space="16" w:color="BBBBBB"/>
            <w:bottom w:val="dotted" w:sz="2" w:space="1" w:color="FFFFFF"/>
            <w:right w:val="dotted" w:sz="4" w:space="8" w:color="BBBBBB"/>
          </w:divBdr>
          <w:divsChild>
            <w:div w:id="1051811486">
              <w:marLeft w:val="0"/>
              <w:marRight w:val="0"/>
              <w:marTop w:val="0"/>
              <w:marBottom w:val="0"/>
              <w:divBdr>
                <w:top w:val="none" w:sz="0" w:space="0" w:color="auto"/>
                <w:left w:val="none" w:sz="0" w:space="0" w:color="auto"/>
                <w:bottom w:val="none" w:sz="0" w:space="0" w:color="auto"/>
                <w:right w:val="none" w:sz="0" w:space="0" w:color="auto"/>
              </w:divBdr>
            </w:div>
            <w:div w:id="2003048584">
              <w:marLeft w:val="0"/>
              <w:marRight w:val="0"/>
              <w:marTop w:val="0"/>
              <w:marBottom w:val="0"/>
              <w:divBdr>
                <w:top w:val="none" w:sz="0" w:space="0" w:color="auto"/>
                <w:left w:val="none" w:sz="0" w:space="0" w:color="auto"/>
                <w:bottom w:val="none" w:sz="0" w:space="0" w:color="auto"/>
                <w:right w:val="none" w:sz="0" w:space="0" w:color="auto"/>
              </w:divBdr>
            </w:div>
            <w:div w:id="415708912">
              <w:marLeft w:val="0"/>
              <w:marRight w:val="0"/>
              <w:marTop w:val="0"/>
              <w:marBottom w:val="0"/>
              <w:divBdr>
                <w:top w:val="none" w:sz="0" w:space="0" w:color="auto"/>
                <w:left w:val="none" w:sz="0" w:space="0" w:color="auto"/>
                <w:bottom w:val="none" w:sz="0" w:space="0" w:color="auto"/>
                <w:right w:val="none" w:sz="0" w:space="0" w:color="auto"/>
              </w:divBdr>
            </w:div>
            <w:div w:id="470902498">
              <w:marLeft w:val="0"/>
              <w:marRight w:val="0"/>
              <w:marTop w:val="0"/>
              <w:marBottom w:val="0"/>
              <w:divBdr>
                <w:top w:val="none" w:sz="0" w:space="0" w:color="auto"/>
                <w:left w:val="none" w:sz="0" w:space="0" w:color="auto"/>
                <w:bottom w:val="none" w:sz="0" w:space="0" w:color="auto"/>
                <w:right w:val="none" w:sz="0" w:space="0" w:color="auto"/>
              </w:divBdr>
            </w:div>
            <w:div w:id="614407630">
              <w:marLeft w:val="0"/>
              <w:marRight w:val="0"/>
              <w:marTop w:val="0"/>
              <w:marBottom w:val="0"/>
              <w:divBdr>
                <w:top w:val="none" w:sz="0" w:space="0" w:color="auto"/>
                <w:left w:val="none" w:sz="0" w:space="0" w:color="auto"/>
                <w:bottom w:val="none" w:sz="0" w:space="0" w:color="auto"/>
                <w:right w:val="none" w:sz="0" w:space="0" w:color="auto"/>
              </w:divBdr>
            </w:div>
            <w:div w:id="1706640743">
              <w:marLeft w:val="0"/>
              <w:marRight w:val="0"/>
              <w:marTop w:val="0"/>
              <w:marBottom w:val="0"/>
              <w:divBdr>
                <w:top w:val="none" w:sz="0" w:space="0" w:color="auto"/>
                <w:left w:val="none" w:sz="0" w:space="0" w:color="auto"/>
                <w:bottom w:val="none" w:sz="0" w:space="0" w:color="auto"/>
                <w:right w:val="none" w:sz="0" w:space="0" w:color="auto"/>
              </w:divBdr>
            </w:div>
            <w:div w:id="787705062">
              <w:marLeft w:val="0"/>
              <w:marRight w:val="0"/>
              <w:marTop w:val="0"/>
              <w:marBottom w:val="0"/>
              <w:divBdr>
                <w:top w:val="none" w:sz="0" w:space="0" w:color="auto"/>
                <w:left w:val="none" w:sz="0" w:space="0" w:color="auto"/>
                <w:bottom w:val="none" w:sz="0" w:space="0" w:color="auto"/>
                <w:right w:val="none" w:sz="0" w:space="0" w:color="auto"/>
              </w:divBdr>
            </w:div>
            <w:div w:id="1379208638">
              <w:marLeft w:val="0"/>
              <w:marRight w:val="0"/>
              <w:marTop w:val="0"/>
              <w:marBottom w:val="0"/>
              <w:divBdr>
                <w:top w:val="none" w:sz="0" w:space="0" w:color="auto"/>
                <w:left w:val="none" w:sz="0" w:space="0" w:color="auto"/>
                <w:bottom w:val="none" w:sz="0" w:space="0" w:color="auto"/>
                <w:right w:val="none" w:sz="0" w:space="0" w:color="auto"/>
              </w:divBdr>
            </w:div>
            <w:div w:id="1132986913">
              <w:marLeft w:val="0"/>
              <w:marRight w:val="0"/>
              <w:marTop w:val="0"/>
              <w:marBottom w:val="0"/>
              <w:divBdr>
                <w:top w:val="none" w:sz="0" w:space="0" w:color="auto"/>
                <w:left w:val="none" w:sz="0" w:space="0" w:color="auto"/>
                <w:bottom w:val="none" w:sz="0" w:space="0" w:color="auto"/>
                <w:right w:val="none" w:sz="0" w:space="0" w:color="auto"/>
              </w:divBdr>
            </w:div>
            <w:div w:id="705718334">
              <w:marLeft w:val="0"/>
              <w:marRight w:val="0"/>
              <w:marTop w:val="0"/>
              <w:marBottom w:val="0"/>
              <w:divBdr>
                <w:top w:val="none" w:sz="0" w:space="0" w:color="auto"/>
                <w:left w:val="none" w:sz="0" w:space="0" w:color="auto"/>
                <w:bottom w:val="none" w:sz="0" w:space="0" w:color="auto"/>
                <w:right w:val="none" w:sz="0" w:space="0" w:color="auto"/>
              </w:divBdr>
            </w:div>
            <w:div w:id="918639807">
              <w:marLeft w:val="0"/>
              <w:marRight w:val="0"/>
              <w:marTop w:val="0"/>
              <w:marBottom w:val="0"/>
              <w:divBdr>
                <w:top w:val="none" w:sz="0" w:space="0" w:color="auto"/>
                <w:left w:val="none" w:sz="0" w:space="0" w:color="auto"/>
                <w:bottom w:val="none" w:sz="0" w:space="0" w:color="auto"/>
                <w:right w:val="none" w:sz="0" w:space="0" w:color="auto"/>
              </w:divBdr>
            </w:div>
            <w:div w:id="1454904329">
              <w:marLeft w:val="0"/>
              <w:marRight w:val="0"/>
              <w:marTop w:val="0"/>
              <w:marBottom w:val="0"/>
              <w:divBdr>
                <w:top w:val="none" w:sz="0" w:space="0" w:color="auto"/>
                <w:left w:val="none" w:sz="0" w:space="0" w:color="auto"/>
                <w:bottom w:val="none" w:sz="0" w:space="0" w:color="auto"/>
                <w:right w:val="none" w:sz="0" w:space="0" w:color="auto"/>
              </w:divBdr>
            </w:div>
            <w:div w:id="957758881">
              <w:marLeft w:val="0"/>
              <w:marRight w:val="0"/>
              <w:marTop w:val="0"/>
              <w:marBottom w:val="0"/>
              <w:divBdr>
                <w:top w:val="none" w:sz="0" w:space="0" w:color="auto"/>
                <w:left w:val="none" w:sz="0" w:space="0" w:color="auto"/>
                <w:bottom w:val="none" w:sz="0" w:space="0" w:color="auto"/>
                <w:right w:val="none" w:sz="0" w:space="0" w:color="auto"/>
              </w:divBdr>
            </w:div>
            <w:div w:id="1401447057">
              <w:marLeft w:val="0"/>
              <w:marRight w:val="0"/>
              <w:marTop w:val="0"/>
              <w:marBottom w:val="0"/>
              <w:divBdr>
                <w:top w:val="none" w:sz="0" w:space="0" w:color="auto"/>
                <w:left w:val="none" w:sz="0" w:space="0" w:color="auto"/>
                <w:bottom w:val="none" w:sz="0" w:space="0" w:color="auto"/>
                <w:right w:val="none" w:sz="0" w:space="0" w:color="auto"/>
              </w:divBdr>
            </w:div>
            <w:div w:id="2039887174">
              <w:marLeft w:val="0"/>
              <w:marRight w:val="0"/>
              <w:marTop w:val="0"/>
              <w:marBottom w:val="0"/>
              <w:divBdr>
                <w:top w:val="none" w:sz="0" w:space="0" w:color="auto"/>
                <w:left w:val="none" w:sz="0" w:space="0" w:color="auto"/>
                <w:bottom w:val="none" w:sz="0" w:space="0" w:color="auto"/>
                <w:right w:val="none" w:sz="0" w:space="0" w:color="auto"/>
              </w:divBdr>
            </w:div>
            <w:div w:id="1197616685">
              <w:marLeft w:val="0"/>
              <w:marRight w:val="0"/>
              <w:marTop w:val="0"/>
              <w:marBottom w:val="0"/>
              <w:divBdr>
                <w:top w:val="none" w:sz="0" w:space="0" w:color="auto"/>
                <w:left w:val="none" w:sz="0" w:space="0" w:color="auto"/>
                <w:bottom w:val="none" w:sz="0" w:space="0" w:color="auto"/>
                <w:right w:val="none" w:sz="0" w:space="0" w:color="auto"/>
              </w:divBdr>
            </w:div>
            <w:div w:id="287855718">
              <w:marLeft w:val="0"/>
              <w:marRight w:val="0"/>
              <w:marTop w:val="0"/>
              <w:marBottom w:val="0"/>
              <w:divBdr>
                <w:top w:val="none" w:sz="0" w:space="0" w:color="auto"/>
                <w:left w:val="none" w:sz="0" w:space="0" w:color="auto"/>
                <w:bottom w:val="none" w:sz="0" w:space="0" w:color="auto"/>
                <w:right w:val="none" w:sz="0" w:space="0" w:color="auto"/>
              </w:divBdr>
            </w:div>
            <w:div w:id="17744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7421">
      <w:bodyDiv w:val="1"/>
      <w:marLeft w:val="0"/>
      <w:marRight w:val="0"/>
      <w:marTop w:val="0"/>
      <w:marBottom w:val="0"/>
      <w:divBdr>
        <w:top w:val="none" w:sz="0" w:space="0" w:color="auto"/>
        <w:left w:val="none" w:sz="0" w:space="0" w:color="auto"/>
        <w:bottom w:val="none" w:sz="0" w:space="0" w:color="auto"/>
        <w:right w:val="none" w:sz="0" w:space="0" w:color="auto"/>
      </w:divBdr>
      <w:divsChild>
        <w:div w:id="1799451060">
          <w:marLeft w:val="0"/>
          <w:marRight w:val="0"/>
          <w:marTop w:val="0"/>
          <w:marBottom w:val="180"/>
          <w:divBdr>
            <w:top w:val="dotted" w:sz="2" w:space="5" w:color="BBBBBB"/>
            <w:left w:val="dotted" w:sz="4" w:space="16" w:color="BBBBBB"/>
            <w:bottom w:val="dotted" w:sz="2" w:space="1" w:color="FFFFFF"/>
            <w:right w:val="dotted" w:sz="4" w:space="8" w:color="BBBBBB"/>
          </w:divBdr>
          <w:divsChild>
            <w:div w:id="1235236339">
              <w:marLeft w:val="0"/>
              <w:marRight w:val="0"/>
              <w:marTop w:val="0"/>
              <w:marBottom w:val="0"/>
              <w:divBdr>
                <w:top w:val="none" w:sz="0" w:space="0" w:color="auto"/>
                <w:left w:val="none" w:sz="0" w:space="0" w:color="auto"/>
                <w:bottom w:val="none" w:sz="0" w:space="0" w:color="auto"/>
                <w:right w:val="none" w:sz="0" w:space="0" w:color="auto"/>
              </w:divBdr>
            </w:div>
            <w:div w:id="1130902687">
              <w:marLeft w:val="0"/>
              <w:marRight w:val="0"/>
              <w:marTop w:val="0"/>
              <w:marBottom w:val="0"/>
              <w:divBdr>
                <w:top w:val="none" w:sz="0" w:space="0" w:color="auto"/>
                <w:left w:val="none" w:sz="0" w:space="0" w:color="auto"/>
                <w:bottom w:val="none" w:sz="0" w:space="0" w:color="auto"/>
                <w:right w:val="none" w:sz="0" w:space="0" w:color="auto"/>
              </w:divBdr>
            </w:div>
            <w:div w:id="1078674868">
              <w:marLeft w:val="0"/>
              <w:marRight w:val="0"/>
              <w:marTop w:val="0"/>
              <w:marBottom w:val="0"/>
              <w:divBdr>
                <w:top w:val="none" w:sz="0" w:space="0" w:color="auto"/>
                <w:left w:val="none" w:sz="0" w:space="0" w:color="auto"/>
                <w:bottom w:val="none" w:sz="0" w:space="0" w:color="auto"/>
                <w:right w:val="none" w:sz="0" w:space="0" w:color="auto"/>
              </w:divBdr>
            </w:div>
            <w:div w:id="717439527">
              <w:marLeft w:val="0"/>
              <w:marRight w:val="0"/>
              <w:marTop w:val="0"/>
              <w:marBottom w:val="0"/>
              <w:divBdr>
                <w:top w:val="none" w:sz="0" w:space="0" w:color="auto"/>
                <w:left w:val="none" w:sz="0" w:space="0" w:color="auto"/>
                <w:bottom w:val="none" w:sz="0" w:space="0" w:color="auto"/>
                <w:right w:val="none" w:sz="0" w:space="0" w:color="auto"/>
              </w:divBdr>
            </w:div>
            <w:div w:id="1955135882">
              <w:marLeft w:val="0"/>
              <w:marRight w:val="0"/>
              <w:marTop w:val="0"/>
              <w:marBottom w:val="0"/>
              <w:divBdr>
                <w:top w:val="none" w:sz="0" w:space="0" w:color="auto"/>
                <w:left w:val="none" w:sz="0" w:space="0" w:color="auto"/>
                <w:bottom w:val="none" w:sz="0" w:space="0" w:color="auto"/>
                <w:right w:val="none" w:sz="0" w:space="0" w:color="auto"/>
              </w:divBdr>
            </w:div>
            <w:div w:id="194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5169">
      <w:bodyDiv w:val="1"/>
      <w:marLeft w:val="0"/>
      <w:marRight w:val="0"/>
      <w:marTop w:val="0"/>
      <w:marBottom w:val="0"/>
      <w:divBdr>
        <w:top w:val="none" w:sz="0" w:space="0" w:color="auto"/>
        <w:left w:val="none" w:sz="0" w:space="0" w:color="auto"/>
        <w:bottom w:val="none" w:sz="0" w:space="0" w:color="auto"/>
        <w:right w:val="none" w:sz="0" w:space="0" w:color="auto"/>
      </w:divBdr>
      <w:divsChild>
        <w:div w:id="1674144421">
          <w:marLeft w:val="0"/>
          <w:marRight w:val="0"/>
          <w:marTop w:val="0"/>
          <w:marBottom w:val="0"/>
          <w:divBdr>
            <w:top w:val="none" w:sz="0" w:space="0" w:color="auto"/>
            <w:left w:val="none" w:sz="0" w:space="0" w:color="auto"/>
            <w:bottom w:val="none" w:sz="0" w:space="0" w:color="auto"/>
            <w:right w:val="none" w:sz="0" w:space="0" w:color="auto"/>
          </w:divBdr>
        </w:div>
        <w:div w:id="1456828801">
          <w:marLeft w:val="0"/>
          <w:marRight w:val="0"/>
          <w:marTop w:val="0"/>
          <w:marBottom w:val="0"/>
          <w:divBdr>
            <w:top w:val="none" w:sz="0" w:space="0" w:color="auto"/>
            <w:left w:val="none" w:sz="0" w:space="0" w:color="auto"/>
            <w:bottom w:val="none" w:sz="0" w:space="0" w:color="auto"/>
            <w:right w:val="none" w:sz="0" w:space="0" w:color="auto"/>
          </w:divBdr>
        </w:div>
        <w:div w:id="2143187859">
          <w:marLeft w:val="0"/>
          <w:marRight w:val="0"/>
          <w:marTop w:val="0"/>
          <w:marBottom w:val="0"/>
          <w:divBdr>
            <w:top w:val="none" w:sz="0" w:space="0" w:color="auto"/>
            <w:left w:val="none" w:sz="0" w:space="0" w:color="auto"/>
            <w:bottom w:val="none" w:sz="0" w:space="0" w:color="auto"/>
            <w:right w:val="none" w:sz="0" w:space="0" w:color="auto"/>
          </w:divBdr>
          <w:divsChild>
            <w:div w:id="2080052007">
              <w:marLeft w:val="0"/>
              <w:marRight w:val="0"/>
              <w:marTop w:val="0"/>
              <w:marBottom w:val="0"/>
              <w:divBdr>
                <w:top w:val="none" w:sz="0" w:space="0" w:color="auto"/>
                <w:left w:val="none" w:sz="0" w:space="0" w:color="auto"/>
                <w:bottom w:val="none" w:sz="0" w:space="0" w:color="auto"/>
                <w:right w:val="none" w:sz="0" w:space="0" w:color="auto"/>
              </w:divBdr>
            </w:div>
            <w:div w:id="129715535">
              <w:marLeft w:val="0"/>
              <w:marRight w:val="0"/>
              <w:marTop w:val="0"/>
              <w:marBottom w:val="0"/>
              <w:divBdr>
                <w:top w:val="none" w:sz="0" w:space="0" w:color="auto"/>
                <w:left w:val="none" w:sz="0" w:space="0" w:color="auto"/>
                <w:bottom w:val="none" w:sz="0" w:space="0" w:color="auto"/>
                <w:right w:val="none" w:sz="0" w:space="0" w:color="auto"/>
              </w:divBdr>
              <w:divsChild>
                <w:div w:id="12078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799">
          <w:marLeft w:val="0"/>
          <w:marRight w:val="0"/>
          <w:marTop w:val="0"/>
          <w:marBottom w:val="0"/>
          <w:divBdr>
            <w:top w:val="none" w:sz="0" w:space="0" w:color="auto"/>
            <w:left w:val="none" w:sz="0" w:space="0" w:color="auto"/>
            <w:bottom w:val="none" w:sz="0" w:space="0" w:color="auto"/>
            <w:right w:val="none" w:sz="0" w:space="0" w:color="auto"/>
          </w:divBdr>
          <w:divsChild>
            <w:div w:id="195780583">
              <w:marLeft w:val="0"/>
              <w:marRight w:val="0"/>
              <w:marTop w:val="0"/>
              <w:marBottom w:val="0"/>
              <w:divBdr>
                <w:top w:val="none" w:sz="0" w:space="0" w:color="auto"/>
                <w:left w:val="none" w:sz="0" w:space="0" w:color="auto"/>
                <w:bottom w:val="none" w:sz="0" w:space="0" w:color="auto"/>
                <w:right w:val="none" w:sz="0" w:space="0" w:color="auto"/>
              </w:divBdr>
            </w:div>
            <w:div w:id="903830135">
              <w:marLeft w:val="0"/>
              <w:marRight w:val="0"/>
              <w:marTop w:val="0"/>
              <w:marBottom w:val="0"/>
              <w:divBdr>
                <w:top w:val="none" w:sz="0" w:space="0" w:color="auto"/>
                <w:left w:val="none" w:sz="0" w:space="0" w:color="auto"/>
                <w:bottom w:val="none" w:sz="0" w:space="0" w:color="auto"/>
                <w:right w:val="none" w:sz="0" w:space="0" w:color="auto"/>
              </w:divBdr>
              <w:divsChild>
                <w:div w:id="9563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marLeft w:val="0"/>
          <w:marRight w:val="0"/>
          <w:marTop w:val="0"/>
          <w:marBottom w:val="0"/>
          <w:divBdr>
            <w:top w:val="none" w:sz="0" w:space="0" w:color="auto"/>
            <w:left w:val="none" w:sz="0" w:space="0" w:color="auto"/>
            <w:bottom w:val="none" w:sz="0" w:space="0" w:color="auto"/>
            <w:right w:val="none" w:sz="0" w:space="0" w:color="auto"/>
          </w:divBdr>
        </w:div>
        <w:div w:id="1504323648">
          <w:marLeft w:val="0"/>
          <w:marRight w:val="0"/>
          <w:marTop w:val="0"/>
          <w:marBottom w:val="0"/>
          <w:divBdr>
            <w:top w:val="none" w:sz="0" w:space="0" w:color="auto"/>
            <w:left w:val="none" w:sz="0" w:space="0" w:color="auto"/>
            <w:bottom w:val="none" w:sz="0" w:space="0" w:color="auto"/>
            <w:right w:val="none" w:sz="0" w:space="0" w:color="auto"/>
          </w:divBdr>
        </w:div>
        <w:div w:id="42751486">
          <w:marLeft w:val="0"/>
          <w:marRight w:val="0"/>
          <w:marTop w:val="0"/>
          <w:marBottom w:val="0"/>
          <w:divBdr>
            <w:top w:val="none" w:sz="0" w:space="0" w:color="auto"/>
            <w:left w:val="none" w:sz="0" w:space="0" w:color="auto"/>
            <w:bottom w:val="none" w:sz="0" w:space="0" w:color="auto"/>
            <w:right w:val="none" w:sz="0" w:space="0" w:color="auto"/>
          </w:divBdr>
          <w:divsChild>
            <w:div w:id="794955839">
              <w:marLeft w:val="0"/>
              <w:marRight w:val="0"/>
              <w:marTop w:val="0"/>
              <w:marBottom w:val="0"/>
              <w:divBdr>
                <w:top w:val="none" w:sz="0" w:space="0" w:color="auto"/>
                <w:left w:val="none" w:sz="0" w:space="0" w:color="auto"/>
                <w:bottom w:val="none" w:sz="0" w:space="0" w:color="auto"/>
                <w:right w:val="none" w:sz="0" w:space="0" w:color="auto"/>
              </w:divBdr>
            </w:div>
            <w:div w:id="1011568012">
              <w:marLeft w:val="0"/>
              <w:marRight w:val="0"/>
              <w:marTop w:val="0"/>
              <w:marBottom w:val="0"/>
              <w:divBdr>
                <w:top w:val="none" w:sz="0" w:space="0" w:color="auto"/>
                <w:left w:val="none" w:sz="0" w:space="0" w:color="auto"/>
                <w:bottom w:val="none" w:sz="0" w:space="0" w:color="auto"/>
                <w:right w:val="none" w:sz="0" w:space="0" w:color="auto"/>
              </w:divBdr>
              <w:divsChild>
                <w:div w:id="11360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285">
          <w:blockQuote w:val="1"/>
          <w:marLeft w:val="107"/>
          <w:marRight w:val="107"/>
          <w:marTop w:val="120"/>
          <w:marBottom w:val="0"/>
          <w:divBdr>
            <w:top w:val="dashed" w:sz="4" w:space="3" w:color="DBDBCE"/>
            <w:left w:val="dashed" w:sz="4" w:space="3" w:color="DBDBCE"/>
            <w:bottom w:val="dashed" w:sz="4" w:space="3" w:color="DBDBCE"/>
            <w:right w:val="dashed" w:sz="4" w:space="3" w:color="DBDBCE"/>
          </w:divBdr>
          <w:divsChild>
            <w:div w:id="360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9892">
      <w:bodyDiv w:val="1"/>
      <w:marLeft w:val="0"/>
      <w:marRight w:val="0"/>
      <w:marTop w:val="0"/>
      <w:marBottom w:val="0"/>
      <w:divBdr>
        <w:top w:val="none" w:sz="0" w:space="0" w:color="auto"/>
        <w:left w:val="none" w:sz="0" w:space="0" w:color="auto"/>
        <w:bottom w:val="none" w:sz="0" w:space="0" w:color="auto"/>
        <w:right w:val="none" w:sz="0" w:space="0" w:color="auto"/>
      </w:divBdr>
      <w:divsChild>
        <w:div w:id="489294446">
          <w:marLeft w:val="0"/>
          <w:marRight w:val="0"/>
          <w:marTop w:val="0"/>
          <w:marBottom w:val="180"/>
          <w:divBdr>
            <w:top w:val="dotted" w:sz="2" w:space="5" w:color="BBBBBB"/>
            <w:left w:val="dotted" w:sz="4" w:space="16" w:color="BBBBBB"/>
            <w:bottom w:val="dotted" w:sz="2" w:space="1" w:color="FFFFFF"/>
            <w:right w:val="dotted" w:sz="4" w:space="8" w:color="BBBBBB"/>
          </w:divBdr>
          <w:divsChild>
            <w:div w:id="1446927671">
              <w:marLeft w:val="0"/>
              <w:marRight w:val="0"/>
              <w:marTop w:val="0"/>
              <w:marBottom w:val="0"/>
              <w:divBdr>
                <w:top w:val="none" w:sz="0" w:space="0" w:color="auto"/>
                <w:left w:val="none" w:sz="0" w:space="0" w:color="auto"/>
                <w:bottom w:val="none" w:sz="0" w:space="0" w:color="auto"/>
                <w:right w:val="none" w:sz="0" w:space="0" w:color="auto"/>
              </w:divBdr>
            </w:div>
            <w:div w:id="995721095">
              <w:marLeft w:val="0"/>
              <w:marRight w:val="0"/>
              <w:marTop w:val="0"/>
              <w:marBottom w:val="0"/>
              <w:divBdr>
                <w:top w:val="none" w:sz="0" w:space="0" w:color="auto"/>
                <w:left w:val="none" w:sz="0" w:space="0" w:color="auto"/>
                <w:bottom w:val="none" w:sz="0" w:space="0" w:color="auto"/>
                <w:right w:val="none" w:sz="0" w:space="0" w:color="auto"/>
              </w:divBdr>
            </w:div>
            <w:div w:id="68160812">
              <w:marLeft w:val="0"/>
              <w:marRight w:val="0"/>
              <w:marTop w:val="0"/>
              <w:marBottom w:val="0"/>
              <w:divBdr>
                <w:top w:val="none" w:sz="0" w:space="0" w:color="auto"/>
                <w:left w:val="none" w:sz="0" w:space="0" w:color="auto"/>
                <w:bottom w:val="none" w:sz="0" w:space="0" w:color="auto"/>
                <w:right w:val="none" w:sz="0" w:space="0" w:color="auto"/>
              </w:divBdr>
            </w:div>
            <w:div w:id="1763989975">
              <w:marLeft w:val="0"/>
              <w:marRight w:val="0"/>
              <w:marTop w:val="0"/>
              <w:marBottom w:val="0"/>
              <w:divBdr>
                <w:top w:val="none" w:sz="0" w:space="0" w:color="auto"/>
                <w:left w:val="none" w:sz="0" w:space="0" w:color="auto"/>
                <w:bottom w:val="none" w:sz="0" w:space="0" w:color="auto"/>
                <w:right w:val="none" w:sz="0" w:space="0" w:color="auto"/>
              </w:divBdr>
            </w:div>
            <w:div w:id="885334023">
              <w:marLeft w:val="0"/>
              <w:marRight w:val="0"/>
              <w:marTop w:val="0"/>
              <w:marBottom w:val="0"/>
              <w:divBdr>
                <w:top w:val="none" w:sz="0" w:space="0" w:color="auto"/>
                <w:left w:val="none" w:sz="0" w:space="0" w:color="auto"/>
                <w:bottom w:val="none" w:sz="0" w:space="0" w:color="auto"/>
                <w:right w:val="none" w:sz="0" w:space="0" w:color="auto"/>
              </w:divBdr>
            </w:div>
            <w:div w:id="1211265583">
              <w:marLeft w:val="0"/>
              <w:marRight w:val="0"/>
              <w:marTop w:val="0"/>
              <w:marBottom w:val="0"/>
              <w:divBdr>
                <w:top w:val="none" w:sz="0" w:space="0" w:color="auto"/>
                <w:left w:val="none" w:sz="0" w:space="0" w:color="auto"/>
                <w:bottom w:val="none" w:sz="0" w:space="0" w:color="auto"/>
                <w:right w:val="none" w:sz="0" w:space="0" w:color="auto"/>
              </w:divBdr>
            </w:div>
            <w:div w:id="419451404">
              <w:marLeft w:val="0"/>
              <w:marRight w:val="0"/>
              <w:marTop w:val="0"/>
              <w:marBottom w:val="0"/>
              <w:divBdr>
                <w:top w:val="none" w:sz="0" w:space="0" w:color="auto"/>
                <w:left w:val="none" w:sz="0" w:space="0" w:color="auto"/>
                <w:bottom w:val="none" w:sz="0" w:space="0" w:color="auto"/>
                <w:right w:val="none" w:sz="0" w:space="0" w:color="auto"/>
              </w:divBdr>
            </w:div>
            <w:div w:id="827016000">
              <w:marLeft w:val="0"/>
              <w:marRight w:val="0"/>
              <w:marTop w:val="0"/>
              <w:marBottom w:val="0"/>
              <w:divBdr>
                <w:top w:val="none" w:sz="0" w:space="0" w:color="auto"/>
                <w:left w:val="none" w:sz="0" w:space="0" w:color="auto"/>
                <w:bottom w:val="none" w:sz="0" w:space="0" w:color="auto"/>
                <w:right w:val="none" w:sz="0" w:space="0" w:color="auto"/>
              </w:divBdr>
            </w:div>
            <w:div w:id="265504038">
              <w:marLeft w:val="0"/>
              <w:marRight w:val="0"/>
              <w:marTop w:val="0"/>
              <w:marBottom w:val="0"/>
              <w:divBdr>
                <w:top w:val="none" w:sz="0" w:space="0" w:color="auto"/>
                <w:left w:val="none" w:sz="0" w:space="0" w:color="auto"/>
                <w:bottom w:val="none" w:sz="0" w:space="0" w:color="auto"/>
                <w:right w:val="none" w:sz="0" w:space="0" w:color="auto"/>
              </w:divBdr>
            </w:div>
            <w:div w:id="1871919486">
              <w:marLeft w:val="0"/>
              <w:marRight w:val="0"/>
              <w:marTop w:val="0"/>
              <w:marBottom w:val="0"/>
              <w:divBdr>
                <w:top w:val="dotted" w:sz="8" w:space="1" w:color="auto"/>
                <w:left w:val="dotted" w:sz="8" w:space="4" w:color="auto"/>
                <w:bottom w:val="dotted" w:sz="8" w:space="1" w:color="auto"/>
                <w:right w:val="dotted" w:sz="8" w:space="4" w:color="auto"/>
              </w:divBdr>
              <w:divsChild>
                <w:div w:id="1559052270">
                  <w:marLeft w:val="0"/>
                  <w:marRight w:val="0"/>
                  <w:marTop w:val="0"/>
                  <w:marBottom w:val="0"/>
                  <w:divBdr>
                    <w:top w:val="none" w:sz="0" w:space="0" w:color="auto"/>
                    <w:left w:val="none" w:sz="0" w:space="0" w:color="auto"/>
                    <w:bottom w:val="none" w:sz="0" w:space="0" w:color="auto"/>
                    <w:right w:val="none" w:sz="0" w:space="0" w:color="auto"/>
                  </w:divBdr>
                </w:div>
                <w:div w:id="454518939">
                  <w:marLeft w:val="0"/>
                  <w:marRight w:val="0"/>
                  <w:marTop w:val="0"/>
                  <w:marBottom w:val="0"/>
                  <w:divBdr>
                    <w:top w:val="none" w:sz="0" w:space="0" w:color="auto"/>
                    <w:left w:val="none" w:sz="0" w:space="0" w:color="auto"/>
                    <w:bottom w:val="none" w:sz="0" w:space="0" w:color="auto"/>
                    <w:right w:val="none" w:sz="0" w:space="0" w:color="auto"/>
                  </w:divBdr>
                </w:div>
                <w:div w:id="466093376">
                  <w:marLeft w:val="0"/>
                  <w:marRight w:val="0"/>
                  <w:marTop w:val="0"/>
                  <w:marBottom w:val="0"/>
                  <w:divBdr>
                    <w:top w:val="none" w:sz="0" w:space="0" w:color="auto"/>
                    <w:left w:val="none" w:sz="0" w:space="0" w:color="auto"/>
                    <w:bottom w:val="none" w:sz="0" w:space="0" w:color="auto"/>
                    <w:right w:val="none" w:sz="0" w:space="0" w:color="auto"/>
                  </w:divBdr>
                </w:div>
              </w:divsChild>
            </w:div>
            <w:div w:id="644818875">
              <w:marLeft w:val="0"/>
              <w:marRight w:val="0"/>
              <w:marTop w:val="0"/>
              <w:marBottom w:val="0"/>
              <w:divBdr>
                <w:top w:val="none" w:sz="0" w:space="0" w:color="auto"/>
                <w:left w:val="none" w:sz="0" w:space="0" w:color="auto"/>
                <w:bottom w:val="none" w:sz="0" w:space="0" w:color="auto"/>
                <w:right w:val="none" w:sz="0" w:space="0" w:color="auto"/>
              </w:divBdr>
            </w:div>
            <w:div w:id="1171485091">
              <w:marLeft w:val="0"/>
              <w:marRight w:val="0"/>
              <w:marTop w:val="0"/>
              <w:marBottom w:val="0"/>
              <w:divBdr>
                <w:top w:val="none" w:sz="0" w:space="0" w:color="auto"/>
                <w:left w:val="none" w:sz="0" w:space="0" w:color="auto"/>
                <w:bottom w:val="none" w:sz="0" w:space="0" w:color="auto"/>
                <w:right w:val="none" w:sz="0" w:space="0" w:color="auto"/>
              </w:divBdr>
            </w:div>
            <w:div w:id="360516089">
              <w:marLeft w:val="0"/>
              <w:marRight w:val="0"/>
              <w:marTop w:val="0"/>
              <w:marBottom w:val="0"/>
              <w:divBdr>
                <w:top w:val="none" w:sz="0" w:space="0" w:color="auto"/>
                <w:left w:val="none" w:sz="0" w:space="0" w:color="auto"/>
                <w:bottom w:val="none" w:sz="0" w:space="0" w:color="auto"/>
                <w:right w:val="none" w:sz="0" w:space="0" w:color="auto"/>
              </w:divBdr>
            </w:div>
            <w:div w:id="426775045">
              <w:marLeft w:val="0"/>
              <w:marRight w:val="0"/>
              <w:marTop w:val="0"/>
              <w:marBottom w:val="0"/>
              <w:divBdr>
                <w:top w:val="none" w:sz="0" w:space="0" w:color="auto"/>
                <w:left w:val="none" w:sz="0" w:space="0" w:color="auto"/>
                <w:bottom w:val="none" w:sz="0" w:space="0" w:color="auto"/>
                <w:right w:val="none" w:sz="0" w:space="0" w:color="auto"/>
              </w:divBdr>
            </w:div>
            <w:div w:id="1260260831">
              <w:marLeft w:val="0"/>
              <w:marRight w:val="0"/>
              <w:marTop w:val="0"/>
              <w:marBottom w:val="0"/>
              <w:divBdr>
                <w:top w:val="none" w:sz="0" w:space="0" w:color="auto"/>
                <w:left w:val="none" w:sz="0" w:space="0" w:color="auto"/>
                <w:bottom w:val="none" w:sz="0" w:space="0" w:color="auto"/>
                <w:right w:val="none" w:sz="0" w:space="0" w:color="auto"/>
              </w:divBdr>
            </w:div>
            <w:div w:id="973025076">
              <w:marLeft w:val="0"/>
              <w:marRight w:val="0"/>
              <w:marTop w:val="0"/>
              <w:marBottom w:val="0"/>
              <w:divBdr>
                <w:top w:val="none" w:sz="0" w:space="0" w:color="auto"/>
                <w:left w:val="none" w:sz="0" w:space="0" w:color="auto"/>
                <w:bottom w:val="none" w:sz="0" w:space="0" w:color="auto"/>
                <w:right w:val="none" w:sz="0" w:space="0" w:color="auto"/>
              </w:divBdr>
            </w:div>
            <w:div w:id="2048944642">
              <w:marLeft w:val="0"/>
              <w:marRight w:val="0"/>
              <w:marTop w:val="0"/>
              <w:marBottom w:val="0"/>
              <w:divBdr>
                <w:top w:val="none" w:sz="0" w:space="0" w:color="auto"/>
                <w:left w:val="none" w:sz="0" w:space="0" w:color="auto"/>
                <w:bottom w:val="none" w:sz="0" w:space="0" w:color="auto"/>
                <w:right w:val="none" w:sz="0" w:space="0" w:color="auto"/>
              </w:divBdr>
            </w:div>
            <w:div w:id="136723119">
              <w:marLeft w:val="0"/>
              <w:marRight w:val="0"/>
              <w:marTop w:val="0"/>
              <w:marBottom w:val="0"/>
              <w:divBdr>
                <w:top w:val="none" w:sz="0" w:space="0" w:color="auto"/>
                <w:left w:val="none" w:sz="0" w:space="0" w:color="auto"/>
                <w:bottom w:val="none" w:sz="0" w:space="0" w:color="auto"/>
                <w:right w:val="none" w:sz="0" w:space="0" w:color="auto"/>
              </w:divBdr>
            </w:div>
            <w:div w:id="1552500894">
              <w:marLeft w:val="0"/>
              <w:marRight w:val="0"/>
              <w:marTop w:val="0"/>
              <w:marBottom w:val="0"/>
              <w:divBdr>
                <w:top w:val="none" w:sz="0" w:space="0" w:color="auto"/>
                <w:left w:val="none" w:sz="0" w:space="0" w:color="auto"/>
                <w:bottom w:val="none" w:sz="0" w:space="0" w:color="auto"/>
                <w:right w:val="none" w:sz="0" w:space="0" w:color="auto"/>
              </w:divBdr>
            </w:div>
            <w:div w:id="1891990682">
              <w:marLeft w:val="0"/>
              <w:marRight w:val="0"/>
              <w:marTop w:val="0"/>
              <w:marBottom w:val="0"/>
              <w:divBdr>
                <w:top w:val="none" w:sz="0" w:space="0" w:color="auto"/>
                <w:left w:val="none" w:sz="0" w:space="0" w:color="auto"/>
                <w:bottom w:val="none" w:sz="0" w:space="0" w:color="auto"/>
                <w:right w:val="none" w:sz="0" w:space="0" w:color="auto"/>
              </w:divBdr>
            </w:div>
            <w:div w:id="1377389101">
              <w:marLeft w:val="0"/>
              <w:marRight w:val="0"/>
              <w:marTop w:val="0"/>
              <w:marBottom w:val="0"/>
              <w:divBdr>
                <w:top w:val="none" w:sz="0" w:space="0" w:color="auto"/>
                <w:left w:val="none" w:sz="0" w:space="0" w:color="auto"/>
                <w:bottom w:val="none" w:sz="0" w:space="0" w:color="auto"/>
                <w:right w:val="none" w:sz="0" w:space="0" w:color="auto"/>
              </w:divBdr>
            </w:div>
            <w:div w:id="1231576252">
              <w:marLeft w:val="0"/>
              <w:marRight w:val="0"/>
              <w:marTop w:val="0"/>
              <w:marBottom w:val="0"/>
              <w:divBdr>
                <w:top w:val="none" w:sz="0" w:space="0" w:color="auto"/>
                <w:left w:val="none" w:sz="0" w:space="0" w:color="auto"/>
                <w:bottom w:val="none" w:sz="0" w:space="0" w:color="auto"/>
                <w:right w:val="none" w:sz="0" w:space="0" w:color="auto"/>
              </w:divBdr>
            </w:div>
            <w:div w:id="1227254912">
              <w:marLeft w:val="0"/>
              <w:marRight w:val="0"/>
              <w:marTop w:val="0"/>
              <w:marBottom w:val="0"/>
              <w:divBdr>
                <w:top w:val="none" w:sz="0" w:space="0" w:color="auto"/>
                <w:left w:val="none" w:sz="0" w:space="0" w:color="auto"/>
                <w:bottom w:val="none" w:sz="0" w:space="0" w:color="auto"/>
                <w:right w:val="none" w:sz="0" w:space="0" w:color="auto"/>
              </w:divBdr>
            </w:div>
            <w:div w:id="420835661">
              <w:marLeft w:val="0"/>
              <w:marRight w:val="0"/>
              <w:marTop w:val="0"/>
              <w:marBottom w:val="0"/>
              <w:divBdr>
                <w:top w:val="none" w:sz="0" w:space="0" w:color="auto"/>
                <w:left w:val="none" w:sz="0" w:space="0" w:color="auto"/>
                <w:bottom w:val="none" w:sz="0" w:space="0" w:color="auto"/>
                <w:right w:val="none" w:sz="0" w:space="0" w:color="auto"/>
              </w:divBdr>
            </w:div>
            <w:div w:id="1005783169">
              <w:marLeft w:val="0"/>
              <w:marRight w:val="0"/>
              <w:marTop w:val="0"/>
              <w:marBottom w:val="0"/>
              <w:divBdr>
                <w:top w:val="dotted" w:sz="8" w:space="1" w:color="auto"/>
                <w:left w:val="dotted" w:sz="8" w:space="4" w:color="auto"/>
                <w:bottom w:val="dotted" w:sz="8" w:space="1" w:color="auto"/>
                <w:right w:val="dotted" w:sz="8" w:space="4" w:color="auto"/>
              </w:divBdr>
              <w:divsChild>
                <w:div w:id="851602758">
                  <w:marLeft w:val="0"/>
                  <w:marRight w:val="0"/>
                  <w:marTop w:val="0"/>
                  <w:marBottom w:val="0"/>
                  <w:divBdr>
                    <w:top w:val="none" w:sz="0" w:space="0" w:color="auto"/>
                    <w:left w:val="none" w:sz="0" w:space="0" w:color="auto"/>
                    <w:bottom w:val="none" w:sz="0" w:space="0" w:color="auto"/>
                    <w:right w:val="none" w:sz="0" w:space="0" w:color="auto"/>
                  </w:divBdr>
                </w:div>
              </w:divsChild>
            </w:div>
            <w:div w:id="1258248011">
              <w:marLeft w:val="0"/>
              <w:marRight w:val="0"/>
              <w:marTop w:val="0"/>
              <w:marBottom w:val="0"/>
              <w:divBdr>
                <w:top w:val="none" w:sz="0" w:space="0" w:color="auto"/>
                <w:left w:val="none" w:sz="0" w:space="0" w:color="auto"/>
                <w:bottom w:val="none" w:sz="0" w:space="0" w:color="auto"/>
                <w:right w:val="none" w:sz="0" w:space="0" w:color="auto"/>
              </w:divBdr>
            </w:div>
            <w:div w:id="19358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1247">
      <w:bodyDiv w:val="1"/>
      <w:marLeft w:val="0"/>
      <w:marRight w:val="0"/>
      <w:marTop w:val="0"/>
      <w:marBottom w:val="0"/>
      <w:divBdr>
        <w:top w:val="none" w:sz="0" w:space="0" w:color="auto"/>
        <w:left w:val="none" w:sz="0" w:space="0" w:color="auto"/>
        <w:bottom w:val="none" w:sz="0" w:space="0" w:color="auto"/>
        <w:right w:val="none" w:sz="0" w:space="0" w:color="auto"/>
      </w:divBdr>
      <w:divsChild>
        <w:div w:id="193080031">
          <w:marLeft w:val="0"/>
          <w:marRight w:val="0"/>
          <w:marTop w:val="0"/>
          <w:marBottom w:val="180"/>
          <w:divBdr>
            <w:top w:val="dotted" w:sz="2" w:space="5" w:color="BBBBBB"/>
            <w:left w:val="dotted" w:sz="4" w:space="16" w:color="BBBBBB"/>
            <w:bottom w:val="dotted" w:sz="2" w:space="1" w:color="FFFFFF"/>
            <w:right w:val="dotted" w:sz="4" w:space="8" w:color="BBBBBB"/>
          </w:divBdr>
          <w:divsChild>
            <w:div w:id="123277472">
              <w:marLeft w:val="0"/>
              <w:marRight w:val="0"/>
              <w:marTop w:val="0"/>
              <w:marBottom w:val="0"/>
              <w:divBdr>
                <w:top w:val="none" w:sz="0" w:space="0" w:color="auto"/>
                <w:left w:val="none" w:sz="0" w:space="0" w:color="auto"/>
                <w:bottom w:val="none" w:sz="0" w:space="0" w:color="auto"/>
                <w:right w:val="none" w:sz="0" w:space="0" w:color="auto"/>
              </w:divBdr>
            </w:div>
            <w:div w:id="1659265198">
              <w:marLeft w:val="0"/>
              <w:marRight w:val="0"/>
              <w:marTop w:val="0"/>
              <w:marBottom w:val="0"/>
              <w:divBdr>
                <w:top w:val="none" w:sz="0" w:space="0" w:color="auto"/>
                <w:left w:val="none" w:sz="0" w:space="0" w:color="auto"/>
                <w:bottom w:val="none" w:sz="0" w:space="0" w:color="auto"/>
                <w:right w:val="none" w:sz="0" w:space="0" w:color="auto"/>
              </w:divBdr>
            </w:div>
            <w:div w:id="175048532">
              <w:marLeft w:val="0"/>
              <w:marRight w:val="0"/>
              <w:marTop w:val="0"/>
              <w:marBottom w:val="0"/>
              <w:divBdr>
                <w:top w:val="none" w:sz="0" w:space="0" w:color="auto"/>
                <w:left w:val="none" w:sz="0" w:space="0" w:color="auto"/>
                <w:bottom w:val="none" w:sz="0" w:space="0" w:color="auto"/>
                <w:right w:val="none" w:sz="0" w:space="0" w:color="auto"/>
              </w:divBdr>
            </w:div>
            <w:div w:id="640186004">
              <w:marLeft w:val="0"/>
              <w:marRight w:val="0"/>
              <w:marTop w:val="0"/>
              <w:marBottom w:val="0"/>
              <w:divBdr>
                <w:top w:val="none" w:sz="0" w:space="0" w:color="auto"/>
                <w:left w:val="none" w:sz="0" w:space="0" w:color="auto"/>
                <w:bottom w:val="none" w:sz="0" w:space="0" w:color="auto"/>
                <w:right w:val="none" w:sz="0" w:space="0" w:color="auto"/>
              </w:divBdr>
            </w:div>
            <w:div w:id="1197083428">
              <w:marLeft w:val="0"/>
              <w:marRight w:val="0"/>
              <w:marTop w:val="0"/>
              <w:marBottom w:val="0"/>
              <w:divBdr>
                <w:top w:val="none" w:sz="0" w:space="0" w:color="auto"/>
                <w:left w:val="none" w:sz="0" w:space="0" w:color="auto"/>
                <w:bottom w:val="none" w:sz="0" w:space="0" w:color="auto"/>
                <w:right w:val="none" w:sz="0" w:space="0" w:color="auto"/>
              </w:divBdr>
            </w:div>
            <w:div w:id="1879315820">
              <w:marLeft w:val="0"/>
              <w:marRight w:val="0"/>
              <w:marTop w:val="0"/>
              <w:marBottom w:val="0"/>
              <w:divBdr>
                <w:top w:val="none" w:sz="0" w:space="0" w:color="auto"/>
                <w:left w:val="none" w:sz="0" w:space="0" w:color="auto"/>
                <w:bottom w:val="none" w:sz="0" w:space="0" w:color="auto"/>
                <w:right w:val="none" w:sz="0" w:space="0" w:color="auto"/>
              </w:divBdr>
            </w:div>
            <w:div w:id="1422067545">
              <w:marLeft w:val="0"/>
              <w:marRight w:val="0"/>
              <w:marTop w:val="0"/>
              <w:marBottom w:val="0"/>
              <w:divBdr>
                <w:top w:val="none" w:sz="0" w:space="0" w:color="auto"/>
                <w:left w:val="none" w:sz="0" w:space="0" w:color="auto"/>
                <w:bottom w:val="none" w:sz="0" w:space="0" w:color="auto"/>
                <w:right w:val="none" w:sz="0" w:space="0" w:color="auto"/>
              </w:divBdr>
            </w:div>
            <w:div w:id="1647080783">
              <w:marLeft w:val="0"/>
              <w:marRight w:val="0"/>
              <w:marTop w:val="0"/>
              <w:marBottom w:val="0"/>
              <w:divBdr>
                <w:top w:val="none" w:sz="0" w:space="0" w:color="auto"/>
                <w:left w:val="none" w:sz="0" w:space="0" w:color="auto"/>
                <w:bottom w:val="none" w:sz="0" w:space="0" w:color="auto"/>
                <w:right w:val="none" w:sz="0" w:space="0" w:color="auto"/>
              </w:divBdr>
            </w:div>
            <w:div w:id="247154921">
              <w:marLeft w:val="0"/>
              <w:marRight w:val="0"/>
              <w:marTop w:val="0"/>
              <w:marBottom w:val="0"/>
              <w:divBdr>
                <w:top w:val="none" w:sz="0" w:space="0" w:color="auto"/>
                <w:left w:val="none" w:sz="0" w:space="0" w:color="auto"/>
                <w:bottom w:val="none" w:sz="0" w:space="0" w:color="auto"/>
                <w:right w:val="none" w:sz="0" w:space="0" w:color="auto"/>
              </w:divBdr>
            </w:div>
            <w:div w:id="607129202">
              <w:marLeft w:val="0"/>
              <w:marRight w:val="0"/>
              <w:marTop w:val="0"/>
              <w:marBottom w:val="0"/>
              <w:divBdr>
                <w:top w:val="none" w:sz="0" w:space="0" w:color="auto"/>
                <w:left w:val="none" w:sz="0" w:space="0" w:color="auto"/>
                <w:bottom w:val="none" w:sz="0" w:space="0" w:color="auto"/>
                <w:right w:val="none" w:sz="0" w:space="0" w:color="auto"/>
              </w:divBdr>
            </w:div>
            <w:div w:id="1177573583">
              <w:marLeft w:val="0"/>
              <w:marRight w:val="0"/>
              <w:marTop w:val="0"/>
              <w:marBottom w:val="0"/>
              <w:divBdr>
                <w:top w:val="none" w:sz="0" w:space="0" w:color="auto"/>
                <w:left w:val="none" w:sz="0" w:space="0" w:color="auto"/>
                <w:bottom w:val="none" w:sz="0" w:space="0" w:color="auto"/>
                <w:right w:val="none" w:sz="0" w:space="0" w:color="auto"/>
              </w:divBdr>
            </w:div>
            <w:div w:id="354966088">
              <w:marLeft w:val="0"/>
              <w:marRight w:val="0"/>
              <w:marTop w:val="0"/>
              <w:marBottom w:val="0"/>
              <w:divBdr>
                <w:top w:val="none" w:sz="0" w:space="0" w:color="auto"/>
                <w:left w:val="none" w:sz="0" w:space="0" w:color="auto"/>
                <w:bottom w:val="none" w:sz="0" w:space="0" w:color="auto"/>
                <w:right w:val="none" w:sz="0" w:space="0" w:color="auto"/>
              </w:divBdr>
            </w:div>
            <w:div w:id="421494409">
              <w:marLeft w:val="0"/>
              <w:marRight w:val="0"/>
              <w:marTop w:val="0"/>
              <w:marBottom w:val="0"/>
              <w:divBdr>
                <w:top w:val="none" w:sz="0" w:space="0" w:color="auto"/>
                <w:left w:val="none" w:sz="0" w:space="0" w:color="auto"/>
                <w:bottom w:val="none" w:sz="0" w:space="0" w:color="auto"/>
                <w:right w:val="none" w:sz="0" w:space="0" w:color="auto"/>
              </w:divBdr>
            </w:div>
            <w:div w:id="26494281">
              <w:marLeft w:val="0"/>
              <w:marRight w:val="0"/>
              <w:marTop w:val="0"/>
              <w:marBottom w:val="0"/>
              <w:divBdr>
                <w:top w:val="none" w:sz="0" w:space="0" w:color="auto"/>
                <w:left w:val="none" w:sz="0" w:space="0" w:color="auto"/>
                <w:bottom w:val="none" w:sz="0" w:space="0" w:color="auto"/>
                <w:right w:val="none" w:sz="0" w:space="0" w:color="auto"/>
              </w:divBdr>
            </w:div>
            <w:div w:id="616839537">
              <w:marLeft w:val="0"/>
              <w:marRight w:val="0"/>
              <w:marTop w:val="0"/>
              <w:marBottom w:val="0"/>
              <w:divBdr>
                <w:top w:val="none" w:sz="0" w:space="0" w:color="auto"/>
                <w:left w:val="none" w:sz="0" w:space="0" w:color="auto"/>
                <w:bottom w:val="none" w:sz="0" w:space="0" w:color="auto"/>
                <w:right w:val="none" w:sz="0" w:space="0" w:color="auto"/>
              </w:divBdr>
            </w:div>
            <w:div w:id="866523968">
              <w:marLeft w:val="0"/>
              <w:marRight w:val="0"/>
              <w:marTop w:val="0"/>
              <w:marBottom w:val="0"/>
              <w:divBdr>
                <w:top w:val="none" w:sz="0" w:space="0" w:color="auto"/>
                <w:left w:val="none" w:sz="0" w:space="0" w:color="auto"/>
                <w:bottom w:val="none" w:sz="0" w:space="0" w:color="auto"/>
                <w:right w:val="none" w:sz="0" w:space="0" w:color="auto"/>
              </w:divBdr>
            </w:div>
            <w:div w:id="1758162519">
              <w:marLeft w:val="0"/>
              <w:marRight w:val="0"/>
              <w:marTop w:val="0"/>
              <w:marBottom w:val="0"/>
              <w:divBdr>
                <w:top w:val="none" w:sz="0" w:space="0" w:color="auto"/>
                <w:left w:val="none" w:sz="0" w:space="0" w:color="auto"/>
                <w:bottom w:val="none" w:sz="0" w:space="0" w:color="auto"/>
                <w:right w:val="none" w:sz="0" w:space="0" w:color="auto"/>
              </w:divBdr>
            </w:div>
            <w:div w:id="504053984">
              <w:marLeft w:val="0"/>
              <w:marRight w:val="0"/>
              <w:marTop w:val="0"/>
              <w:marBottom w:val="0"/>
              <w:divBdr>
                <w:top w:val="none" w:sz="0" w:space="0" w:color="auto"/>
                <w:left w:val="none" w:sz="0" w:space="0" w:color="auto"/>
                <w:bottom w:val="none" w:sz="0" w:space="0" w:color="auto"/>
                <w:right w:val="none" w:sz="0" w:space="0" w:color="auto"/>
              </w:divBdr>
            </w:div>
            <w:div w:id="1666662823">
              <w:marLeft w:val="0"/>
              <w:marRight w:val="0"/>
              <w:marTop w:val="0"/>
              <w:marBottom w:val="0"/>
              <w:divBdr>
                <w:top w:val="none" w:sz="0" w:space="0" w:color="auto"/>
                <w:left w:val="none" w:sz="0" w:space="0" w:color="auto"/>
                <w:bottom w:val="none" w:sz="0" w:space="0" w:color="auto"/>
                <w:right w:val="none" w:sz="0" w:space="0" w:color="auto"/>
              </w:divBdr>
            </w:div>
            <w:div w:id="1337612154">
              <w:marLeft w:val="0"/>
              <w:marRight w:val="0"/>
              <w:marTop w:val="0"/>
              <w:marBottom w:val="0"/>
              <w:divBdr>
                <w:top w:val="none" w:sz="0" w:space="0" w:color="auto"/>
                <w:left w:val="none" w:sz="0" w:space="0" w:color="auto"/>
                <w:bottom w:val="none" w:sz="0" w:space="0" w:color="auto"/>
                <w:right w:val="none" w:sz="0" w:space="0" w:color="auto"/>
              </w:divBdr>
            </w:div>
            <w:div w:id="211504011">
              <w:marLeft w:val="0"/>
              <w:marRight w:val="0"/>
              <w:marTop w:val="0"/>
              <w:marBottom w:val="0"/>
              <w:divBdr>
                <w:top w:val="none" w:sz="0" w:space="0" w:color="auto"/>
                <w:left w:val="none" w:sz="0" w:space="0" w:color="auto"/>
                <w:bottom w:val="none" w:sz="0" w:space="0" w:color="auto"/>
                <w:right w:val="none" w:sz="0" w:space="0" w:color="auto"/>
              </w:divBdr>
            </w:div>
            <w:div w:id="962929606">
              <w:marLeft w:val="0"/>
              <w:marRight w:val="0"/>
              <w:marTop w:val="0"/>
              <w:marBottom w:val="0"/>
              <w:divBdr>
                <w:top w:val="none" w:sz="0" w:space="0" w:color="auto"/>
                <w:left w:val="none" w:sz="0" w:space="0" w:color="auto"/>
                <w:bottom w:val="none" w:sz="0" w:space="0" w:color="auto"/>
                <w:right w:val="none" w:sz="0" w:space="0" w:color="auto"/>
              </w:divBdr>
            </w:div>
            <w:div w:id="1755082524">
              <w:marLeft w:val="0"/>
              <w:marRight w:val="0"/>
              <w:marTop w:val="0"/>
              <w:marBottom w:val="0"/>
              <w:divBdr>
                <w:top w:val="none" w:sz="0" w:space="0" w:color="auto"/>
                <w:left w:val="none" w:sz="0" w:space="0" w:color="auto"/>
                <w:bottom w:val="none" w:sz="0" w:space="0" w:color="auto"/>
                <w:right w:val="none" w:sz="0" w:space="0" w:color="auto"/>
              </w:divBdr>
            </w:div>
            <w:div w:id="834152643">
              <w:marLeft w:val="0"/>
              <w:marRight w:val="0"/>
              <w:marTop w:val="0"/>
              <w:marBottom w:val="0"/>
              <w:divBdr>
                <w:top w:val="none" w:sz="0" w:space="0" w:color="auto"/>
                <w:left w:val="none" w:sz="0" w:space="0" w:color="auto"/>
                <w:bottom w:val="none" w:sz="0" w:space="0" w:color="auto"/>
                <w:right w:val="none" w:sz="0" w:space="0" w:color="auto"/>
              </w:divBdr>
            </w:div>
            <w:div w:id="1182402709">
              <w:marLeft w:val="0"/>
              <w:marRight w:val="0"/>
              <w:marTop w:val="0"/>
              <w:marBottom w:val="0"/>
              <w:divBdr>
                <w:top w:val="none" w:sz="0" w:space="0" w:color="auto"/>
                <w:left w:val="none" w:sz="0" w:space="0" w:color="auto"/>
                <w:bottom w:val="none" w:sz="0" w:space="0" w:color="auto"/>
                <w:right w:val="none" w:sz="0" w:space="0" w:color="auto"/>
              </w:divBdr>
            </w:div>
            <w:div w:id="922183363">
              <w:marLeft w:val="0"/>
              <w:marRight w:val="0"/>
              <w:marTop w:val="0"/>
              <w:marBottom w:val="0"/>
              <w:divBdr>
                <w:top w:val="none" w:sz="0" w:space="0" w:color="auto"/>
                <w:left w:val="none" w:sz="0" w:space="0" w:color="auto"/>
                <w:bottom w:val="none" w:sz="0" w:space="0" w:color="auto"/>
                <w:right w:val="none" w:sz="0" w:space="0" w:color="auto"/>
              </w:divBdr>
            </w:div>
            <w:div w:id="1566648453">
              <w:marLeft w:val="0"/>
              <w:marRight w:val="0"/>
              <w:marTop w:val="0"/>
              <w:marBottom w:val="0"/>
              <w:divBdr>
                <w:top w:val="none" w:sz="0" w:space="0" w:color="auto"/>
                <w:left w:val="none" w:sz="0" w:space="0" w:color="auto"/>
                <w:bottom w:val="none" w:sz="0" w:space="0" w:color="auto"/>
                <w:right w:val="none" w:sz="0" w:space="0" w:color="auto"/>
              </w:divBdr>
            </w:div>
            <w:div w:id="354161101">
              <w:marLeft w:val="0"/>
              <w:marRight w:val="0"/>
              <w:marTop w:val="0"/>
              <w:marBottom w:val="0"/>
              <w:divBdr>
                <w:top w:val="none" w:sz="0" w:space="0" w:color="auto"/>
                <w:left w:val="none" w:sz="0" w:space="0" w:color="auto"/>
                <w:bottom w:val="none" w:sz="0" w:space="0" w:color="auto"/>
                <w:right w:val="none" w:sz="0" w:space="0" w:color="auto"/>
              </w:divBdr>
            </w:div>
            <w:div w:id="2081295073">
              <w:marLeft w:val="0"/>
              <w:marRight w:val="0"/>
              <w:marTop w:val="0"/>
              <w:marBottom w:val="0"/>
              <w:divBdr>
                <w:top w:val="none" w:sz="0" w:space="0" w:color="auto"/>
                <w:left w:val="none" w:sz="0" w:space="0" w:color="auto"/>
                <w:bottom w:val="none" w:sz="0" w:space="0" w:color="auto"/>
                <w:right w:val="none" w:sz="0" w:space="0" w:color="auto"/>
              </w:divBdr>
            </w:div>
            <w:div w:id="1903834649">
              <w:marLeft w:val="0"/>
              <w:marRight w:val="0"/>
              <w:marTop w:val="0"/>
              <w:marBottom w:val="0"/>
              <w:divBdr>
                <w:top w:val="none" w:sz="0" w:space="0" w:color="auto"/>
                <w:left w:val="none" w:sz="0" w:space="0" w:color="auto"/>
                <w:bottom w:val="none" w:sz="0" w:space="0" w:color="auto"/>
                <w:right w:val="none" w:sz="0" w:space="0" w:color="auto"/>
              </w:divBdr>
            </w:div>
            <w:div w:id="1931693734">
              <w:marLeft w:val="0"/>
              <w:marRight w:val="0"/>
              <w:marTop w:val="0"/>
              <w:marBottom w:val="0"/>
              <w:divBdr>
                <w:top w:val="none" w:sz="0" w:space="0" w:color="auto"/>
                <w:left w:val="none" w:sz="0" w:space="0" w:color="auto"/>
                <w:bottom w:val="none" w:sz="0" w:space="0" w:color="auto"/>
                <w:right w:val="none" w:sz="0" w:space="0" w:color="auto"/>
              </w:divBdr>
            </w:div>
            <w:div w:id="1748766120">
              <w:marLeft w:val="0"/>
              <w:marRight w:val="0"/>
              <w:marTop w:val="0"/>
              <w:marBottom w:val="0"/>
              <w:divBdr>
                <w:top w:val="none" w:sz="0" w:space="0" w:color="auto"/>
                <w:left w:val="none" w:sz="0" w:space="0" w:color="auto"/>
                <w:bottom w:val="none" w:sz="0" w:space="0" w:color="auto"/>
                <w:right w:val="none" w:sz="0" w:space="0" w:color="auto"/>
              </w:divBdr>
            </w:div>
            <w:div w:id="1806699563">
              <w:marLeft w:val="0"/>
              <w:marRight w:val="0"/>
              <w:marTop w:val="0"/>
              <w:marBottom w:val="0"/>
              <w:divBdr>
                <w:top w:val="none" w:sz="0" w:space="0" w:color="auto"/>
                <w:left w:val="none" w:sz="0" w:space="0" w:color="auto"/>
                <w:bottom w:val="none" w:sz="0" w:space="0" w:color="auto"/>
                <w:right w:val="none" w:sz="0" w:space="0" w:color="auto"/>
              </w:divBdr>
            </w:div>
            <w:div w:id="1358117016">
              <w:marLeft w:val="0"/>
              <w:marRight w:val="0"/>
              <w:marTop w:val="0"/>
              <w:marBottom w:val="0"/>
              <w:divBdr>
                <w:top w:val="none" w:sz="0" w:space="0" w:color="auto"/>
                <w:left w:val="none" w:sz="0" w:space="0" w:color="auto"/>
                <w:bottom w:val="none" w:sz="0" w:space="0" w:color="auto"/>
                <w:right w:val="none" w:sz="0" w:space="0" w:color="auto"/>
              </w:divBdr>
            </w:div>
            <w:div w:id="653139936">
              <w:marLeft w:val="0"/>
              <w:marRight w:val="0"/>
              <w:marTop w:val="0"/>
              <w:marBottom w:val="0"/>
              <w:divBdr>
                <w:top w:val="none" w:sz="0" w:space="0" w:color="auto"/>
                <w:left w:val="none" w:sz="0" w:space="0" w:color="auto"/>
                <w:bottom w:val="none" w:sz="0" w:space="0" w:color="auto"/>
                <w:right w:val="none" w:sz="0" w:space="0" w:color="auto"/>
              </w:divBdr>
            </w:div>
            <w:div w:id="1682391403">
              <w:marLeft w:val="0"/>
              <w:marRight w:val="0"/>
              <w:marTop w:val="0"/>
              <w:marBottom w:val="0"/>
              <w:divBdr>
                <w:top w:val="none" w:sz="0" w:space="0" w:color="auto"/>
                <w:left w:val="none" w:sz="0" w:space="0" w:color="auto"/>
                <w:bottom w:val="none" w:sz="0" w:space="0" w:color="auto"/>
                <w:right w:val="none" w:sz="0" w:space="0" w:color="auto"/>
              </w:divBdr>
            </w:div>
            <w:div w:id="1416128366">
              <w:marLeft w:val="0"/>
              <w:marRight w:val="0"/>
              <w:marTop w:val="0"/>
              <w:marBottom w:val="0"/>
              <w:divBdr>
                <w:top w:val="none" w:sz="0" w:space="0" w:color="auto"/>
                <w:left w:val="none" w:sz="0" w:space="0" w:color="auto"/>
                <w:bottom w:val="none" w:sz="0" w:space="0" w:color="auto"/>
                <w:right w:val="none" w:sz="0" w:space="0" w:color="auto"/>
              </w:divBdr>
            </w:div>
            <w:div w:id="2066487997">
              <w:marLeft w:val="0"/>
              <w:marRight w:val="0"/>
              <w:marTop w:val="0"/>
              <w:marBottom w:val="0"/>
              <w:divBdr>
                <w:top w:val="none" w:sz="0" w:space="0" w:color="auto"/>
                <w:left w:val="none" w:sz="0" w:space="0" w:color="auto"/>
                <w:bottom w:val="none" w:sz="0" w:space="0" w:color="auto"/>
                <w:right w:val="none" w:sz="0" w:space="0" w:color="auto"/>
              </w:divBdr>
            </w:div>
            <w:div w:id="1463814545">
              <w:marLeft w:val="0"/>
              <w:marRight w:val="0"/>
              <w:marTop w:val="0"/>
              <w:marBottom w:val="0"/>
              <w:divBdr>
                <w:top w:val="none" w:sz="0" w:space="0" w:color="auto"/>
                <w:left w:val="none" w:sz="0" w:space="0" w:color="auto"/>
                <w:bottom w:val="none" w:sz="0" w:space="0" w:color="auto"/>
                <w:right w:val="none" w:sz="0" w:space="0" w:color="auto"/>
              </w:divBdr>
            </w:div>
            <w:div w:id="67000711">
              <w:marLeft w:val="0"/>
              <w:marRight w:val="0"/>
              <w:marTop w:val="0"/>
              <w:marBottom w:val="0"/>
              <w:divBdr>
                <w:top w:val="none" w:sz="0" w:space="0" w:color="auto"/>
                <w:left w:val="none" w:sz="0" w:space="0" w:color="auto"/>
                <w:bottom w:val="none" w:sz="0" w:space="0" w:color="auto"/>
                <w:right w:val="none" w:sz="0" w:space="0" w:color="auto"/>
              </w:divBdr>
            </w:div>
            <w:div w:id="1116631191">
              <w:marLeft w:val="0"/>
              <w:marRight w:val="0"/>
              <w:marTop w:val="0"/>
              <w:marBottom w:val="0"/>
              <w:divBdr>
                <w:top w:val="none" w:sz="0" w:space="0" w:color="auto"/>
                <w:left w:val="none" w:sz="0" w:space="0" w:color="auto"/>
                <w:bottom w:val="none" w:sz="0" w:space="0" w:color="auto"/>
                <w:right w:val="none" w:sz="0" w:space="0" w:color="auto"/>
              </w:divBdr>
            </w:div>
            <w:div w:id="1737781046">
              <w:marLeft w:val="0"/>
              <w:marRight w:val="0"/>
              <w:marTop w:val="0"/>
              <w:marBottom w:val="0"/>
              <w:divBdr>
                <w:top w:val="none" w:sz="0" w:space="0" w:color="auto"/>
                <w:left w:val="none" w:sz="0" w:space="0" w:color="auto"/>
                <w:bottom w:val="none" w:sz="0" w:space="0" w:color="auto"/>
                <w:right w:val="none" w:sz="0" w:space="0" w:color="auto"/>
              </w:divBdr>
            </w:div>
            <w:div w:id="477187156">
              <w:marLeft w:val="0"/>
              <w:marRight w:val="0"/>
              <w:marTop w:val="0"/>
              <w:marBottom w:val="0"/>
              <w:divBdr>
                <w:top w:val="none" w:sz="0" w:space="0" w:color="auto"/>
                <w:left w:val="none" w:sz="0" w:space="0" w:color="auto"/>
                <w:bottom w:val="none" w:sz="0" w:space="0" w:color="auto"/>
                <w:right w:val="none" w:sz="0" w:space="0" w:color="auto"/>
              </w:divBdr>
            </w:div>
            <w:div w:id="1581332028">
              <w:marLeft w:val="0"/>
              <w:marRight w:val="0"/>
              <w:marTop w:val="0"/>
              <w:marBottom w:val="0"/>
              <w:divBdr>
                <w:top w:val="none" w:sz="0" w:space="0" w:color="auto"/>
                <w:left w:val="none" w:sz="0" w:space="0" w:color="auto"/>
                <w:bottom w:val="none" w:sz="0" w:space="0" w:color="auto"/>
                <w:right w:val="none" w:sz="0" w:space="0" w:color="auto"/>
              </w:divBdr>
            </w:div>
            <w:div w:id="782268954">
              <w:marLeft w:val="0"/>
              <w:marRight w:val="0"/>
              <w:marTop w:val="0"/>
              <w:marBottom w:val="0"/>
              <w:divBdr>
                <w:top w:val="none" w:sz="0" w:space="0" w:color="auto"/>
                <w:left w:val="none" w:sz="0" w:space="0" w:color="auto"/>
                <w:bottom w:val="none" w:sz="0" w:space="0" w:color="auto"/>
                <w:right w:val="none" w:sz="0" w:space="0" w:color="auto"/>
              </w:divBdr>
            </w:div>
            <w:div w:id="1768037821">
              <w:marLeft w:val="0"/>
              <w:marRight w:val="0"/>
              <w:marTop w:val="0"/>
              <w:marBottom w:val="0"/>
              <w:divBdr>
                <w:top w:val="none" w:sz="0" w:space="0" w:color="auto"/>
                <w:left w:val="none" w:sz="0" w:space="0" w:color="auto"/>
                <w:bottom w:val="none" w:sz="0" w:space="0" w:color="auto"/>
                <w:right w:val="none" w:sz="0" w:space="0" w:color="auto"/>
              </w:divBdr>
            </w:div>
            <w:div w:id="1707413072">
              <w:marLeft w:val="0"/>
              <w:marRight w:val="0"/>
              <w:marTop w:val="0"/>
              <w:marBottom w:val="0"/>
              <w:divBdr>
                <w:top w:val="none" w:sz="0" w:space="0" w:color="auto"/>
                <w:left w:val="none" w:sz="0" w:space="0" w:color="auto"/>
                <w:bottom w:val="none" w:sz="0" w:space="0" w:color="auto"/>
                <w:right w:val="none" w:sz="0" w:space="0" w:color="auto"/>
              </w:divBdr>
            </w:div>
            <w:div w:id="547648310">
              <w:marLeft w:val="0"/>
              <w:marRight w:val="0"/>
              <w:marTop w:val="0"/>
              <w:marBottom w:val="0"/>
              <w:divBdr>
                <w:top w:val="none" w:sz="0" w:space="0" w:color="auto"/>
                <w:left w:val="none" w:sz="0" w:space="0" w:color="auto"/>
                <w:bottom w:val="none" w:sz="0" w:space="0" w:color="auto"/>
                <w:right w:val="none" w:sz="0" w:space="0" w:color="auto"/>
              </w:divBdr>
            </w:div>
            <w:div w:id="408499295">
              <w:marLeft w:val="0"/>
              <w:marRight w:val="0"/>
              <w:marTop w:val="0"/>
              <w:marBottom w:val="0"/>
              <w:divBdr>
                <w:top w:val="none" w:sz="0" w:space="0" w:color="auto"/>
                <w:left w:val="none" w:sz="0" w:space="0" w:color="auto"/>
                <w:bottom w:val="none" w:sz="0" w:space="0" w:color="auto"/>
                <w:right w:val="none" w:sz="0" w:space="0" w:color="auto"/>
              </w:divBdr>
            </w:div>
            <w:div w:id="855659236">
              <w:marLeft w:val="0"/>
              <w:marRight w:val="0"/>
              <w:marTop w:val="0"/>
              <w:marBottom w:val="0"/>
              <w:divBdr>
                <w:top w:val="none" w:sz="0" w:space="0" w:color="auto"/>
                <w:left w:val="none" w:sz="0" w:space="0" w:color="auto"/>
                <w:bottom w:val="none" w:sz="0" w:space="0" w:color="auto"/>
                <w:right w:val="none" w:sz="0" w:space="0" w:color="auto"/>
              </w:divBdr>
            </w:div>
            <w:div w:id="216361448">
              <w:marLeft w:val="0"/>
              <w:marRight w:val="0"/>
              <w:marTop w:val="0"/>
              <w:marBottom w:val="0"/>
              <w:divBdr>
                <w:top w:val="none" w:sz="0" w:space="0" w:color="auto"/>
                <w:left w:val="none" w:sz="0" w:space="0" w:color="auto"/>
                <w:bottom w:val="none" w:sz="0" w:space="0" w:color="auto"/>
                <w:right w:val="none" w:sz="0" w:space="0" w:color="auto"/>
              </w:divBdr>
            </w:div>
            <w:div w:id="480466552">
              <w:marLeft w:val="0"/>
              <w:marRight w:val="0"/>
              <w:marTop w:val="0"/>
              <w:marBottom w:val="0"/>
              <w:divBdr>
                <w:top w:val="none" w:sz="0" w:space="0" w:color="auto"/>
                <w:left w:val="none" w:sz="0" w:space="0" w:color="auto"/>
                <w:bottom w:val="none" w:sz="0" w:space="0" w:color="auto"/>
                <w:right w:val="none" w:sz="0" w:space="0" w:color="auto"/>
              </w:divBdr>
            </w:div>
            <w:div w:id="1777945966">
              <w:marLeft w:val="0"/>
              <w:marRight w:val="0"/>
              <w:marTop w:val="0"/>
              <w:marBottom w:val="0"/>
              <w:divBdr>
                <w:top w:val="none" w:sz="0" w:space="0" w:color="auto"/>
                <w:left w:val="none" w:sz="0" w:space="0" w:color="auto"/>
                <w:bottom w:val="none" w:sz="0" w:space="0" w:color="auto"/>
                <w:right w:val="none" w:sz="0" w:space="0" w:color="auto"/>
              </w:divBdr>
            </w:div>
            <w:div w:id="469714216">
              <w:marLeft w:val="0"/>
              <w:marRight w:val="0"/>
              <w:marTop w:val="0"/>
              <w:marBottom w:val="0"/>
              <w:divBdr>
                <w:top w:val="none" w:sz="0" w:space="0" w:color="auto"/>
                <w:left w:val="none" w:sz="0" w:space="0" w:color="auto"/>
                <w:bottom w:val="none" w:sz="0" w:space="0" w:color="auto"/>
                <w:right w:val="none" w:sz="0" w:space="0" w:color="auto"/>
              </w:divBdr>
            </w:div>
            <w:div w:id="5493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892">
      <w:bodyDiv w:val="1"/>
      <w:marLeft w:val="0"/>
      <w:marRight w:val="0"/>
      <w:marTop w:val="0"/>
      <w:marBottom w:val="0"/>
      <w:divBdr>
        <w:top w:val="none" w:sz="0" w:space="0" w:color="auto"/>
        <w:left w:val="none" w:sz="0" w:space="0" w:color="auto"/>
        <w:bottom w:val="none" w:sz="0" w:space="0" w:color="auto"/>
        <w:right w:val="none" w:sz="0" w:space="0" w:color="auto"/>
      </w:divBdr>
      <w:divsChild>
        <w:div w:id="979967511">
          <w:marLeft w:val="0"/>
          <w:marRight w:val="0"/>
          <w:marTop w:val="0"/>
          <w:marBottom w:val="0"/>
          <w:divBdr>
            <w:top w:val="none" w:sz="0" w:space="0" w:color="auto"/>
            <w:left w:val="none" w:sz="0" w:space="0" w:color="auto"/>
            <w:bottom w:val="none" w:sz="0" w:space="0" w:color="auto"/>
            <w:right w:val="none" w:sz="0" w:space="0" w:color="auto"/>
          </w:divBdr>
        </w:div>
      </w:divsChild>
    </w:div>
    <w:div w:id="1596745534">
      <w:bodyDiv w:val="1"/>
      <w:marLeft w:val="0"/>
      <w:marRight w:val="0"/>
      <w:marTop w:val="0"/>
      <w:marBottom w:val="0"/>
      <w:divBdr>
        <w:top w:val="none" w:sz="0" w:space="0" w:color="auto"/>
        <w:left w:val="none" w:sz="0" w:space="0" w:color="auto"/>
        <w:bottom w:val="none" w:sz="0" w:space="0" w:color="auto"/>
        <w:right w:val="none" w:sz="0" w:space="0" w:color="auto"/>
      </w:divBdr>
      <w:divsChild>
        <w:div w:id="784422183">
          <w:marLeft w:val="0"/>
          <w:marRight w:val="0"/>
          <w:marTop w:val="0"/>
          <w:marBottom w:val="180"/>
          <w:divBdr>
            <w:top w:val="dotted" w:sz="2" w:space="5" w:color="BBBBBB"/>
            <w:left w:val="dotted" w:sz="4" w:space="16" w:color="BBBBBB"/>
            <w:bottom w:val="dotted" w:sz="2" w:space="1" w:color="FFFFFF"/>
            <w:right w:val="dotted" w:sz="4" w:space="8" w:color="BBBBBB"/>
          </w:divBdr>
          <w:divsChild>
            <w:div w:id="1128091620">
              <w:marLeft w:val="0"/>
              <w:marRight w:val="0"/>
              <w:marTop w:val="0"/>
              <w:marBottom w:val="0"/>
              <w:divBdr>
                <w:top w:val="none" w:sz="0" w:space="0" w:color="auto"/>
                <w:left w:val="none" w:sz="0" w:space="0" w:color="auto"/>
                <w:bottom w:val="none" w:sz="0" w:space="0" w:color="auto"/>
                <w:right w:val="none" w:sz="0" w:space="0" w:color="auto"/>
              </w:divBdr>
            </w:div>
            <w:div w:id="1889294667">
              <w:marLeft w:val="0"/>
              <w:marRight w:val="0"/>
              <w:marTop w:val="0"/>
              <w:marBottom w:val="0"/>
              <w:divBdr>
                <w:top w:val="none" w:sz="0" w:space="0" w:color="auto"/>
                <w:left w:val="none" w:sz="0" w:space="0" w:color="auto"/>
                <w:bottom w:val="none" w:sz="0" w:space="0" w:color="auto"/>
                <w:right w:val="none" w:sz="0" w:space="0" w:color="auto"/>
              </w:divBdr>
            </w:div>
            <w:div w:id="997877269">
              <w:marLeft w:val="0"/>
              <w:marRight w:val="0"/>
              <w:marTop w:val="0"/>
              <w:marBottom w:val="0"/>
              <w:divBdr>
                <w:top w:val="none" w:sz="0" w:space="0" w:color="auto"/>
                <w:left w:val="none" w:sz="0" w:space="0" w:color="auto"/>
                <w:bottom w:val="none" w:sz="0" w:space="0" w:color="auto"/>
                <w:right w:val="none" w:sz="0" w:space="0" w:color="auto"/>
              </w:divBdr>
            </w:div>
            <w:div w:id="1231883453">
              <w:marLeft w:val="0"/>
              <w:marRight w:val="0"/>
              <w:marTop w:val="0"/>
              <w:marBottom w:val="0"/>
              <w:divBdr>
                <w:top w:val="none" w:sz="0" w:space="0" w:color="auto"/>
                <w:left w:val="none" w:sz="0" w:space="0" w:color="auto"/>
                <w:bottom w:val="none" w:sz="0" w:space="0" w:color="auto"/>
                <w:right w:val="none" w:sz="0" w:space="0" w:color="auto"/>
              </w:divBdr>
            </w:div>
            <w:div w:id="778263331">
              <w:marLeft w:val="0"/>
              <w:marRight w:val="0"/>
              <w:marTop w:val="0"/>
              <w:marBottom w:val="0"/>
              <w:divBdr>
                <w:top w:val="none" w:sz="0" w:space="0" w:color="auto"/>
                <w:left w:val="none" w:sz="0" w:space="0" w:color="auto"/>
                <w:bottom w:val="none" w:sz="0" w:space="0" w:color="auto"/>
                <w:right w:val="none" w:sz="0" w:space="0" w:color="auto"/>
              </w:divBdr>
            </w:div>
            <w:div w:id="2147040769">
              <w:marLeft w:val="0"/>
              <w:marRight w:val="0"/>
              <w:marTop w:val="0"/>
              <w:marBottom w:val="0"/>
              <w:divBdr>
                <w:top w:val="none" w:sz="0" w:space="0" w:color="auto"/>
                <w:left w:val="none" w:sz="0" w:space="0" w:color="auto"/>
                <w:bottom w:val="none" w:sz="0" w:space="0" w:color="auto"/>
                <w:right w:val="none" w:sz="0" w:space="0" w:color="auto"/>
              </w:divBdr>
            </w:div>
            <w:div w:id="1254557524">
              <w:marLeft w:val="0"/>
              <w:marRight w:val="0"/>
              <w:marTop w:val="0"/>
              <w:marBottom w:val="0"/>
              <w:divBdr>
                <w:top w:val="none" w:sz="0" w:space="0" w:color="auto"/>
                <w:left w:val="none" w:sz="0" w:space="0" w:color="auto"/>
                <w:bottom w:val="none" w:sz="0" w:space="0" w:color="auto"/>
                <w:right w:val="none" w:sz="0" w:space="0" w:color="auto"/>
              </w:divBdr>
            </w:div>
            <w:div w:id="702169814">
              <w:marLeft w:val="0"/>
              <w:marRight w:val="0"/>
              <w:marTop w:val="0"/>
              <w:marBottom w:val="0"/>
              <w:divBdr>
                <w:top w:val="none" w:sz="0" w:space="0" w:color="auto"/>
                <w:left w:val="none" w:sz="0" w:space="0" w:color="auto"/>
                <w:bottom w:val="none" w:sz="0" w:space="0" w:color="auto"/>
                <w:right w:val="none" w:sz="0" w:space="0" w:color="auto"/>
              </w:divBdr>
            </w:div>
            <w:div w:id="679820416">
              <w:marLeft w:val="0"/>
              <w:marRight w:val="0"/>
              <w:marTop w:val="0"/>
              <w:marBottom w:val="0"/>
              <w:divBdr>
                <w:top w:val="none" w:sz="0" w:space="0" w:color="auto"/>
                <w:left w:val="none" w:sz="0" w:space="0" w:color="auto"/>
                <w:bottom w:val="none" w:sz="0" w:space="0" w:color="auto"/>
                <w:right w:val="none" w:sz="0" w:space="0" w:color="auto"/>
              </w:divBdr>
            </w:div>
            <w:div w:id="221521302">
              <w:marLeft w:val="0"/>
              <w:marRight w:val="0"/>
              <w:marTop w:val="0"/>
              <w:marBottom w:val="0"/>
              <w:divBdr>
                <w:top w:val="none" w:sz="0" w:space="0" w:color="auto"/>
                <w:left w:val="none" w:sz="0" w:space="0" w:color="auto"/>
                <w:bottom w:val="none" w:sz="0" w:space="0" w:color="auto"/>
                <w:right w:val="none" w:sz="0" w:space="0" w:color="auto"/>
              </w:divBdr>
            </w:div>
            <w:div w:id="1945654588">
              <w:marLeft w:val="0"/>
              <w:marRight w:val="0"/>
              <w:marTop w:val="0"/>
              <w:marBottom w:val="0"/>
              <w:divBdr>
                <w:top w:val="none" w:sz="0" w:space="0" w:color="auto"/>
                <w:left w:val="none" w:sz="0" w:space="0" w:color="auto"/>
                <w:bottom w:val="none" w:sz="0" w:space="0" w:color="auto"/>
                <w:right w:val="none" w:sz="0" w:space="0" w:color="auto"/>
              </w:divBdr>
            </w:div>
            <w:div w:id="2000577531">
              <w:marLeft w:val="0"/>
              <w:marRight w:val="0"/>
              <w:marTop w:val="0"/>
              <w:marBottom w:val="0"/>
              <w:divBdr>
                <w:top w:val="none" w:sz="0" w:space="0" w:color="auto"/>
                <w:left w:val="none" w:sz="0" w:space="0" w:color="auto"/>
                <w:bottom w:val="none" w:sz="0" w:space="0" w:color="auto"/>
                <w:right w:val="none" w:sz="0" w:space="0" w:color="auto"/>
              </w:divBdr>
            </w:div>
            <w:div w:id="676036107">
              <w:marLeft w:val="0"/>
              <w:marRight w:val="0"/>
              <w:marTop w:val="0"/>
              <w:marBottom w:val="0"/>
              <w:divBdr>
                <w:top w:val="none" w:sz="0" w:space="0" w:color="auto"/>
                <w:left w:val="none" w:sz="0" w:space="0" w:color="auto"/>
                <w:bottom w:val="none" w:sz="0" w:space="0" w:color="auto"/>
                <w:right w:val="none" w:sz="0" w:space="0" w:color="auto"/>
              </w:divBdr>
            </w:div>
            <w:div w:id="676927362">
              <w:marLeft w:val="0"/>
              <w:marRight w:val="0"/>
              <w:marTop w:val="0"/>
              <w:marBottom w:val="0"/>
              <w:divBdr>
                <w:top w:val="none" w:sz="0" w:space="0" w:color="auto"/>
                <w:left w:val="none" w:sz="0" w:space="0" w:color="auto"/>
                <w:bottom w:val="none" w:sz="0" w:space="0" w:color="auto"/>
                <w:right w:val="none" w:sz="0" w:space="0" w:color="auto"/>
              </w:divBdr>
            </w:div>
            <w:div w:id="1512841111">
              <w:marLeft w:val="0"/>
              <w:marRight w:val="0"/>
              <w:marTop w:val="0"/>
              <w:marBottom w:val="0"/>
              <w:divBdr>
                <w:top w:val="none" w:sz="0" w:space="0" w:color="auto"/>
                <w:left w:val="none" w:sz="0" w:space="0" w:color="auto"/>
                <w:bottom w:val="none" w:sz="0" w:space="0" w:color="auto"/>
                <w:right w:val="none" w:sz="0" w:space="0" w:color="auto"/>
              </w:divBdr>
            </w:div>
            <w:div w:id="1881817279">
              <w:marLeft w:val="0"/>
              <w:marRight w:val="0"/>
              <w:marTop w:val="0"/>
              <w:marBottom w:val="0"/>
              <w:divBdr>
                <w:top w:val="none" w:sz="0" w:space="0" w:color="auto"/>
                <w:left w:val="none" w:sz="0" w:space="0" w:color="auto"/>
                <w:bottom w:val="none" w:sz="0" w:space="0" w:color="auto"/>
                <w:right w:val="none" w:sz="0" w:space="0" w:color="auto"/>
              </w:divBdr>
            </w:div>
            <w:div w:id="1883514430">
              <w:marLeft w:val="0"/>
              <w:marRight w:val="0"/>
              <w:marTop w:val="0"/>
              <w:marBottom w:val="0"/>
              <w:divBdr>
                <w:top w:val="none" w:sz="0" w:space="0" w:color="auto"/>
                <w:left w:val="none" w:sz="0" w:space="0" w:color="auto"/>
                <w:bottom w:val="none" w:sz="0" w:space="0" w:color="auto"/>
                <w:right w:val="none" w:sz="0" w:space="0" w:color="auto"/>
              </w:divBdr>
            </w:div>
            <w:div w:id="828667153">
              <w:marLeft w:val="0"/>
              <w:marRight w:val="0"/>
              <w:marTop w:val="0"/>
              <w:marBottom w:val="0"/>
              <w:divBdr>
                <w:top w:val="none" w:sz="0" w:space="0" w:color="auto"/>
                <w:left w:val="none" w:sz="0" w:space="0" w:color="auto"/>
                <w:bottom w:val="none" w:sz="0" w:space="0" w:color="auto"/>
                <w:right w:val="none" w:sz="0" w:space="0" w:color="auto"/>
              </w:divBdr>
            </w:div>
            <w:div w:id="799345796">
              <w:marLeft w:val="0"/>
              <w:marRight w:val="0"/>
              <w:marTop w:val="0"/>
              <w:marBottom w:val="0"/>
              <w:divBdr>
                <w:top w:val="none" w:sz="0" w:space="0" w:color="auto"/>
                <w:left w:val="none" w:sz="0" w:space="0" w:color="auto"/>
                <w:bottom w:val="none" w:sz="0" w:space="0" w:color="auto"/>
                <w:right w:val="none" w:sz="0" w:space="0" w:color="auto"/>
              </w:divBdr>
            </w:div>
            <w:div w:id="770515298">
              <w:marLeft w:val="0"/>
              <w:marRight w:val="0"/>
              <w:marTop w:val="0"/>
              <w:marBottom w:val="0"/>
              <w:divBdr>
                <w:top w:val="none" w:sz="0" w:space="0" w:color="auto"/>
                <w:left w:val="none" w:sz="0" w:space="0" w:color="auto"/>
                <w:bottom w:val="none" w:sz="0" w:space="0" w:color="auto"/>
                <w:right w:val="none" w:sz="0" w:space="0" w:color="auto"/>
              </w:divBdr>
            </w:div>
            <w:div w:id="1320618784">
              <w:marLeft w:val="0"/>
              <w:marRight w:val="0"/>
              <w:marTop w:val="0"/>
              <w:marBottom w:val="0"/>
              <w:divBdr>
                <w:top w:val="none" w:sz="0" w:space="0" w:color="auto"/>
                <w:left w:val="none" w:sz="0" w:space="0" w:color="auto"/>
                <w:bottom w:val="none" w:sz="0" w:space="0" w:color="auto"/>
                <w:right w:val="none" w:sz="0" w:space="0" w:color="auto"/>
              </w:divBdr>
            </w:div>
            <w:div w:id="1118329320">
              <w:marLeft w:val="0"/>
              <w:marRight w:val="0"/>
              <w:marTop w:val="0"/>
              <w:marBottom w:val="0"/>
              <w:divBdr>
                <w:top w:val="none" w:sz="0" w:space="0" w:color="auto"/>
                <w:left w:val="none" w:sz="0" w:space="0" w:color="auto"/>
                <w:bottom w:val="none" w:sz="0" w:space="0" w:color="auto"/>
                <w:right w:val="none" w:sz="0" w:space="0" w:color="auto"/>
              </w:divBdr>
            </w:div>
            <w:div w:id="854806311">
              <w:marLeft w:val="0"/>
              <w:marRight w:val="0"/>
              <w:marTop w:val="0"/>
              <w:marBottom w:val="0"/>
              <w:divBdr>
                <w:top w:val="none" w:sz="0" w:space="0" w:color="auto"/>
                <w:left w:val="none" w:sz="0" w:space="0" w:color="auto"/>
                <w:bottom w:val="none" w:sz="0" w:space="0" w:color="auto"/>
                <w:right w:val="none" w:sz="0" w:space="0" w:color="auto"/>
              </w:divBdr>
            </w:div>
            <w:div w:id="517893230">
              <w:marLeft w:val="0"/>
              <w:marRight w:val="0"/>
              <w:marTop w:val="0"/>
              <w:marBottom w:val="0"/>
              <w:divBdr>
                <w:top w:val="none" w:sz="0" w:space="0" w:color="auto"/>
                <w:left w:val="none" w:sz="0" w:space="0" w:color="auto"/>
                <w:bottom w:val="none" w:sz="0" w:space="0" w:color="auto"/>
                <w:right w:val="none" w:sz="0" w:space="0" w:color="auto"/>
              </w:divBdr>
            </w:div>
            <w:div w:id="1758549773">
              <w:marLeft w:val="0"/>
              <w:marRight w:val="0"/>
              <w:marTop w:val="0"/>
              <w:marBottom w:val="0"/>
              <w:divBdr>
                <w:top w:val="none" w:sz="0" w:space="0" w:color="auto"/>
                <w:left w:val="none" w:sz="0" w:space="0" w:color="auto"/>
                <w:bottom w:val="none" w:sz="0" w:space="0" w:color="auto"/>
                <w:right w:val="none" w:sz="0" w:space="0" w:color="auto"/>
              </w:divBdr>
            </w:div>
            <w:div w:id="490751441">
              <w:marLeft w:val="0"/>
              <w:marRight w:val="0"/>
              <w:marTop w:val="0"/>
              <w:marBottom w:val="0"/>
              <w:divBdr>
                <w:top w:val="none" w:sz="0" w:space="0" w:color="auto"/>
                <w:left w:val="none" w:sz="0" w:space="0" w:color="auto"/>
                <w:bottom w:val="none" w:sz="0" w:space="0" w:color="auto"/>
                <w:right w:val="none" w:sz="0" w:space="0" w:color="auto"/>
              </w:divBdr>
            </w:div>
            <w:div w:id="256250715">
              <w:marLeft w:val="0"/>
              <w:marRight w:val="0"/>
              <w:marTop w:val="0"/>
              <w:marBottom w:val="0"/>
              <w:divBdr>
                <w:top w:val="none" w:sz="0" w:space="0" w:color="auto"/>
                <w:left w:val="none" w:sz="0" w:space="0" w:color="auto"/>
                <w:bottom w:val="none" w:sz="0" w:space="0" w:color="auto"/>
                <w:right w:val="none" w:sz="0" w:space="0" w:color="auto"/>
              </w:divBdr>
            </w:div>
            <w:div w:id="575166338">
              <w:marLeft w:val="0"/>
              <w:marRight w:val="0"/>
              <w:marTop w:val="0"/>
              <w:marBottom w:val="0"/>
              <w:divBdr>
                <w:top w:val="none" w:sz="0" w:space="0" w:color="auto"/>
                <w:left w:val="none" w:sz="0" w:space="0" w:color="auto"/>
                <w:bottom w:val="none" w:sz="0" w:space="0" w:color="auto"/>
                <w:right w:val="none" w:sz="0" w:space="0" w:color="auto"/>
              </w:divBdr>
            </w:div>
            <w:div w:id="997344610">
              <w:marLeft w:val="0"/>
              <w:marRight w:val="0"/>
              <w:marTop w:val="0"/>
              <w:marBottom w:val="0"/>
              <w:divBdr>
                <w:top w:val="none" w:sz="0" w:space="0" w:color="auto"/>
                <w:left w:val="none" w:sz="0" w:space="0" w:color="auto"/>
                <w:bottom w:val="none" w:sz="0" w:space="0" w:color="auto"/>
                <w:right w:val="none" w:sz="0" w:space="0" w:color="auto"/>
              </w:divBdr>
            </w:div>
            <w:div w:id="1547987837">
              <w:marLeft w:val="0"/>
              <w:marRight w:val="0"/>
              <w:marTop w:val="0"/>
              <w:marBottom w:val="0"/>
              <w:divBdr>
                <w:top w:val="none" w:sz="0" w:space="0" w:color="auto"/>
                <w:left w:val="none" w:sz="0" w:space="0" w:color="auto"/>
                <w:bottom w:val="none" w:sz="0" w:space="0" w:color="auto"/>
                <w:right w:val="none" w:sz="0" w:space="0" w:color="auto"/>
              </w:divBdr>
            </w:div>
            <w:div w:id="851257136">
              <w:marLeft w:val="0"/>
              <w:marRight w:val="0"/>
              <w:marTop w:val="0"/>
              <w:marBottom w:val="0"/>
              <w:divBdr>
                <w:top w:val="none" w:sz="0" w:space="0" w:color="auto"/>
                <w:left w:val="none" w:sz="0" w:space="0" w:color="auto"/>
                <w:bottom w:val="none" w:sz="0" w:space="0" w:color="auto"/>
                <w:right w:val="none" w:sz="0" w:space="0" w:color="auto"/>
              </w:divBdr>
            </w:div>
            <w:div w:id="1560820186">
              <w:marLeft w:val="0"/>
              <w:marRight w:val="0"/>
              <w:marTop w:val="0"/>
              <w:marBottom w:val="0"/>
              <w:divBdr>
                <w:top w:val="none" w:sz="0" w:space="0" w:color="auto"/>
                <w:left w:val="none" w:sz="0" w:space="0" w:color="auto"/>
                <w:bottom w:val="none" w:sz="0" w:space="0" w:color="auto"/>
                <w:right w:val="none" w:sz="0" w:space="0" w:color="auto"/>
              </w:divBdr>
            </w:div>
            <w:div w:id="135269907">
              <w:marLeft w:val="0"/>
              <w:marRight w:val="0"/>
              <w:marTop w:val="0"/>
              <w:marBottom w:val="0"/>
              <w:divBdr>
                <w:top w:val="none" w:sz="0" w:space="0" w:color="auto"/>
                <w:left w:val="none" w:sz="0" w:space="0" w:color="auto"/>
                <w:bottom w:val="none" w:sz="0" w:space="0" w:color="auto"/>
                <w:right w:val="none" w:sz="0" w:space="0" w:color="auto"/>
              </w:divBdr>
            </w:div>
            <w:div w:id="53159680">
              <w:marLeft w:val="0"/>
              <w:marRight w:val="0"/>
              <w:marTop w:val="0"/>
              <w:marBottom w:val="0"/>
              <w:divBdr>
                <w:top w:val="none" w:sz="0" w:space="0" w:color="auto"/>
                <w:left w:val="none" w:sz="0" w:space="0" w:color="auto"/>
                <w:bottom w:val="none" w:sz="0" w:space="0" w:color="auto"/>
                <w:right w:val="none" w:sz="0" w:space="0" w:color="auto"/>
              </w:divBdr>
            </w:div>
            <w:div w:id="1266579468">
              <w:marLeft w:val="0"/>
              <w:marRight w:val="0"/>
              <w:marTop w:val="0"/>
              <w:marBottom w:val="0"/>
              <w:divBdr>
                <w:top w:val="none" w:sz="0" w:space="0" w:color="auto"/>
                <w:left w:val="none" w:sz="0" w:space="0" w:color="auto"/>
                <w:bottom w:val="none" w:sz="0" w:space="0" w:color="auto"/>
                <w:right w:val="none" w:sz="0" w:space="0" w:color="auto"/>
              </w:divBdr>
            </w:div>
            <w:div w:id="26613698">
              <w:marLeft w:val="0"/>
              <w:marRight w:val="0"/>
              <w:marTop w:val="0"/>
              <w:marBottom w:val="0"/>
              <w:divBdr>
                <w:top w:val="none" w:sz="0" w:space="0" w:color="auto"/>
                <w:left w:val="none" w:sz="0" w:space="0" w:color="auto"/>
                <w:bottom w:val="none" w:sz="0" w:space="0" w:color="auto"/>
                <w:right w:val="none" w:sz="0" w:space="0" w:color="auto"/>
              </w:divBdr>
            </w:div>
            <w:div w:id="20472204">
              <w:marLeft w:val="0"/>
              <w:marRight w:val="0"/>
              <w:marTop w:val="0"/>
              <w:marBottom w:val="0"/>
              <w:divBdr>
                <w:top w:val="none" w:sz="0" w:space="0" w:color="auto"/>
                <w:left w:val="none" w:sz="0" w:space="0" w:color="auto"/>
                <w:bottom w:val="none" w:sz="0" w:space="0" w:color="auto"/>
                <w:right w:val="none" w:sz="0" w:space="0" w:color="auto"/>
              </w:divBdr>
            </w:div>
            <w:div w:id="1479885222">
              <w:marLeft w:val="0"/>
              <w:marRight w:val="0"/>
              <w:marTop w:val="0"/>
              <w:marBottom w:val="0"/>
              <w:divBdr>
                <w:top w:val="none" w:sz="0" w:space="0" w:color="auto"/>
                <w:left w:val="none" w:sz="0" w:space="0" w:color="auto"/>
                <w:bottom w:val="none" w:sz="0" w:space="0" w:color="auto"/>
                <w:right w:val="none" w:sz="0" w:space="0" w:color="auto"/>
              </w:divBdr>
            </w:div>
            <w:div w:id="174195490">
              <w:marLeft w:val="0"/>
              <w:marRight w:val="0"/>
              <w:marTop w:val="0"/>
              <w:marBottom w:val="0"/>
              <w:divBdr>
                <w:top w:val="none" w:sz="0" w:space="0" w:color="auto"/>
                <w:left w:val="none" w:sz="0" w:space="0" w:color="auto"/>
                <w:bottom w:val="none" w:sz="0" w:space="0" w:color="auto"/>
                <w:right w:val="none" w:sz="0" w:space="0" w:color="auto"/>
              </w:divBdr>
            </w:div>
            <w:div w:id="1239704605">
              <w:marLeft w:val="0"/>
              <w:marRight w:val="0"/>
              <w:marTop w:val="0"/>
              <w:marBottom w:val="0"/>
              <w:divBdr>
                <w:top w:val="none" w:sz="0" w:space="0" w:color="auto"/>
                <w:left w:val="none" w:sz="0" w:space="0" w:color="auto"/>
                <w:bottom w:val="none" w:sz="0" w:space="0" w:color="auto"/>
                <w:right w:val="none" w:sz="0" w:space="0" w:color="auto"/>
              </w:divBdr>
            </w:div>
            <w:div w:id="1093474897">
              <w:marLeft w:val="0"/>
              <w:marRight w:val="0"/>
              <w:marTop w:val="0"/>
              <w:marBottom w:val="0"/>
              <w:divBdr>
                <w:top w:val="none" w:sz="0" w:space="0" w:color="auto"/>
                <w:left w:val="none" w:sz="0" w:space="0" w:color="auto"/>
                <w:bottom w:val="none" w:sz="0" w:space="0" w:color="auto"/>
                <w:right w:val="none" w:sz="0" w:space="0" w:color="auto"/>
              </w:divBdr>
            </w:div>
            <w:div w:id="800537577">
              <w:marLeft w:val="0"/>
              <w:marRight w:val="0"/>
              <w:marTop w:val="0"/>
              <w:marBottom w:val="0"/>
              <w:divBdr>
                <w:top w:val="none" w:sz="0" w:space="0" w:color="auto"/>
                <w:left w:val="none" w:sz="0" w:space="0" w:color="auto"/>
                <w:bottom w:val="none" w:sz="0" w:space="0" w:color="auto"/>
                <w:right w:val="none" w:sz="0" w:space="0" w:color="auto"/>
              </w:divBdr>
            </w:div>
            <w:div w:id="1993290620">
              <w:marLeft w:val="0"/>
              <w:marRight w:val="0"/>
              <w:marTop w:val="0"/>
              <w:marBottom w:val="0"/>
              <w:divBdr>
                <w:top w:val="none" w:sz="0" w:space="0" w:color="auto"/>
                <w:left w:val="none" w:sz="0" w:space="0" w:color="auto"/>
                <w:bottom w:val="none" w:sz="0" w:space="0" w:color="auto"/>
                <w:right w:val="none" w:sz="0" w:space="0" w:color="auto"/>
              </w:divBdr>
            </w:div>
            <w:div w:id="653681210">
              <w:marLeft w:val="0"/>
              <w:marRight w:val="0"/>
              <w:marTop w:val="0"/>
              <w:marBottom w:val="0"/>
              <w:divBdr>
                <w:top w:val="none" w:sz="0" w:space="0" w:color="auto"/>
                <w:left w:val="none" w:sz="0" w:space="0" w:color="auto"/>
                <w:bottom w:val="none" w:sz="0" w:space="0" w:color="auto"/>
                <w:right w:val="none" w:sz="0" w:space="0" w:color="auto"/>
              </w:divBdr>
            </w:div>
            <w:div w:id="1840923881">
              <w:marLeft w:val="0"/>
              <w:marRight w:val="0"/>
              <w:marTop w:val="0"/>
              <w:marBottom w:val="0"/>
              <w:divBdr>
                <w:top w:val="none" w:sz="0" w:space="0" w:color="auto"/>
                <w:left w:val="none" w:sz="0" w:space="0" w:color="auto"/>
                <w:bottom w:val="none" w:sz="0" w:space="0" w:color="auto"/>
                <w:right w:val="none" w:sz="0" w:space="0" w:color="auto"/>
              </w:divBdr>
            </w:div>
            <w:div w:id="1214006490">
              <w:marLeft w:val="0"/>
              <w:marRight w:val="0"/>
              <w:marTop w:val="0"/>
              <w:marBottom w:val="0"/>
              <w:divBdr>
                <w:top w:val="none" w:sz="0" w:space="0" w:color="auto"/>
                <w:left w:val="none" w:sz="0" w:space="0" w:color="auto"/>
                <w:bottom w:val="none" w:sz="0" w:space="0" w:color="auto"/>
                <w:right w:val="none" w:sz="0" w:space="0" w:color="auto"/>
              </w:divBdr>
            </w:div>
            <w:div w:id="1851334722">
              <w:marLeft w:val="0"/>
              <w:marRight w:val="0"/>
              <w:marTop w:val="0"/>
              <w:marBottom w:val="0"/>
              <w:divBdr>
                <w:top w:val="none" w:sz="0" w:space="0" w:color="auto"/>
                <w:left w:val="none" w:sz="0" w:space="0" w:color="auto"/>
                <w:bottom w:val="none" w:sz="0" w:space="0" w:color="auto"/>
                <w:right w:val="none" w:sz="0" w:space="0" w:color="auto"/>
              </w:divBdr>
            </w:div>
            <w:div w:id="640042996">
              <w:marLeft w:val="0"/>
              <w:marRight w:val="0"/>
              <w:marTop w:val="0"/>
              <w:marBottom w:val="0"/>
              <w:divBdr>
                <w:top w:val="none" w:sz="0" w:space="0" w:color="auto"/>
                <w:left w:val="none" w:sz="0" w:space="0" w:color="auto"/>
                <w:bottom w:val="none" w:sz="0" w:space="0" w:color="auto"/>
                <w:right w:val="none" w:sz="0" w:space="0" w:color="auto"/>
              </w:divBdr>
            </w:div>
            <w:div w:id="1730297326">
              <w:marLeft w:val="0"/>
              <w:marRight w:val="0"/>
              <w:marTop w:val="0"/>
              <w:marBottom w:val="0"/>
              <w:divBdr>
                <w:top w:val="none" w:sz="0" w:space="0" w:color="auto"/>
                <w:left w:val="none" w:sz="0" w:space="0" w:color="auto"/>
                <w:bottom w:val="none" w:sz="0" w:space="0" w:color="auto"/>
                <w:right w:val="none" w:sz="0" w:space="0" w:color="auto"/>
              </w:divBdr>
            </w:div>
            <w:div w:id="1907884364">
              <w:marLeft w:val="0"/>
              <w:marRight w:val="0"/>
              <w:marTop w:val="0"/>
              <w:marBottom w:val="0"/>
              <w:divBdr>
                <w:top w:val="none" w:sz="0" w:space="0" w:color="auto"/>
                <w:left w:val="none" w:sz="0" w:space="0" w:color="auto"/>
                <w:bottom w:val="none" w:sz="0" w:space="0" w:color="auto"/>
                <w:right w:val="none" w:sz="0" w:space="0" w:color="auto"/>
              </w:divBdr>
            </w:div>
            <w:div w:id="1153789371">
              <w:marLeft w:val="0"/>
              <w:marRight w:val="0"/>
              <w:marTop w:val="0"/>
              <w:marBottom w:val="0"/>
              <w:divBdr>
                <w:top w:val="none" w:sz="0" w:space="0" w:color="auto"/>
                <w:left w:val="none" w:sz="0" w:space="0" w:color="auto"/>
                <w:bottom w:val="none" w:sz="0" w:space="0" w:color="auto"/>
                <w:right w:val="none" w:sz="0" w:space="0" w:color="auto"/>
              </w:divBdr>
            </w:div>
            <w:div w:id="1175876679">
              <w:marLeft w:val="0"/>
              <w:marRight w:val="0"/>
              <w:marTop w:val="0"/>
              <w:marBottom w:val="0"/>
              <w:divBdr>
                <w:top w:val="none" w:sz="0" w:space="0" w:color="auto"/>
                <w:left w:val="none" w:sz="0" w:space="0" w:color="auto"/>
                <w:bottom w:val="none" w:sz="0" w:space="0" w:color="auto"/>
                <w:right w:val="none" w:sz="0" w:space="0" w:color="auto"/>
              </w:divBdr>
            </w:div>
            <w:div w:id="1786804725">
              <w:marLeft w:val="0"/>
              <w:marRight w:val="0"/>
              <w:marTop w:val="0"/>
              <w:marBottom w:val="0"/>
              <w:divBdr>
                <w:top w:val="none" w:sz="0" w:space="0" w:color="auto"/>
                <w:left w:val="none" w:sz="0" w:space="0" w:color="auto"/>
                <w:bottom w:val="none" w:sz="0" w:space="0" w:color="auto"/>
                <w:right w:val="none" w:sz="0" w:space="0" w:color="auto"/>
              </w:divBdr>
            </w:div>
            <w:div w:id="1320616381">
              <w:marLeft w:val="0"/>
              <w:marRight w:val="0"/>
              <w:marTop w:val="0"/>
              <w:marBottom w:val="0"/>
              <w:divBdr>
                <w:top w:val="none" w:sz="0" w:space="0" w:color="auto"/>
                <w:left w:val="none" w:sz="0" w:space="0" w:color="auto"/>
                <w:bottom w:val="none" w:sz="0" w:space="0" w:color="auto"/>
                <w:right w:val="none" w:sz="0" w:space="0" w:color="auto"/>
              </w:divBdr>
            </w:div>
            <w:div w:id="8883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7277">
      <w:bodyDiv w:val="1"/>
      <w:marLeft w:val="0"/>
      <w:marRight w:val="0"/>
      <w:marTop w:val="0"/>
      <w:marBottom w:val="0"/>
      <w:divBdr>
        <w:top w:val="none" w:sz="0" w:space="0" w:color="auto"/>
        <w:left w:val="none" w:sz="0" w:space="0" w:color="auto"/>
        <w:bottom w:val="none" w:sz="0" w:space="0" w:color="auto"/>
        <w:right w:val="none" w:sz="0" w:space="0" w:color="auto"/>
      </w:divBdr>
      <w:divsChild>
        <w:div w:id="551885972">
          <w:marLeft w:val="0"/>
          <w:marRight w:val="0"/>
          <w:marTop w:val="0"/>
          <w:marBottom w:val="180"/>
          <w:divBdr>
            <w:top w:val="dotted" w:sz="2" w:space="5" w:color="BBBBBB"/>
            <w:left w:val="dotted" w:sz="4" w:space="16" w:color="BBBBBB"/>
            <w:bottom w:val="dotted" w:sz="2" w:space="1" w:color="FFFFFF"/>
            <w:right w:val="dotted" w:sz="4" w:space="8" w:color="BBBBBB"/>
          </w:divBdr>
          <w:divsChild>
            <w:div w:id="1081828262">
              <w:marLeft w:val="0"/>
              <w:marRight w:val="0"/>
              <w:marTop w:val="0"/>
              <w:marBottom w:val="0"/>
              <w:divBdr>
                <w:top w:val="none" w:sz="0" w:space="0" w:color="auto"/>
                <w:left w:val="none" w:sz="0" w:space="0" w:color="auto"/>
                <w:bottom w:val="none" w:sz="0" w:space="0" w:color="auto"/>
                <w:right w:val="none" w:sz="0" w:space="0" w:color="auto"/>
              </w:divBdr>
            </w:div>
            <w:div w:id="29500445">
              <w:marLeft w:val="0"/>
              <w:marRight w:val="0"/>
              <w:marTop w:val="0"/>
              <w:marBottom w:val="0"/>
              <w:divBdr>
                <w:top w:val="none" w:sz="0" w:space="0" w:color="auto"/>
                <w:left w:val="none" w:sz="0" w:space="0" w:color="auto"/>
                <w:bottom w:val="none" w:sz="0" w:space="0" w:color="auto"/>
                <w:right w:val="none" w:sz="0" w:space="0" w:color="auto"/>
              </w:divBdr>
            </w:div>
            <w:div w:id="1944721561">
              <w:marLeft w:val="0"/>
              <w:marRight w:val="0"/>
              <w:marTop w:val="0"/>
              <w:marBottom w:val="0"/>
              <w:divBdr>
                <w:top w:val="none" w:sz="0" w:space="0" w:color="auto"/>
                <w:left w:val="none" w:sz="0" w:space="0" w:color="auto"/>
                <w:bottom w:val="none" w:sz="0" w:space="0" w:color="auto"/>
                <w:right w:val="none" w:sz="0" w:space="0" w:color="auto"/>
              </w:divBdr>
            </w:div>
            <w:div w:id="763379874">
              <w:marLeft w:val="0"/>
              <w:marRight w:val="0"/>
              <w:marTop w:val="0"/>
              <w:marBottom w:val="0"/>
              <w:divBdr>
                <w:top w:val="none" w:sz="0" w:space="0" w:color="auto"/>
                <w:left w:val="none" w:sz="0" w:space="0" w:color="auto"/>
                <w:bottom w:val="none" w:sz="0" w:space="0" w:color="auto"/>
                <w:right w:val="none" w:sz="0" w:space="0" w:color="auto"/>
              </w:divBdr>
            </w:div>
            <w:div w:id="687489374">
              <w:marLeft w:val="0"/>
              <w:marRight w:val="0"/>
              <w:marTop w:val="0"/>
              <w:marBottom w:val="0"/>
              <w:divBdr>
                <w:top w:val="none" w:sz="0" w:space="0" w:color="auto"/>
                <w:left w:val="none" w:sz="0" w:space="0" w:color="auto"/>
                <w:bottom w:val="none" w:sz="0" w:space="0" w:color="auto"/>
                <w:right w:val="none" w:sz="0" w:space="0" w:color="auto"/>
              </w:divBdr>
            </w:div>
            <w:div w:id="1188637645">
              <w:marLeft w:val="0"/>
              <w:marRight w:val="0"/>
              <w:marTop w:val="0"/>
              <w:marBottom w:val="0"/>
              <w:divBdr>
                <w:top w:val="none" w:sz="0" w:space="0" w:color="auto"/>
                <w:left w:val="none" w:sz="0" w:space="0" w:color="auto"/>
                <w:bottom w:val="none" w:sz="0" w:space="0" w:color="auto"/>
                <w:right w:val="none" w:sz="0" w:space="0" w:color="auto"/>
              </w:divBdr>
            </w:div>
            <w:div w:id="1979259378">
              <w:marLeft w:val="0"/>
              <w:marRight w:val="0"/>
              <w:marTop w:val="0"/>
              <w:marBottom w:val="0"/>
              <w:divBdr>
                <w:top w:val="none" w:sz="0" w:space="0" w:color="auto"/>
                <w:left w:val="none" w:sz="0" w:space="0" w:color="auto"/>
                <w:bottom w:val="none" w:sz="0" w:space="0" w:color="auto"/>
                <w:right w:val="none" w:sz="0" w:space="0" w:color="auto"/>
              </w:divBdr>
            </w:div>
            <w:div w:id="1794129680">
              <w:marLeft w:val="0"/>
              <w:marRight w:val="0"/>
              <w:marTop w:val="0"/>
              <w:marBottom w:val="0"/>
              <w:divBdr>
                <w:top w:val="none" w:sz="0" w:space="0" w:color="auto"/>
                <w:left w:val="none" w:sz="0" w:space="0" w:color="auto"/>
                <w:bottom w:val="none" w:sz="0" w:space="0" w:color="auto"/>
                <w:right w:val="none" w:sz="0" w:space="0" w:color="auto"/>
              </w:divBdr>
            </w:div>
            <w:div w:id="1972246437">
              <w:marLeft w:val="0"/>
              <w:marRight w:val="0"/>
              <w:marTop w:val="0"/>
              <w:marBottom w:val="0"/>
              <w:divBdr>
                <w:top w:val="none" w:sz="0" w:space="0" w:color="auto"/>
                <w:left w:val="none" w:sz="0" w:space="0" w:color="auto"/>
                <w:bottom w:val="none" w:sz="0" w:space="0" w:color="auto"/>
                <w:right w:val="none" w:sz="0" w:space="0" w:color="auto"/>
              </w:divBdr>
            </w:div>
            <w:div w:id="637927561">
              <w:marLeft w:val="0"/>
              <w:marRight w:val="0"/>
              <w:marTop w:val="0"/>
              <w:marBottom w:val="0"/>
              <w:divBdr>
                <w:top w:val="none" w:sz="0" w:space="0" w:color="auto"/>
                <w:left w:val="none" w:sz="0" w:space="0" w:color="auto"/>
                <w:bottom w:val="none" w:sz="0" w:space="0" w:color="auto"/>
                <w:right w:val="none" w:sz="0" w:space="0" w:color="auto"/>
              </w:divBdr>
            </w:div>
            <w:div w:id="27336938">
              <w:marLeft w:val="0"/>
              <w:marRight w:val="0"/>
              <w:marTop w:val="0"/>
              <w:marBottom w:val="0"/>
              <w:divBdr>
                <w:top w:val="none" w:sz="0" w:space="0" w:color="auto"/>
                <w:left w:val="none" w:sz="0" w:space="0" w:color="auto"/>
                <w:bottom w:val="none" w:sz="0" w:space="0" w:color="auto"/>
                <w:right w:val="none" w:sz="0" w:space="0" w:color="auto"/>
              </w:divBdr>
            </w:div>
            <w:div w:id="1126893095">
              <w:marLeft w:val="0"/>
              <w:marRight w:val="0"/>
              <w:marTop w:val="0"/>
              <w:marBottom w:val="0"/>
              <w:divBdr>
                <w:top w:val="none" w:sz="0" w:space="0" w:color="auto"/>
                <w:left w:val="none" w:sz="0" w:space="0" w:color="auto"/>
                <w:bottom w:val="none" w:sz="0" w:space="0" w:color="auto"/>
                <w:right w:val="none" w:sz="0" w:space="0" w:color="auto"/>
              </w:divBdr>
            </w:div>
            <w:div w:id="10031993">
              <w:marLeft w:val="0"/>
              <w:marRight w:val="0"/>
              <w:marTop w:val="0"/>
              <w:marBottom w:val="0"/>
              <w:divBdr>
                <w:top w:val="none" w:sz="0" w:space="0" w:color="auto"/>
                <w:left w:val="none" w:sz="0" w:space="0" w:color="auto"/>
                <w:bottom w:val="none" w:sz="0" w:space="0" w:color="auto"/>
                <w:right w:val="none" w:sz="0" w:space="0" w:color="auto"/>
              </w:divBdr>
            </w:div>
            <w:div w:id="145322377">
              <w:marLeft w:val="0"/>
              <w:marRight w:val="0"/>
              <w:marTop w:val="0"/>
              <w:marBottom w:val="0"/>
              <w:divBdr>
                <w:top w:val="none" w:sz="0" w:space="0" w:color="auto"/>
                <w:left w:val="none" w:sz="0" w:space="0" w:color="auto"/>
                <w:bottom w:val="none" w:sz="0" w:space="0" w:color="auto"/>
                <w:right w:val="none" w:sz="0" w:space="0" w:color="auto"/>
              </w:divBdr>
            </w:div>
            <w:div w:id="13886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7950">
      <w:bodyDiv w:val="1"/>
      <w:marLeft w:val="0"/>
      <w:marRight w:val="0"/>
      <w:marTop w:val="0"/>
      <w:marBottom w:val="0"/>
      <w:divBdr>
        <w:top w:val="none" w:sz="0" w:space="0" w:color="auto"/>
        <w:left w:val="none" w:sz="0" w:space="0" w:color="auto"/>
        <w:bottom w:val="none" w:sz="0" w:space="0" w:color="auto"/>
        <w:right w:val="none" w:sz="0" w:space="0" w:color="auto"/>
      </w:divBdr>
      <w:divsChild>
        <w:div w:id="193035509">
          <w:marLeft w:val="0"/>
          <w:marRight w:val="0"/>
          <w:marTop w:val="0"/>
          <w:marBottom w:val="180"/>
          <w:divBdr>
            <w:top w:val="dotted" w:sz="2" w:space="5" w:color="BBBBBB"/>
            <w:left w:val="dotted" w:sz="4" w:space="16" w:color="BBBBBB"/>
            <w:bottom w:val="dotted" w:sz="2" w:space="1" w:color="FFFFFF"/>
            <w:right w:val="dotted" w:sz="4" w:space="8" w:color="BBBBBB"/>
          </w:divBdr>
          <w:divsChild>
            <w:div w:id="1862279078">
              <w:marLeft w:val="0"/>
              <w:marRight w:val="0"/>
              <w:marTop w:val="0"/>
              <w:marBottom w:val="0"/>
              <w:divBdr>
                <w:top w:val="none" w:sz="0" w:space="0" w:color="auto"/>
                <w:left w:val="none" w:sz="0" w:space="0" w:color="auto"/>
                <w:bottom w:val="none" w:sz="0" w:space="0" w:color="auto"/>
                <w:right w:val="none" w:sz="0" w:space="0" w:color="auto"/>
              </w:divBdr>
            </w:div>
            <w:div w:id="637995774">
              <w:marLeft w:val="0"/>
              <w:marRight w:val="0"/>
              <w:marTop w:val="0"/>
              <w:marBottom w:val="0"/>
              <w:divBdr>
                <w:top w:val="none" w:sz="0" w:space="0" w:color="auto"/>
                <w:left w:val="none" w:sz="0" w:space="0" w:color="auto"/>
                <w:bottom w:val="none" w:sz="0" w:space="0" w:color="auto"/>
                <w:right w:val="none" w:sz="0" w:space="0" w:color="auto"/>
              </w:divBdr>
            </w:div>
            <w:div w:id="1071317777">
              <w:marLeft w:val="0"/>
              <w:marRight w:val="0"/>
              <w:marTop w:val="0"/>
              <w:marBottom w:val="0"/>
              <w:divBdr>
                <w:top w:val="none" w:sz="0" w:space="0" w:color="auto"/>
                <w:left w:val="none" w:sz="0" w:space="0" w:color="auto"/>
                <w:bottom w:val="none" w:sz="0" w:space="0" w:color="auto"/>
                <w:right w:val="none" w:sz="0" w:space="0" w:color="auto"/>
              </w:divBdr>
            </w:div>
            <w:div w:id="684020892">
              <w:marLeft w:val="0"/>
              <w:marRight w:val="0"/>
              <w:marTop w:val="0"/>
              <w:marBottom w:val="0"/>
              <w:divBdr>
                <w:top w:val="dotted" w:sz="8" w:space="1" w:color="auto"/>
                <w:left w:val="dotted" w:sz="8" w:space="4" w:color="auto"/>
                <w:bottom w:val="dotted" w:sz="8" w:space="1" w:color="auto"/>
                <w:right w:val="dotted" w:sz="8" w:space="4" w:color="auto"/>
              </w:divBdr>
              <w:divsChild>
                <w:div w:id="902108342">
                  <w:marLeft w:val="0"/>
                  <w:marRight w:val="0"/>
                  <w:marTop w:val="0"/>
                  <w:marBottom w:val="0"/>
                  <w:divBdr>
                    <w:top w:val="none" w:sz="0" w:space="0" w:color="auto"/>
                    <w:left w:val="none" w:sz="0" w:space="0" w:color="auto"/>
                    <w:bottom w:val="none" w:sz="0" w:space="0" w:color="auto"/>
                    <w:right w:val="none" w:sz="0" w:space="0" w:color="auto"/>
                  </w:divBdr>
                </w:div>
              </w:divsChild>
            </w:div>
            <w:div w:id="407774183">
              <w:marLeft w:val="0"/>
              <w:marRight w:val="0"/>
              <w:marTop w:val="0"/>
              <w:marBottom w:val="0"/>
              <w:divBdr>
                <w:top w:val="none" w:sz="0" w:space="0" w:color="auto"/>
                <w:left w:val="none" w:sz="0" w:space="0" w:color="auto"/>
                <w:bottom w:val="none" w:sz="0" w:space="0" w:color="auto"/>
                <w:right w:val="none" w:sz="0" w:space="0" w:color="auto"/>
              </w:divBdr>
            </w:div>
            <w:div w:id="1612322273">
              <w:marLeft w:val="0"/>
              <w:marRight w:val="0"/>
              <w:marTop w:val="0"/>
              <w:marBottom w:val="0"/>
              <w:divBdr>
                <w:top w:val="none" w:sz="0" w:space="0" w:color="auto"/>
                <w:left w:val="none" w:sz="0" w:space="0" w:color="auto"/>
                <w:bottom w:val="none" w:sz="0" w:space="0" w:color="auto"/>
                <w:right w:val="none" w:sz="0" w:space="0" w:color="auto"/>
              </w:divBdr>
            </w:div>
            <w:div w:id="1993480355">
              <w:marLeft w:val="0"/>
              <w:marRight w:val="0"/>
              <w:marTop w:val="0"/>
              <w:marBottom w:val="0"/>
              <w:divBdr>
                <w:top w:val="none" w:sz="0" w:space="0" w:color="auto"/>
                <w:left w:val="none" w:sz="0" w:space="0" w:color="auto"/>
                <w:bottom w:val="none" w:sz="0" w:space="0" w:color="auto"/>
                <w:right w:val="none" w:sz="0" w:space="0" w:color="auto"/>
              </w:divBdr>
            </w:div>
            <w:div w:id="1140920212">
              <w:marLeft w:val="0"/>
              <w:marRight w:val="0"/>
              <w:marTop w:val="0"/>
              <w:marBottom w:val="0"/>
              <w:divBdr>
                <w:top w:val="none" w:sz="0" w:space="0" w:color="auto"/>
                <w:left w:val="none" w:sz="0" w:space="0" w:color="auto"/>
                <w:bottom w:val="none" w:sz="0" w:space="0" w:color="auto"/>
                <w:right w:val="none" w:sz="0" w:space="0" w:color="auto"/>
              </w:divBdr>
            </w:div>
            <w:div w:id="944460790">
              <w:marLeft w:val="0"/>
              <w:marRight w:val="0"/>
              <w:marTop w:val="0"/>
              <w:marBottom w:val="0"/>
              <w:divBdr>
                <w:top w:val="none" w:sz="0" w:space="0" w:color="auto"/>
                <w:left w:val="none" w:sz="0" w:space="0" w:color="auto"/>
                <w:bottom w:val="none" w:sz="0" w:space="0" w:color="auto"/>
                <w:right w:val="none" w:sz="0" w:space="0" w:color="auto"/>
              </w:divBdr>
            </w:div>
            <w:div w:id="434449746">
              <w:marLeft w:val="0"/>
              <w:marRight w:val="0"/>
              <w:marTop w:val="0"/>
              <w:marBottom w:val="0"/>
              <w:divBdr>
                <w:top w:val="none" w:sz="0" w:space="0" w:color="auto"/>
                <w:left w:val="none" w:sz="0" w:space="0" w:color="auto"/>
                <w:bottom w:val="none" w:sz="0" w:space="0" w:color="auto"/>
                <w:right w:val="none" w:sz="0" w:space="0" w:color="auto"/>
              </w:divBdr>
            </w:div>
            <w:div w:id="997000366">
              <w:marLeft w:val="0"/>
              <w:marRight w:val="0"/>
              <w:marTop w:val="0"/>
              <w:marBottom w:val="0"/>
              <w:divBdr>
                <w:top w:val="none" w:sz="0" w:space="0" w:color="auto"/>
                <w:left w:val="none" w:sz="0" w:space="0" w:color="auto"/>
                <w:bottom w:val="none" w:sz="0" w:space="0" w:color="auto"/>
                <w:right w:val="none" w:sz="0" w:space="0" w:color="auto"/>
              </w:divBdr>
            </w:div>
            <w:div w:id="3291454">
              <w:marLeft w:val="0"/>
              <w:marRight w:val="0"/>
              <w:marTop w:val="0"/>
              <w:marBottom w:val="0"/>
              <w:divBdr>
                <w:top w:val="none" w:sz="0" w:space="0" w:color="auto"/>
                <w:left w:val="none" w:sz="0" w:space="0" w:color="auto"/>
                <w:bottom w:val="none" w:sz="0" w:space="0" w:color="auto"/>
                <w:right w:val="none" w:sz="0" w:space="0" w:color="auto"/>
              </w:divBdr>
            </w:div>
            <w:div w:id="334572814">
              <w:marLeft w:val="0"/>
              <w:marRight w:val="0"/>
              <w:marTop w:val="0"/>
              <w:marBottom w:val="0"/>
              <w:divBdr>
                <w:top w:val="none" w:sz="0" w:space="0" w:color="auto"/>
                <w:left w:val="none" w:sz="0" w:space="0" w:color="auto"/>
                <w:bottom w:val="none" w:sz="0" w:space="0" w:color="auto"/>
                <w:right w:val="none" w:sz="0" w:space="0" w:color="auto"/>
              </w:divBdr>
            </w:div>
            <w:div w:id="161823111">
              <w:marLeft w:val="0"/>
              <w:marRight w:val="0"/>
              <w:marTop w:val="0"/>
              <w:marBottom w:val="0"/>
              <w:divBdr>
                <w:top w:val="dotted" w:sz="8" w:space="1" w:color="auto"/>
                <w:left w:val="dotted" w:sz="8" w:space="4" w:color="auto"/>
                <w:bottom w:val="dotted" w:sz="8" w:space="1" w:color="auto"/>
                <w:right w:val="dotted" w:sz="8" w:space="4" w:color="auto"/>
              </w:divBdr>
              <w:divsChild>
                <w:div w:id="94207134">
                  <w:marLeft w:val="0"/>
                  <w:marRight w:val="0"/>
                  <w:marTop w:val="0"/>
                  <w:marBottom w:val="0"/>
                  <w:divBdr>
                    <w:top w:val="none" w:sz="0" w:space="0" w:color="auto"/>
                    <w:left w:val="none" w:sz="0" w:space="0" w:color="auto"/>
                    <w:bottom w:val="none" w:sz="0" w:space="0" w:color="auto"/>
                    <w:right w:val="none" w:sz="0" w:space="0" w:color="auto"/>
                  </w:divBdr>
                </w:div>
                <w:div w:id="1546138648">
                  <w:marLeft w:val="0"/>
                  <w:marRight w:val="0"/>
                  <w:marTop w:val="0"/>
                  <w:marBottom w:val="0"/>
                  <w:divBdr>
                    <w:top w:val="none" w:sz="0" w:space="0" w:color="auto"/>
                    <w:left w:val="none" w:sz="0" w:space="0" w:color="auto"/>
                    <w:bottom w:val="none" w:sz="0" w:space="0" w:color="auto"/>
                    <w:right w:val="none" w:sz="0" w:space="0" w:color="auto"/>
                  </w:divBdr>
                </w:div>
              </w:divsChild>
            </w:div>
            <w:div w:id="197815726">
              <w:marLeft w:val="0"/>
              <w:marRight w:val="0"/>
              <w:marTop w:val="0"/>
              <w:marBottom w:val="0"/>
              <w:divBdr>
                <w:top w:val="none" w:sz="0" w:space="0" w:color="auto"/>
                <w:left w:val="none" w:sz="0" w:space="0" w:color="auto"/>
                <w:bottom w:val="none" w:sz="0" w:space="0" w:color="auto"/>
                <w:right w:val="none" w:sz="0" w:space="0" w:color="auto"/>
              </w:divBdr>
            </w:div>
            <w:div w:id="1272591189">
              <w:marLeft w:val="0"/>
              <w:marRight w:val="0"/>
              <w:marTop w:val="0"/>
              <w:marBottom w:val="0"/>
              <w:divBdr>
                <w:top w:val="none" w:sz="0" w:space="0" w:color="auto"/>
                <w:left w:val="none" w:sz="0" w:space="0" w:color="auto"/>
                <w:bottom w:val="none" w:sz="0" w:space="0" w:color="auto"/>
                <w:right w:val="none" w:sz="0" w:space="0" w:color="auto"/>
              </w:divBdr>
            </w:div>
            <w:div w:id="1348406520">
              <w:marLeft w:val="0"/>
              <w:marRight w:val="0"/>
              <w:marTop w:val="0"/>
              <w:marBottom w:val="0"/>
              <w:divBdr>
                <w:top w:val="none" w:sz="0" w:space="0" w:color="auto"/>
                <w:left w:val="none" w:sz="0" w:space="0" w:color="auto"/>
                <w:bottom w:val="none" w:sz="0" w:space="0" w:color="auto"/>
                <w:right w:val="none" w:sz="0" w:space="0" w:color="auto"/>
              </w:divBdr>
            </w:div>
            <w:div w:id="131021185">
              <w:marLeft w:val="0"/>
              <w:marRight w:val="0"/>
              <w:marTop w:val="0"/>
              <w:marBottom w:val="0"/>
              <w:divBdr>
                <w:top w:val="none" w:sz="0" w:space="0" w:color="auto"/>
                <w:left w:val="none" w:sz="0" w:space="0" w:color="auto"/>
                <w:bottom w:val="none" w:sz="0" w:space="0" w:color="auto"/>
                <w:right w:val="none" w:sz="0" w:space="0" w:color="auto"/>
              </w:divBdr>
            </w:div>
            <w:div w:id="717241702">
              <w:marLeft w:val="0"/>
              <w:marRight w:val="0"/>
              <w:marTop w:val="0"/>
              <w:marBottom w:val="0"/>
              <w:divBdr>
                <w:top w:val="none" w:sz="0" w:space="0" w:color="auto"/>
                <w:left w:val="none" w:sz="0" w:space="0" w:color="auto"/>
                <w:bottom w:val="none" w:sz="0" w:space="0" w:color="auto"/>
                <w:right w:val="none" w:sz="0" w:space="0" w:color="auto"/>
              </w:divBdr>
            </w:div>
            <w:div w:id="59405956">
              <w:marLeft w:val="0"/>
              <w:marRight w:val="0"/>
              <w:marTop w:val="0"/>
              <w:marBottom w:val="0"/>
              <w:divBdr>
                <w:top w:val="dotted" w:sz="8" w:space="1" w:color="auto"/>
                <w:left w:val="dotted" w:sz="8" w:space="4" w:color="auto"/>
                <w:bottom w:val="dotted" w:sz="8" w:space="1" w:color="auto"/>
                <w:right w:val="dotted" w:sz="8" w:space="4" w:color="auto"/>
              </w:divBdr>
              <w:divsChild>
                <w:div w:id="158234589">
                  <w:marLeft w:val="0"/>
                  <w:marRight w:val="0"/>
                  <w:marTop w:val="0"/>
                  <w:marBottom w:val="0"/>
                  <w:divBdr>
                    <w:top w:val="none" w:sz="0" w:space="0" w:color="auto"/>
                    <w:left w:val="none" w:sz="0" w:space="0" w:color="auto"/>
                    <w:bottom w:val="none" w:sz="0" w:space="0" w:color="auto"/>
                    <w:right w:val="none" w:sz="0" w:space="0" w:color="auto"/>
                  </w:divBdr>
                </w:div>
              </w:divsChild>
            </w:div>
            <w:div w:id="1515192852">
              <w:marLeft w:val="0"/>
              <w:marRight w:val="0"/>
              <w:marTop w:val="0"/>
              <w:marBottom w:val="0"/>
              <w:divBdr>
                <w:top w:val="none" w:sz="0" w:space="0" w:color="auto"/>
                <w:left w:val="none" w:sz="0" w:space="0" w:color="auto"/>
                <w:bottom w:val="none" w:sz="0" w:space="0" w:color="auto"/>
                <w:right w:val="none" w:sz="0" w:space="0" w:color="auto"/>
              </w:divBdr>
            </w:div>
            <w:div w:id="1090813305">
              <w:marLeft w:val="0"/>
              <w:marRight w:val="0"/>
              <w:marTop w:val="0"/>
              <w:marBottom w:val="0"/>
              <w:divBdr>
                <w:top w:val="none" w:sz="0" w:space="0" w:color="auto"/>
                <w:left w:val="none" w:sz="0" w:space="0" w:color="auto"/>
                <w:bottom w:val="none" w:sz="0" w:space="0" w:color="auto"/>
                <w:right w:val="none" w:sz="0" w:space="0" w:color="auto"/>
              </w:divBdr>
            </w:div>
            <w:div w:id="896669208">
              <w:marLeft w:val="0"/>
              <w:marRight w:val="0"/>
              <w:marTop w:val="0"/>
              <w:marBottom w:val="0"/>
              <w:divBdr>
                <w:top w:val="none" w:sz="0" w:space="0" w:color="auto"/>
                <w:left w:val="none" w:sz="0" w:space="0" w:color="auto"/>
                <w:bottom w:val="none" w:sz="0" w:space="0" w:color="auto"/>
                <w:right w:val="none" w:sz="0" w:space="0" w:color="auto"/>
              </w:divBdr>
            </w:div>
            <w:div w:id="689531498">
              <w:marLeft w:val="0"/>
              <w:marRight w:val="0"/>
              <w:marTop w:val="0"/>
              <w:marBottom w:val="0"/>
              <w:divBdr>
                <w:top w:val="dotted" w:sz="8" w:space="1" w:color="auto"/>
                <w:left w:val="dotted" w:sz="8" w:space="4" w:color="auto"/>
                <w:bottom w:val="dotted" w:sz="8" w:space="1" w:color="auto"/>
                <w:right w:val="dotted" w:sz="8" w:space="4" w:color="auto"/>
              </w:divBdr>
              <w:divsChild>
                <w:div w:id="726684595">
                  <w:marLeft w:val="0"/>
                  <w:marRight w:val="0"/>
                  <w:marTop w:val="0"/>
                  <w:marBottom w:val="0"/>
                  <w:divBdr>
                    <w:top w:val="none" w:sz="0" w:space="0" w:color="auto"/>
                    <w:left w:val="none" w:sz="0" w:space="0" w:color="auto"/>
                    <w:bottom w:val="none" w:sz="0" w:space="0" w:color="auto"/>
                    <w:right w:val="none" w:sz="0" w:space="0" w:color="auto"/>
                  </w:divBdr>
                </w:div>
              </w:divsChild>
            </w:div>
            <w:div w:id="516777664">
              <w:marLeft w:val="0"/>
              <w:marRight w:val="0"/>
              <w:marTop w:val="0"/>
              <w:marBottom w:val="0"/>
              <w:divBdr>
                <w:top w:val="none" w:sz="0" w:space="0" w:color="auto"/>
                <w:left w:val="none" w:sz="0" w:space="0" w:color="auto"/>
                <w:bottom w:val="none" w:sz="0" w:space="0" w:color="auto"/>
                <w:right w:val="none" w:sz="0" w:space="0" w:color="auto"/>
              </w:divBdr>
            </w:div>
            <w:div w:id="157116063">
              <w:marLeft w:val="0"/>
              <w:marRight w:val="0"/>
              <w:marTop w:val="0"/>
              <w:marBottom w:val="0"/>
              <w:divBdr>
                <w:top w:val="none" w:sz="0" w:space="0" w:color="auto"/>
                <w:left w:val="none" w:sz="0" w:space="0" w:color="auto"/>
                <w:bottom w:val="none" w:sz="0" w:space="0" w:color="auto"/>
                <w:right w:val="none" w:sz="0" w:space="0" w:color="auto"/>
              </w:divBdr>
            </w:div>
            <w:div w:id="71775391">
              <w:marLeft w:val="0"/>
              <w:marRight w:val="0"/>
              <w:marTop w:val="0"/>
              <w:marBottom w:val="0"/>
              <w:divBdr>
                <w:top w:val="none" w:sz="0" w:space="0" w:color="auto"/>
                <w:left w:val="none" w:sz="0" w:space="0" w:color="auto"/>
                <w:bottom w:val="none" w:sz="0" w:space="0" w:color="auto"/>
                <w:right w:val="none" w:sz="0" w:space="0" w:color="auto"/>
              </w:divBdr>
            </w:div>
            <w:div w:id="427776373">
              <w:marLeft w:val="0"/>
              <w:marRight w:val="0"/>
              <w:marTop w:val="0"/>
              <w:marBottom w:val="0"/>
              <w:divBdr>
                <w:top w:val="dotted" w:sz="8" w:space="1" w:color="auto"/>
                <w:left w:val="dotted" w:sz="8" w:space="4" w:color="auto"/>
                <w:bottom w:val="dotted" w:sz="8" w:space="1" w:color="auto"/>
                <w:right w:val="dotted" w:sz="8" w:space="4" w:color="auto"/>
              </w:divBdr>
              <w:divsChild>
                <w:div w:id="1570070649">
                  <w:marLeft w:val="0"/>
                  <w:marRight w:val="0"/>
                  <w:marTop w:val="0"/>
                  <w:marBottom w:val="0"/>
                  <w:divBdr>
                    <w:top w:val="none" w:sz="0" w:space="0" w:color="auto"/>
                    <w:left w:val="none" w:sz="0" w:space="0" w:color="auto"/>
                    <w:bottom w:val="none" w:sz="0" w:space="0" w:color="auto"/>
                    <w:right w:val="none" w:sz="0" w:space="0" w:color="auto"/>
                  </w:divBdr>
                </w:div>
                <w:div w:id="554854613">
                  <w:marLeft w:val="0"/>
                  <w:marRight w:val="0"/>
                  <w:marTop w:val="0"/>
                  <w:marBottom w:val="0"/>
                  <w:divBdr>
                    <w:top w:val="none" w:sz="0" w:space="0" w:color="auto"/>
                    <w:left w:val="none" w:sz="0" w:space="0" w:color="auto"/>
                    <w:bottom w:val="none" w:sz="0" w:space="0" w:color="auto"/>
                    <w:right w:val="none" w:sz="0" w:space="0" w:color="auto"/>
                  </w:divBdr>
                </w:div>
                <w:div w:id="1214194981">
                  <w:marLeft w:val="0"/>
                  <w:marRight w:val="0"/>
                  <w:marTop w:val="0"/>
                  <w:marBottom w:val="0"/>
                  <w:divBdr>
                    <w:top w:val="none" w:sz="0" w:space="0" w:color="auto"/>
                    <w:left w:val="none" w:sz="0" w:space="0" w:color="auto"/>
                    <w:bottom w:val="none" w:sz="0" w:space="0" w:color="auto"/>
                    <w:right w:val="none" w:sz="0" w:space="0" w:color="auto"/>
                  </w:divBdr>
                </w:div>
                <w:div w:id="2101217239">
                  <w:marLeft w:val="0"/>
                  <w:marRight w:val="0"/>
                  <w:marTop w:val="0"/>
                  <w:marBottom w:val="0"/>
                  <w:divBdr>
                    <w:top w:val="none" w:sz="0" w:space="0" w:color="auto"/>
                    <w:left w:val="none" w:sz="0" w:space="0" w:color="auto"/>
                    <w:bottom w:val="none" w:sz="0" w:space="0" w:color="auto"/>
                    <w:right w:val="none" w:sz="0" w:space="0" w:color="auto"/>
                  </w:divBdr>
                </w:div>
                <w:div w:id="1483080614">
                  <w:marLeft w:val="0"/>
                  <w:marRight w:val="0"/>
                  <w:marTop w:val="0"/>
                  <w:marBottom w:val="0"/>
                  <w:divBdr>
                    <w:top w:val="none" w:sz="0" w:space="0" w:color="auto"/>
                    <w:left w:val="none" w:sz="0" w:space="0" w:color="auto"/>
                    <w:bottom w:val="none" w:sz="0" w:space="0" w:color="auto"/>
                    <w:right w:val="none" w:sz="0" w:space="0" w:color="auto"/>
                  </w:divBdr>
                </w:div>
                <w:div w:id="115486944">
                  <w:marLeft w:val="0"/>
                  <w:marRight w:val="0"/>
                  <w:marTop w:val="0"/>
                  <w:marBottom w:val="0"/>
                  <w:divBdr>
                    <w:top w:val="none" w:sz="0" w:space="0" w:color="auto"/>
                    <w:left w:val="none" w:sz="0" w:space="0" w:color="auto"/>
                    <w:bottom w:val="none" w:sz="0" w:space="0" w:color="auto"/>
                    <w:right w:val="none" w:sz="0" w:space="0" w:color="auto"/>
                  </w:divBdr>
                </w:div>
              </w:divsChild>
            </w:div>
            <w:div w:id="1934048367">
              <w:marLeft w:val="0"/>
              <w:marRight w:val="0"/>
              <w:marTop w:val="0"/>
              <w:marBottom w:val="0"/>
              <w:divBdr>
                <w:top w:val="none" w:sz="0" w:space="0" w:color="auto"/>
                <w:left w:val="none" w:sz="0" w:space="0" w:color="auto"/>
                <w:bottom w:val="none" w:sz="0" w:space="0" w:color="auto"/>
                <w:right w:val="none" w:sz="0" w:space="0" w:color="auto"/>
              </w:divBdr>
            </w:div>
            <w:div w:id="1421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179">
      <w:bodyDiv w:val="1"/>
      <w:marLeft w:val="0"/>
      <w:marRight w:val="0"/>
      <w:marTop w:val="0"/>
      <w:marBottom w:val="0"/>
      <w:divBdr>
        <w:top w:val="none" w:sz="0" w:space="0" w:color="auto"/>
        <w:left w:val="none" w:sz="0" w:space="0" w:color="auto"/>
        <w:bottom w:val="none" w:sz="0" w:space="0" w:color="auto"/>
        <w:right w:val="none" w:sz="0" w:space="0" w:color="auto"/>
      </w:divBdr>
      <w:divsChild>
        <w:div w:id="181553494">
          <w:marLeft w:val="0"/>
          <w:marRight w:val="0"/>
          <w:marTop w:val="0"/>
          <w:marBottom w:val="180"/>
          <w:divBdr>
            <w:top w:val="dotted" w:sz="2" w:space="5" w:color="BBBBBB"/>
            <w:left w:val="dotted" w:sz="4" w:space="16" w:color="BBBBBB"/>
            <w:bottom w:val="dotted" w:sz="2" w:space="1" w:color="FFFFFF"/>
            <w:right w:val="dotted" w:sz="4" w:space="8" w:color="BBBBBB"/>
          </w:divBdr>
          <w:divsChild>
            <w:div w:id="2115129603">
              <w:marLeft w:val="0"/>
              <w:marRight w:val="0"/>
              <w:marTop w:val="0"/>
              <w:marBottom w:val="0"/>
              <w:divBdr>
                <w:top w:val="none" w:sz="0" w:space="0" w:color="auto"/>
                <w:left w:val="none" w:sz="0" w:space="0" w:color="auto"/>
                <w:bottom w:val="none" w:sz="0" w:space="0" w:color="auto"/>
                <w:right w:val="none" w:sz="0" w:space="0" w:color="auto"/>
              </w:divBdr>
            </w:div>
            <w:div w:id="87391818">
              <w:marLeft w:val="0"/>
              <w:marRight w:val="0"/>
              <w:marTop w:val="0"/>
              <w:marBottom w:val="0"/>
              <w:divBdr>
                <w:top w:val="none" w:sz="0" w:space="0" w:color="auto"/>
                <w:left w:val="none" w:sz="0" w:space="0" w:color="auto"/>
                <w:bottom w:val="none" w:sz="0" w:space="0" w:color="auto"/>
                <w:right w:val="none" w:sz="0" w:space="0" w:color="auto"/>
              </w:divBdr>
            </w:div>
            <w:div w:id="2004970554">
              <w:marLeft w:val="0"/>
              <w:marRight w:val="0"/>
              <w:marTop w:val="0"/>
              <w:marBottom w:val="0"/>
              <w:divBdr>
                <w:top w:val="none" w:sz="0" w:space="0" w:color="auto"/>
                <w:left w:val="none" w:sz="0" w:space="0" w:color="auto"/>
                <w:bottom w:val="none" w:sz="0" w:space="0" w:color="auto"/>
                <w:right w:val="none" w:sz="0" w:space="0" w:color="auto"/>
              </w:divBdr>
            </w:div>
            <w:div w:id="158236420">
              <w:marLeft w:val="0"/>
              <w:marRight w:val="0"/>
              <w:marTop w:val="0"/>
              <w:marBottom w:val="0"/>
              <w:divBdr>
                <w:top w:val="none" w:sz="0" w:space="0" w:color="auto"/>
                <w:left w:val="none" w:sz="0" w:space="0" w:color="auto"/>
                <w:bottom w:val="none" w:sz="0" w:space="0" w:color="auto"/>
                <w:right w:val="none" w:sz="0" w:space="0" w:color="auto"/>
              </w:divBdr>
            </w:div>
            <w:div w:id="1680309481">
              <w:marLeft w:val="0"/>
              <w:marRight w:val="0"/>
              <w:marTop w:val="0"/>
              <w:marBottom w:val="0"/>
              <w:divBdr>
                <w:top w:val="none" w:sz="0" w:space="0" w:color="auto"/>
                <w:left w:val="none" w:sz="0" w:space="0" w:color="auto"/>
                <w:bottom w:val="none" w:sz="0" w:space="0" w:color="auto"/>
                <w:right w:val="none" w:sz="0" w:space="0" w:color="auto"/>
              </w:divBdr>
            </w:div>
            <w:div w:id="329060752">
              <w:marLeft w:val="0"/>
              <w:marRight w:val="0"/>
              <w:marTop w:val="0"/>
              <w:marBottom w:val="0"/>
              <w:divBdr>
                <w:top w:val="none" w:sz="0" w:space="0" w:color="auto"/>
                <w:left w:val="none" w:sz="0" w:space="0" w:color="auto"/>
                <w:bottom w:val="none" w:sz="0" w:space="0" w:color="auto"/>
                <w:right w:val="none" w:sz="0" w:space="0" w:color="auto"/>
              </w:divBdr>
            </w:div>
            <w:div w:id="1480925012">
              <w:marLeft w:val="0"/>
              <w:marRight w:val="0"/>
              <w:marTop w:val="0"/>
              <w:marBottom w:val="0"/>
              <w:divBdr>
                <w:top w:val="none" w:sz="0" w:space="0" w:color="auto"/>
                <w:left w:val="none" w:sz="0" w:space="0" w:color="auto"/>
                <w:bottom w:val="none" w:sz="0" w:space="0" w:color="auto"/>
                <w:right w:val="none" w:sz="0" w:space="0" w:color="auto"/>
              </w:divBdr>
            </w:div>
            <w:div w:id="1754161190">
              <w:marLeft w:val="0"/>
              <w:marRight w:val="0"/>
              <w:marTop w:val="0"/>
              <w:marBottom w:val="0"/>
              <w:divBdr>
                <w:top w:val="none" w:sz="0" w:space="0" w:color="auto"/>
                <w:left w:val="none" w:sz="0" w:space="0" w:color="auto"/>
                <w:bottom w:val="none" w:sz="0" w:space="0" w:color="auto"/>
                <w:right w:val="none" w:sz="0" w:space="0" w:color="auto"/>
              </w:divBdr>
            </w:div>
            <w:div w:id="762798898">
              <w:marLeft w:val="0"/>
              <w:marRight w:val="0"/>
              <w:marTop w:val="0"/>
              <w:marBottom w:val="0"/>
              <w:divBdr>
                <w:top w:val="none" w:sz="0" w:space="0" w:color="auto"/>
                <w:left w:val="none" w:sz="0" w:space="0" w:color="auto"/>
                <w:bottom w:val="none" w:sz="0" w:space="0" w:color="auto"/>
                <w:right w:val="none" w:sz="0" w:space="0" w:color="auto"/>
              </w:divBdr>
            </w:div>
            <w:div w:id="475806021">
              <w:marLeft w:val="0"/>
              <w:marRight w:val="0"/>
              <w:marTop w:val="0"/>
              <w:marBottom w:val="0"/>
              <w:divBdr>
                <w:top w:val="none" w:sz="0" w:space="0" w:color="auto"/>
                <w:left w:val="none" w:sz="0" w:space="0" w:color="auto"/>
                <w:bottom w:val="none" w:sz="0" w:space="0" w:color="auto"/>
                <w:right w:val="none" w:sz="0" w:space="0" w:color="auto"/>
              </w:divBdr>
            </w:div>
            <w:div w:id="3556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2.bp.blogspot.com/-wrzDeQGAe1I/TWu8pLuLr4I/AAAAAAAAADE/V017G-6Q61w/s1600/java_logo_50_50.jpg" TargetMode="External"/><Relationship Id="rId26" Type="http://schemas.openxmlformats.org/officeDocument/2006/relationships/hyperlink" Target="http://javarevisited.blogspot.sg/2011/10/jsp-interview-questions-answers-for.html" TargetMode="External"/><Relationship Id="rId39" Type="http://schemas.openxmlformats.org/officeDocument/2006/relationships/hyperlink" Target="http://javarevisited.blogspot.sg/2012/01/url-rewriting-url-encoding-in-servlet.html" TargetMode="External"/><Relationship Id="rId21" Type="http://schemas.openxmlformats.org/officeDocument/2006/relationships/hyperlink" Target="http://javarevisited.blogspot.com/2011/06/noclassdeffounderror-exception-in.html" TargetMode="External"/><Relationship Id="rId34" Type="http://schemas.openxmlformats.org/officeDocument/2006/relationships/hyperlink" Target="http://javarevisited.blogspot.sg/2012/01/error-page-in-java-web-application.html" TargetMode="External"/><Relationship Id="rId42" Type="http://schemas.openxmlformats.org/officeDocument/2006/relationships/hyperlink" Target="http://javarevisited.blogspot.sg/2011/09/displaytag-examples-tutorial-jsp-struts.html" TargetMode="External"/><Relationship Id="rId47" Type="http://schemas.openxmlformats.org/officeDocument/2006/relationships/hyperlink" Target="http://javarevisited.blogspot.com/2011/10/override-hashcode-in-java-example.html" TargetMode="External"/><Relationship Id="rId50" Type="http://schemas.openxmlformats.org/officeDocument/2006/relationships/hyperlink" Target="http://javarevisited.blogspot.com/2011/09/spring-interview-questions-answers-j2ee.html" TargetMode="External"/><Relationship Id="rId55" Type="http://schemas.openxmlformats.org/officeDocument/2006/relationships/image" Target="media/image7.gif"/><Relationship Id="rId63" Type="http://schemas.openxmlformats.org/officeDocument/2006/relationships/fontTable" Target="fontTable.xml"/><Relationship Id="rId7" Type="http://schemas.openxmlformats.org/officeDocument/2006/relationships/hyperlink" Target="http://3.bp.blogspot.com/-K6q0DQ1v-tw/TWu8owBtc2I/AAAAAAAAADA/oBoHDBiJ8ag/s1600/17.jpg" TargetMode="External"/><Relationship Id="rId2" Type="http://schemas.openxmlformats.org/officeDocument/2006/relationships/styles" Target="styles.xml"/><Relationship Id="rId16" Type="http://schemas.openxmlformats.org/officeDocument/2006/relationships/hyperlink" Target="http://javarevisited.blogspot.sg/2011/11/collection-interview-questions-answers.html" TargetMode="External"/><Relationship Id="rId20" Type="http://schemas.openxmlformats.org/officeDocument/2006/relationships/hyperlink" Target="http://javarevisited.blogspot.in/2011/07/why-multiple-inheritances-are-not.html" TargetMode="External"/><Relationship Id="rId29" Type="http://schemas.openxmlformats.org/officeDocument/2006/relationships/hyperlink" Target="http://java67.blogspot.sg/2012/10/20-ejb-30-interview-questions-and.html" TargetMode="External"/><Relationship Id="rId41" Type="http://schemas.openxmlformats.org/officeDocument/2006/relationships/hyperlink" Target="http://java67.blogspot.sg/2012/09/difference-between-servletconfig-and-servletcontext-j2ee-jsp.html" TargetMode="External"/><Relationship Id="rId54" Type="http://schemas.openxmlformats.org/officeDocument/2006/relationships/image" Target="media/image6.gif"/><Relationship Id="rId62" Type="http://schemas.openxmlformats.org/officeDocument/2006/relationships/hyperlink" Target="http://www.coderanch.com/how-to/java/BumperStickers" TargetMode="External"/><Relationship Id="rId1" Type="http://schemas.openxmlformats.org/officeDocument/2006/relationships/numbering" Target="numbering.xml"/><Relationship Id="rId6" Type="http://schemas.openxmlformats.org/officeDocument/2006/relationships/hyperlink" Target="http://javarevisited.blogspot.in/2013/03/generate-md5-hash-in-java-string-byte-array-example-tutorial.html" TargetMode="External"/><Relationship Id="rId11" Type="http://schemas.openxmlformats.org/officeDocument/2006/relationships/hyperlink" Target="http://javarevisited.blogspot.sg/2011/04/top-20-core-java-interview-questions.html" TargetMode="External"/><Relationship Id="rId24" Type="http://schemas.openxmlformats.org/officeDocument/2006/relationships/hyperlink" Target="http://javarevisited.blogspot.in/2012/03/why-character-array-is-better-than.html" TargetMode="External"/><Relationship Id="rId32" Type="http://schemas.openxmlformats.org/officeDocument/2006/relationships/hyperlink" Target="http://javarevisited.blogspot.sg/2012/08/what-is-jsessionid-in-j2ee-web.html" TargetMode="External"/><Relationship Id="rId37" Type="http://schemas.openxmlformats.org/officeDocument/2006/relationships/hyperlink" Target="http://javarevisited.blogspot.sg/2012/02/jstl-tag-examples-in-jsp-java-j2ee.html" TargetMode="External"/><Relationship Id="rId40" Type="http://schemas.openxmlformats.org/officeDocument/2006/relationships/hyperlink" Target="http://java67.blogspot.sg/2012/09/difference-between-servletconfig-and-servletcontext-j2ee-jsp.html" TargetMode="External"/><Relationship Id="rId45" Type="http://schemas.openxmlformats.org/officeDocument/2006/relationships/hyperlink" Target="http://javarevisited.blogspot.in/2013/01/java-best-practices-method-overloading-constructor.html" TargetMode="External"/><Relationship Id="rId53" Type="http://schemas.openxmlformats.org/officeDocument/2006/relationships/image" Target="media/image5.gif"/><Relationship Id="rId58" Type="http://schemas.openxmlformats.org/officeDocument/2006/relationships/hyperlink" Target="http://docs.oracle.com/javase/7/docs/api/java/util/concurrent/ConcurrentHashMap.html" TargetMode="External"/><Relationship Id="rId5" Type="http://schemas.openxmlformats.org/officeDocument/2006/relationships/hyperlink" Target="http://www.techinterviews.com/author/admin/" TargetMode="External"/><Relationship Id="rId15" Type="http://schemas.openxmlformats.org/officeDocument/2006/relationships/hyperlink" Target="http://javarevisited.blogspot.sg/2012/07/cyclicbarrier-example-java-5-concurrency-tutorial.html" TargetMode="External"/><Relationship Id="rId23" Type="http://schemas.openxmlformats.org/officeDocument/2006/relationships/hyperlink" Target="http://javarevisited.blogspot.com/2012/01/google-interview-questions-answers-top.html" TargetMode="External"/><Relationship Id="rId28" Type="http://schemas.openxmlformats.org/officeDocument/2006/relationships/hyperlink" Target="http://javarevisited.blogspot.sg/2011/09/spring-interview-questions-answers-j2ee.html" TargetMode="External"/><Relationship Id="rId36" Type="http://schemas.openxmlformats.org/officeDocument/2006/relationships/hyperlink" Target="http://javarevisited.blogspot.sg/2011/09/sendredirect-forward-jsp-servlet.html" TargetMode="External"/><Relationship Id="rId49" Type="http://schemas.openxmlformats.org/officeDocument/2006/relationships/hyperlink" Target="http://javarevisited.blogspot.in/2012/01/difference-thread-vs-runnable-interface.html" TargetMode="External"/><Relationship Id="rId57" Type="http://schemas.openxmlformats.org/officeDocument/2006/relationships/image" Target="media/image9.gif"/><Relationship Id="rId61" Type="http://schemas.openxmlformats.org/officeDocument/2006/relationships/image" Target="media/image10.gif"/><Relationship Id="rId10" Type="http://schemas.openxmlformats.org/officeDocument/2006/relationships/hyperlink" Target="http://javarevisited.blogspot.sg/2012/03/simpledateformat-in-java-is-not-thread.html" TargetMode="External"/><Relationship Id="rId19" Type="http://schemas.openxmlformats.org/officeDocument/2006/relationships/image" Target="media/image3.jpeg"/><Relationship Id="rId31" Type="http://schemas.openxmlformats.org/officeDocument/2006/relationships/hyperlink" Target="http://java67.blogspot.sg/2012/09/top-10-tricky-java-interview-questions-answers.html" TargetMode="External"/><Relationship Id="rId44" Type="http://schemas.openxmlformats.org/officeDocument/2006/relationships/hyperlink" Target="http://javarevisited.blogspot.sg/2011/12/load-on-startup-servlet-webxml-example.html" TargetMode="External"/><Relationship Id="rId52" Type="http://schemas.openxmlformats.org/officeDocument/2006/relationships/image" Target="media/image4.gif"/><Relationship Id="rId60" Type="http://schemas.openxmlformats.org/officeDocument/2006/relationships/hyperlink" Target="http://www.amazon.com/Java-Gems-Dwight-Deugo/dp/0521648246/ref=jranch-20" TargetMode="External"/><Relationship Id="rId4" Type="http://schemas.openxmlformats.org/officeDocument/2006/relationships/webSettings" Target="webSettings.xml"/><Relationship Id="rId9" Type="http://schemas.openxmlformats.org/officeDocument/2006/relationships/hyperlink" Target="http://javarevisited.blogspot.in/2012/12/3-example-to-print-array-values-in-java.html" TargetMode="External"/><Relationship Id="rId14" Type="http://schemas.openxmlformats.org/officeDocument/2006/relationships/hyperlink" Target="http://javarevisited.blogspot.sg/2012/01/how-to-write-thread-safe-code-in-java.html" TargetMode="External"/><Relationship Id="rId22" Type="http://schemas.openxmlformats.org/officeDocument/2006/relationships/hyperlink" Target="http://javarevisited.blogspot.in/2012/02/why-wait-notify-and-notifyall-is.html" TargetMode="External"/><Relationship Id="rId27" Type="http://schemas.openxmlformats.org/officeDocument/2006/relationships/hyperlink" Target="http://java67.blogspot.sg/2012/08/10-advanced-core-java-interview.html" TargetMode="External"/><Relationship Id="rId30" Type="http://schemas.openxmlformats.org/officeDocument/2006/relationships/hyperlink" Target="http://3.bp.blogspot.com/-1lzFJzIgaHk/UF2Ci6kY5pI/AAAAAAAAAes/OYiM7r-DHzc/s1600/17.jpg" TargetMode="External"/><Relationship Id="rId35" Type="http://schemas.openxmlformats.org/officeDocument/2006/relationships/hyperlink" Target="http://java67.blogspot.sg/2012/09/arraylist-vs-vector-in-java-interview.html" TargetMode="External"/><Relationship Id="rId43" Type="http://schemas.openxmlformats.org/officeDocument/2006/relationships/hyperlink" Target="http://javarevisited.blogspot.sg/2012/03/get-post-method-in-http-and-https.html" TargetMode="External"/><Relationship Id="rId48" Type="http://schemas.openxmlformats.org/officeDocument/2006/relationships/hyperlink" Target="http://javarevisited.blogspot.in/2011/12/main-public-static-java-void-method-why.html" TargetMode="External"/><Relationship Id="rId56" Type="http://schemas.openxmlformats.org/officeDocument/2006/relationships/image" Target="media/image8.gif"/><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coderanch.com/how-to/java/BumperStickers" TargetMode="External"/><Relationship Id="rId3" Type="http://schemas.openxmlformats.org/officeDocument/2006/relationships/settings" Target="settings.xml"/><Relationship Id="rId12" Type="http://schemas.openxmlformats.org/officeDocument/2006/relationships/hyperlink" Target="http://javarevisited.blogspot.sg/2011/08/enum-in-java-example-tutorial.html" TargetMode="External"/><Relationship Id="rId17" Type="http://schemas.openxmlformats.org/officeDocument/2006/relationships/hyperlink" Target="http://javarevisited.blogspot.in/2012/03/difference-between-transient-and.html" TargetMode="External"/><Relationship Id="rId25" Type="http://schemas.openxmlformats.org/officeDocument/2006/relationships/hyperlink" Target="http://javarevisited.blogspot.com/2011/08/convert-string-to-integer-to-string.html" TargetMode="External"/><Relationship Id="rId33" Type="http://schemas.openxmlformats.org/officeDocument/2006/relationships/hyperlink" Target="http://javarevisited.blogspot.sg/2012/01/difference-between-page-include-and.html" TargetMode="External"/><Relationship Id="rId38" Type="http://schemas.openxmlformats.org/officeDocument/2006/relationships/hyperlink" Target="http://javarevisited.blogspot.sg/2012/05/5-difference-between-application-server.html" TargetMode="External"/><Relationship Id="rId46" Type="http://schemas.openxmlformats.org/officeDocument/2006/relationships/hyperlink" Target="http://javarevisited.blogspot.in/2011/12/main-public-static-java-void-method-why.html" TargetMode="External"/><Relationship Id="rId59" Type="http://schemas.openxmlformats.org/officeDocument/2006/relationships/hyperlink" Target="http://www.amazon.com/exec/obidos/ASIN/0596007825/ref=jranch-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31</Pages>
  <Words>12925</Words>
  <Characters>73675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waheguru</dc:creator>
  <cp:lastModifiedBy>waheguru</cp:lastModifiedBy>
  <cp:revision>1</cp:revision>
  <dcterms:created xsi:type="dcterms:W3CDTF">2013-03-23T05:26:00Z</dcterms:created>
  <dcterms:modified xsi:type="dcterms:W3CDTF">2013-03-23T05:46:00Z</dcterms:modified>
</cp:coreProperties>
</file>